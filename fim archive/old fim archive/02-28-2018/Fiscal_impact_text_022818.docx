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BE5ED" w14:textId="62CC37F7" w:rsidR="00702FAF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02FAF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FOURTH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, 0</w:t>
      </w:r>
      <w:ins w:id="0" w:author="Sage Belz" w:date="2018-02-28T15:27:00Z">
        <w:r w:rsidR="008C3F01">
          <w:rPr>
            <w:rFonts w:asciiTheme="majorHAnsi" w:eastAsia="Times New Roman" w:hAnsiTheme="majorHAnsi" w:cs="Times New Roman"/>
            <w:b/>
            <w:bCs/>
            <w:color w:val="101010"/>
            <w:sz w:val="24"/>
            <w:szCs w:val="24"/>
            <w:bdr w:val="none" w:sz="0" w:space="0" w:color="auto" w:frame="1"/>
          </w:rPr>
          <w:t>2</w:t>
        </w:r>
      </w:ins>
      <w:del w:id="1" w:author="Sage Belz" w:date="2018-02-28T15:27:00Z">
        <w:r w:rsidR="00AE3654" w:rsidDel="008C3F01">
          <w:rPr>
            <w:rFonts w:asciiTheme="majorHAnsi" w:eastAsia="Times New Roman" w:hAnsiTheme="majorHAnsi" w:cs="Times New Roman"/>
            <w:b/>
            <w:bCs/>
            <w:color w:val="101010"/>
            <w:sz w:val="24"/>
            <w:szCs w:val="24"/>
            <w:bdr w:val="none" w:sz="0" w:space="0" w:color="auto" w:frame="1"/>
          </w:rPr>
          <w:delText>1</w:delText>
        </w:r>
      </w:del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/2</w:t>
      </w:r>
      <w:ins w:id="2" w:author="Sage Belz" w:date="2018-02-28T15:27:00Z">
        <w:r w:rsidR="008C3F01">
          <w:rPr>
            <w:rFonts w:asciiTheme="majorHAnsi" w:eastAsia="Times New Roman" w:hAnsiTheme="majorHAnsi" w:cs="Times New Roman"/>
            <w:b/>
            <w:bCs/>
            <w:color w:val="101010"/>
            <w:sz w:val="24"/>
            <w:szCs w:val="24"/>
            <w:bdr w:val="none" w:sz="0" w:space="0" w:color="auto" w:frame="1"/>
          </w:rPr>
          <w:t>8</w:t>
        </w:r>
      </w:ins>
      <w:del w:id="3" w:author="Sage Belz" w:date="2018-02-28T15:27:00Z">
        <w:r w:rsidR="00AE3654" w:rsidDel="008C3F01">
          <w:rPr>
            <w:rFonts w:asciiTheme="majorHAnsi" w:eastAsia="Times New Roman" w:hAnsiTheme="majorHAnsi" w:cs="Times New Roman"/>
            <w:b/>
            <w:bCs/>
            <w:color w:val="101010"/>
            <w:sz w:val="24"/>
            <w:szCs w:val="24"/>
            <w:bdr w:val="none" w:sz="0" w:space="0" w:color="auto" w:frame="1"/>
          </w:rPr>
          <w:delText>6</w:delText>
        </w:r>
      </w:del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A65E47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proofErr w:type="gramStart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By</w:t>
      </w:r>
      <w:proofErr w:type="gramEnd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12059E3" w14:textId="77777777" w:rsidR="001733B3" w:rsidRDefault="001733B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61253A6C" w14:textId="77777777" w:rsidR="001733B3" w:rsidRPr="00672DF0" w:rsidRDefault="001733B3" w:rsidP="00BA3A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6C3F1CB8" w14:textId="6AF764F1" w:rsidR="00144335" w:rsidRPr="00672DF0" w:rsidRDefault="001733B3" w:rsidP="00BA3A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Federal, state and local fiscal policies </w:t>
      </w:r>
      <w:r w:rsidR="00D61C70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added to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the pace of economic growth in the final quarter of 2017 after several quarters in which they neither added nor subtracted much. </w:t>
      </w:r>
    </w:p>
    <w:p w14:paraId="4C3DB6BB" w14:textId="3FB49753" w:rsidR="00314ACA" w:rsidRPr="00672DF0" w:rsidRDefault="002305F4" w:rsidP="001733B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According to t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he latest reading on the Hutchins’ Fiscal Impact Measure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spending at all levels of government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boosted 4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  <w:vertAlign w:val="superscript"/>
        </w:rPr>
        <w:t>th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quarter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GDP growth </w:t>
      </w:r>
      <w:ins w:id="4" w:author="Sage Belz" w:date="2018-02-28T15:28:00Z">
        <w:r w:rsidR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t xml:space="preserve">almost </w:t>
        </w:r>
      </w:ins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½ percentage poi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n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—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the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largest contribution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since the beginning of 2015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.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he </w:t>
      </w:r>
      <w:r w:rsidR="007F0B5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effects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of fis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cal policy on growth, however, remain low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compared to th</w:t>
      </w:r>
      <w:r w:rsidR="007F0B5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ose witnessed between 2008 and 2013.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D61C70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verall GDP grew at an inflation-adjusted rate of </w:t>
      </w:r>
      <w:ins w:id="5" w:author="Sage Belz" w:date="2018-02-28T15:28:00Z">
        <w:r w:rsidR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t>2.5</w:t>
        </w:r>
      </w:ins>
      <w:del w:id="6" w:author="Sage Belz" w:date="2018-02-28T15:28:00Z">
        <w:r w:rsidR="001733B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2.6</w:delText>
        </w:r>
      </w:del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percent in the fourth quarter.</w:t>
      </w:r>
    </w:p>
    <w:p w14:paraId="7697EF62" w14:textId="52CC0B74" w:rsidR="003F7E7D" w:rsidRPr="00672DF0" w:rsidRDefault="002119DC" w:rsidP="007F0B5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Growth in state and local spending on construction—which has been persistently weak or negative for the past two years—turned up in the quarter and helped lift the FIM.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Rebuilding efforts following a year of natural disasters in Texas, Florida, Puerto Rico, and California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may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explain the moderate increase in state and local investment, but estimates of such spending are not yet available.  </w:t>
      </w:r>
    </w:p>
    <w:p w14:paraId="3DC77F6F" w14:textId="0E1E3481" w:rsidR="00A164FA" w:rsidRPr="00672DF0" w:rsidRDefault="00314ACA" w:rsidP="007F0B5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Federal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government spending</w:t>
      </w:r>
      <w:r w:rsidR="002065E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ticked up and contributed positively to GDP growth at the end of 2017. </w:t>
      </w:r>
      <w:r w:rsidR="00A164FA" w:rsidRPr="00672DF0">
        <w:rPr>
          <w:rFonts w:ascii="Times New Roman" w:hAnsi="Times New Roman" w:cs="Times New Roman"/>
          <w:color w:val="101010"/>
          <w:sz w:val="24"/>
          <w:szCs w:val="24"/>
        </w:rPr>
        <w:t>Total federal spending increased at an annual rate of 3.</w:t>
      </w:r>
      <w:ins w:id="7" w:author="Sage Belz" w:date="2018-02-28T15:29:00Z">
        <w:r w:rsidR="008C3F01">
          <w:rPr>
            <w:rFonts w:ascii="Times New Roman" w:hAnsi="Times New Roman" w:cs="Times New Roman"/>
            <w:color w:val="101010"/>
            <w:sz w:val="24"/>
            <w:szCs w:val="24"/>
          </w:rPr>
          <w:t>2</w:t>
        </w:r>
      </w:ins>
      <w:del w:id="8" w:author="Sage Belz" w:date="2018-02-28T15:29:00Z">
        <w:r w:rsidR="00A164FA" w:rsidRPr="00672DF0" w:rsidDel="008C3F01">
          <w:rPr>
            <w:rFonts w:ascii="Times New Roman" w:hAnsi="Times New Roman" w:cs="Times New Roman"/>
            <w:color w:val="101010"/>
            <w:sz w:val="24"/>
            <w:szCs w:val="24"/>
          </w:rPr>
          <w:delText>5</w:delText>
        </w:r>
      </w:del>
      <w:r w:rsidR="00A164FA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 percent this quarter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, due primarily to growth in 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defense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outlays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(which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are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highly variable quarter-to-quarter). Congress has yet to agree on a final spending bill for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current fiscal year; 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FIM will help gauge the impacts of 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any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future agreements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on GDP growth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bookmarkStart w:id="9" w:name="_GoBack"/>
      <w:bookmarkEnd w:id="9"/>
    </w:p>
    <w:p w14:paraId="2970907B" w14:textId="3C6ED8EE" w:rsidR="00314ACA" w:rsidRPr="00672DF0" w:rsidRDefault="00A164FA" w:rsidP="003B327A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Meanwhile, tax and transfer policies had no impact on GDP growth this quarter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B327A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reflecting the lack of major legislative changes at either the federal or state and local levels in 2017. </w:t>
      </w:r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As the recently </w:t>
      </w:r>
      <w:r w:rsidR="00215DEF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enacted </w:t>
      </w:r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tax bill takes effect in 2018 and beyond, however, the FIM will provide some measure of the law’s impact on the economy. </w:t>
      </w:r>
    </w:p>
    <w:p w14:paraId="5E637947" w14:textId="2564A15C" w:rsidR="00AE3654" w:rsidDel="008C3F01" w:rsidRDefault="008C3F01" w:rsidP="00AE3654">
      <w:pPr>
        <w:spacing w:after="480" w:line="240" w:lineRule="auto"/>
        <w:textAlignment w:val="baseline"/>
        <w:rPr>
          <w:del w:id="10" w:author="Sage Belz" w:date="2018-02-28T15:27:00Z"/>
          <w:rFonts w:asciiTheme="majorHAnsi" w:eastAsia="Times New Roman" w:hAnsiTheme="majorHAnsi" w:cs="Times New Roman"/>
          <w:color w:val="101010"/>
          <w:sz w:val="24"/>
          <w:szCs w:val="24"/>
        </w:rPr>
      </w:pPr>
      <w:ins w:id="11" w:author="Sage Belz" w:date="2018-02-28T15:27:00Z">
        <w:r w:rsidRPr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t>The combined effect of spending and tax policies on GDP growth was slightly greater in 2017 than in 2016, according to the FIM.</w:t>
        </w:r>
      </w:ins>
      <w:del w:id="12" w:author="Sage Belz" w:date="2018-02-28T15:27:00Z"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The </w:delText>
        </w:r>
        <w:r w:rsidR="002F7F3E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average </w:delText>
        </w:r>
        <w:r w:rsidR="002065E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effect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 of spending and tax </w:delText>
        </w:r>
        <w:r w:rsidR="00144335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policies </w:delText>
        </w:r>
        <w:r w:rsidR="002065E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on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 GDP </w:delText>
        </w:r>
        <w:r w:rsidR="00144335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growth </w:delText>
        </w:r>
        <w:r w:rsidR="002F7F3E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was just 1/10 percentage point</w:delText>
        </w:r>
        <w:r w:rsidR="002F7F3E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 </w:delText>
        </w:r>
        <w:r w:rsidR="001733B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greater 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in </w:delText>
        </w:r>
        <w:r w:rsidR="002F7F3E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this quarter 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than in </w:delText>
        </w:r>
        <w:r w:rsidR="002F7F3E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the fourth quarter of </w:delText>
        </w:r>
        <w:r w:rsidR="00144335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2016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, according to the FIM</w:delText>
        </w:r>
        <w:r w:rsidR="00144335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.</w:delText>
        </w:r>
        <w:r w:rsidR="007F0B53" w:rsidDel="008C3F01">
          <w:rPr>
            <w:rFonts w:asciiTheme="majorHAnsi" w:eastAsia="Times New Roman" w:hAnsiTheme="majorHAnsi" w:cs="Times New Roman"/>
            <w:color w:val="101010"/>
            <w:sz w:val="24"/>
            <w:szCs w:val="24"/>
          </w:rPr>
          <w:delText xml:space="preserve"> </w:delText>
        </w:r>
        <w:r w:rsidR="002F7F3E" w:rsidDel="008C3F01">
          <w:rPr>
            <w:rFonts w:asciiTheme="majorHAnsi" w:eastAsia="Times New Roman" w:hAnsiTheme="majorHAnsi" w:cs="Times New Roman"/>
            <w:color w:val="101010"/>
            <w:sz w:val="24"/>
            <w:szCs w:val="24"/>
          </w:rPr>
          <w:delText xml:space="preserve"> </w:delText>
        </w:r>
      </w:del>
    </w:p>
    <w:p w14:paraId="29307448" w14:textId="77777777" w:rsidR="00941737" w:rsidRPr="003B327A" w:rsidRDefault="00A44278" w:rsidP="003B327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sectPr w:rsidR="00941737" w:rsidRPr="003B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ge Belz">
    <w15:presenceInfo w15:providerId="AD" w15:userId="S-1-5-21-941978686-1815096360-3273509800-503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0E54F2"/>
    <w:rsid w:val="00144335"/>
    <w:rsid w:val="001443BF"/>
    <w:rsid w:val="001548D7"/>
    <w:rsid w:val="00164DE4"/>
    <w:rsid w:val="001733B3"/>
    <w:rsid w:val="001815C4"/>
    <w:rsid w:val="00195E64"/>
    <w:rsid w:val="001B104C"/>
    <w:rsid w:val="001B4B75"/>
    <w:rsid w:val="002065E3"/>
    <w:rsid w:val="002119DC"/>
    <w:rsid w:val="00215DEF"/>
    <w:rsid w:val="002305F4"/>
    <w:rsid w:val="00243B69"/>
    <w:rsid w:val="00294305"/>
    <w:rsid w:val="002A1B5B"/>
    <w:rsid w:val="002E0901"/>
    <w:rsid w:val="002F7F3E"/>
    <w:rsid w:val="00314ACA"/>
    <w:rsid w:val="003400A6"/>
    <w:rsid w:val="003649AC"/>
    <w:rsid w:val="0037674F"/>
    <w:rsid w:val="003B327A"/>
    <w:rsid w:val="003F7E7D"/>
    <w:rsid w:val="0041400B"/>
    <w:rsid w:val="00431E0D"/>
    <w:rsid w:val="00456756"/>
    <w:rsid w:val="004860DB"/>
    <w:rsid w:val="00492283"/>
    <w:rsid w:val="00522B14"/>
    <w:rsid w:val="0053655C"/>
    <w:rsid w:val="005669BF"/>
    <w:rsid w:val="005B5BEB"/>
    <w:rsid w:val="005C0D86"/>
    <w:rsid w:val="005D5CC5"/>
    <w:rsid w:val="00662157"/>
    <w:rsid w:val="00672DF0"/>
    <w:rsid w:val="006910BA"/>
    <w:rsid w:val="006D4A28"/>
    <w:rsid w:val="006E0FB3"/>
    <w:rsid w:val="00702FAF"/>
    <w:rsid w:val="00721084"/>
    <w:rsid w:val="00733E98"/>
    <w:rsid w:val="007670B4"/>
    <w:rsid w:val="00777E69"/>
    <w:rsid w:val="007A7464"/>
    <w:rsid w:val="007F0B53"/>
    <w:rsid w:val="008246EB"/>
    <w:rsid w:val="0085555A"/>
    <w:rsid w:val="008C3F01"/>
    <w:rsid w:val="008F3406"/>
    <w:rsid w:val="009040C6"/>
    <w:rsid w:val="00950A92"/>
    <w:rsid w:val="009543B5"/>
    <w:rsid w:val="00983537"/>
    <w:rsid w:val="009973E8"/>
    <w:rsid w:val="009B78E9"/>
    <w:rsid w:val="009C65CE"/>
    <w:rsid w:val="009F7108"/>
    <w:rsid w:val="00A164FA"/>
    <w:rsid w:val="00A4091F"/>
    <w:rsid w:val="00A44470"/>
    <w:rsid w:val="00A65E47"/>
    <w:rsid w:val="00A67F11"/>
    <w:rsid w:val="00A96D45"/>
    <w:rsid w:val="00AE3654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3090"/>
    <w:rsid w:val="00C24255"/>
    <w:rsid w:val="00C3624A"/>
    <w:rsid w:val="00C723A7"/>
    <w:rsid w:val="00C74E22"/>
    <w:rsid w:val="00CE7BC6"/>
    <w:rsid w:val="00D05E59"/>
    <w:rsid w:val="00D26993"/>
    <w:rsid w:val="00D61C70"/>
    <w:rsid w:val="00E5212D"/>
    <w:rsid w:val="00E575E6"/>
    <w:rsid w:val="00E61624"/>
    <w:rsid w:val="00E87088"/>
    <w:rsid w:val="00EB000F"/>
    <w:rsid w:val="00EF3D91"/>
    <w:rsid w:val="00F05901"/>
    <w:rsid w:val="00F07F7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A81799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2D3064-4349-46A8-9B44-D08EEDD227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47184C-1A32-4A73-AEEE-7DD923F5F09D}"/>
</file>

<file path=customXml/itemProps3.xml><?xml version="1.0" encoding="utf-8"?>
<ds:datastoreItem xmlns:ds="http://schemas.openxmlformats.org/officeDocument/2006/customXml" ds:itemID="{D03D7B7D-F420-41C0-9F53-A374092D79BB}"/>
</file>

<file path=customXml/itemProps4.xml><?xml version="1.0" encoding="utf-8"?>
<ds:datastoreItem xmlns:ds="http://schemas.openxmlformats.org/officeDocument/2006/customXml" ds:itemID="{CBC0E5CB-5DEA-4494-B3CF-45A73E0A59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2018-02-28T20:39:00Z</dcterms:created>
  <dcterms:modified xsi:type="dcterms:W3CDTF">2018-02-28T20:39:00Z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