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docProps/core.xml" ContentType="application/vnd.openxmlformats-package.core-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169A2" w14:textId="77777777" w:rsidR="000712F7" w:rsidRPr="000712F7" w:rsidRDefault="000712F7" w:rsidP="000712F7">
      <w:pPr>
        <w:spacing w:after="0" w:line="240" w:lineRule="auto"/>
        <w:textAlignment w:val="baseline"/>
        <w:rPr>
          <w:rFonts w:asciiTheme="majorHAnsi" w:eastAsia="Times New Roman" w:hAnsiTheme="majorHAnsi" w:cs="Arial"/>
          <w:b/>
          <w:bCs/>
          <w:color w:val="101010"/>
          <w:sz w:val="24"/>
          <w:szCs w:val="24"/>
          <w:bdr w:val="none" w:sz="0" w:space="0" w:color="auto" w:frame="1"/>
        </w:rPr>
      </w:pPr>
      <w:r>
        <w:rPr>
          <w:rFonts w:asciiTheme="majorHAnsi" w:eastAsia="Times New Roman" w:hAnsiTheme="majorHAnsi" w:cs="Arial"/>
          <w:b/>
          <w:bCs/>
          <w:color w:val="101010"/>
          <w:sz w:val="24"/>
          <w:szCs w:val="24"/>
          <w:bdr w:val="none" w:sz="0" w:space="0" w:color="auto" w:frame="1"/>
        </w:rPr>
        <w:t>T</w:t>
      </w:r>
      <w:r w:rsidRPr="000712F7">
        <w:rPr>
          <w:rFonts w:asciiTheme="majorHAnsi" w:eastAsia="Times New Roman" w:hAnsiTheme="majorHAnsi" w:cs="Arial"/>
          <w:b/>
          <w:bCs/>
          <w:color w:val="101010"/>
          <w:sz w:val="24"/>
          <w:szCs w:val="24"/>
          <w:bdr w:val="none" w:sz="0" w:space="0" w:color="auto" w:frame="1"/>
        </w:rPr>
        <w:t>he Hutchins Center Fiscal Impact Measure shows how much fiscal policy adds to or subtracts from overall economic growth. Use the graph below to explore the total quarterly fiscal impact as well as its components: taxes and spending at the federal, state and local levels.</w:t>
      </w:r>
      <w:r>
        <w:rPr>
          <w:rFonts w:asciiTheme="majorHAnsi" w:eastAsia="Times New Roman" w:hAnsiTheme="majorHAnsi" w:cs="Arial"/>
          <w:b/>
          <w:bCs/>
          <w:color w:val="101010"/>
          <w:sz w:val="24"/>
          <w:szCs w:val="24"/>
          <w:bdr w:val="none" w:sz="0" w:space="0" w:color="auto" w:frame="1"/>
        </w:rPr>
        <w:t xml:space="preserve"> </w:t>
      </w:r>
      <w:r w:rsidRPr="000712F7">
        <w:rPr>
          <w:rFonts w:asciiTheme="majorHAnsi" w:eastAsia="Times New Roman" w:hAnsiTheme="majorHAnsi" w:cs="Arial"/>
          <w:b/>
          <w:bCs/>
          <w:color w:val="101010"/>
          <w:sz w:val="24"/>
          <w:szCs w:val="24"/>
          <w:bdr w:val="none" w:sz="0" w:space="0" w:color="auto" w:frame="1"/>
        </w:rPr>
        <w:t>(Methodology »)</w:t>
      </w:r>
    </w:p>
    <w:p w14:paraId="32CE38E1" w14:textId="77777777" w:rsidR="000712F7" w:rsidRDefault="000712F7" w:rsidP="00BA3AF3">
      <w:pPr>
        <w:spacing w:after="0" w:line="240" w:lineRule="auto"/>
        <w:textAlignment w:val="baseline"/>
        <w:rPr>
          <w:rFonts w:asciiTheme="majorHAnsi" w:eastAsia="Times New Roman" w:hAnsiTheme="majorHAnsi" w:cs="Arial"/>
          <w:b/>
          <w:bCs/>
          <w:color w:val="101010"/>
          <w:sz w:val="24"/>
          <w:szCs w:val="24"/>
          <w:bdr w:val="none" w:sz="0" w:space="0" w:color="auto" w:frame="1"/>
        </w:rPr>
      </w:pPr>
    </w:p>
    <w:p w14:paraId="2C68DF17" w14:textId="3FB7DE53" w:rsidR="001733B3" w:rsidRDefault="00BA3AF3"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r w:rsidRPr="00B21550">
        <w:rPr>
          <w:rFonts w:asciiTheme="majorHAnsi" w:eastAsia="Times New Roman" w:hAnsiTheme="majorHAnsi" w:cs="Arial"/>
          <w:b/>
          <w:bCs/>
          <w:color w:val="101010"/>
          <w:sz w:val="24"/>
          <w:szCs w:val="24"/>
          <w:bdr w:val="none" w:sz="0" w:space="0" w:color="auto" w:frame="1"/>
        </w:rPr>
        <w:t xml:space="preserve">TAKEAWAYS FROM THE </w:t>
      </w:r>
      <w:ins w:id="0" w:author="Sage Belz" w:date="2018-08-29T09:36:00Z">
        <w:r w:rsidR="007065F4">
          <w:rPr>
            <w:rFonts w:asciiTheme="majorHAnsi" w:eastAsia="Times New Roman" w:hAnsiTheme="majorHAnsi" w:cs="Arial"/>
            <w:b/>
            <w:bCs/>
            <w:color w:val="101010"/>
            <w:sz w:val="24"/>
            <w:szCs w:val="24"/>
            <w:bdr w:val="none" w:sz="0" w:space="0" w:color="auto" w:frame="1"/>
          </w:rPr>
          <w:t>SECOND</w:t>
        </w:r>
        <w:r w:rsidR="007065F4" w:rsidRPr="00B21550">
          <w:rPr>
            <w:rFonts w:asciiTheme="majorHAnsi" w:eastAsia="Times New Roman" w:hAnsiTheme="majorHAnsi" w:cs="Arial"/>
            <w:b/>
            <w:bCs/>
            <w:color w:val="101010"/>
            <w:sz w:val="24"/>
            <w:szCs w:val="24"/>
            <w:bdr w:val="none" w:sz="0" w:space="0" w:color="auto" w:frame="1"/>
          </w:rPr>
          <w:t xml:space="preserve"> </w:t>
        </w:r>
      </w:ins>
      <w:r w:rsidRPr="00B21550">
        <w:rPr>
          <w:rFonts w:asciiTheme="majorHAnsi" w:eastAsia="Times New Roman" w:hAnsiTheme="majorHAnsi" w:cs="Arial"/>
          <w:b/>
          <w:bCs/>
          <w:color w:val="101010"/>
          <w:sz w:val="24"/>
          <w:szCs w:val="24"/>
          <w:bdr w:val="none" w:sz="0" w:space="0" w:color="auto" w:frame="1"/>
        </w:rPr>
        <w:t>QUARTER UPDATE</w:t>
      </w:r>
      <w:r w:rsidR="00AE3654" w:rsidRPr="00B21550">
        <w:rPr>
          <w:rFonts w:asciiTheme="majorHAnsi" w:eastAsia="Times New Roman" w:hAnsiTheme="majorHAnsi" w:cs="Arial"/>
          <w:b/>
          <w:bCs/>
          <w:color w:val="101010"/>
          <w:sz w:val="24"/>
          <w:szCs w:val="24"/>
          <w:bdr w:val="none" w:sz="0" w:space="0" w:color="auto" w:frame="1"/>
        </w:rPr>
        <w:t xml:space="preserve">, </w:t>
      </w:r>
      <w:r w:rsidR="00C41F41" w:rsidRPr="00B21550">
        <w:rPr>
          <w:rFonts w:asciiTheme="majorHAnsi" w:eastAsia="Times New Roman" w:hAnsiTheme="majorHAnsi" w:cs="Arial"/>
          <w:b/>
          <w:bCs/>
          <w:color w:val="101010"/>
          <w:sz w:val="24"/>
          <w:szCs w:val="24"/>
          <w:bdr w:val="none" w:sz="0" w:space="0" w:color="auto" w:frame="1"/>
        </w:rPr>
        <w:t>0</w:t>
      </w:r>
      <w:ins w:id="1" w:author="Sage Belz" w:date="2018-08-29T09:12:00Z">
        <w:r w:rsidR="002719F6">
          <w:rPr>
            <w:rFonts w:asciiTheme="majorHAnsi" w:eastAsia="Times New Roman" w:hAnsiTheme="majorHAnsi" w:cs="Arial"/>
            <w:b/>
            <w:bCs/>
            <w:color w:val="101010"/>
            <w:sz w:val="24"/>
            <w:szCs w:val="24"/>
            <w:bdr w:val="none" w:sz="0" w:space="0" w:color="auto" w:frame="1"/>
          </w:rPr>
          <w:t>8</w:t>
        </w:r>
      </w:ins>
      <w:del w:id="2" w:author="Sage Belz" w:date="2018-08-29T09:12:00Z">
        <w:r w:rsidR="00457B93" w:rsidDel="002719F6">
          <w:rPr>
            <w:rFonts w:asciiTheme="majorHAnsi" w:eastAsia="Times New Roman" w:hAnsiTheme="majorHAnsi" w:cs="Arial"/>
            <w:b/>
            <w:bCs/>
            <w:color w:val="101010"/>
            <w:sz w:val="24"/>
            <w:szCs w:val="24"/>
            <w:bdr w:val="none" w:sz="0" w:space="0" w:color="auto" w:frame="1"/>
          </w:rPr>
          <w:delText>7</w:delText>
        </w:r>
      </w:del>
      <w:r w:rsidR="00C41F41" w:rsidRPr="00B21550">
        <w:rPr>
          <w:rFonts w:asciiTheme="majorHAnsi" w:eastAsia="Times New Roman" w:hAnsiTheme="majorHAnsi" w:cs="Arial"/>
          <w:b/>
          <w:bCs/>
          <w:color w:val="101010"/>
          <w:sz w:val="24"/>
          <w:szCs w:val="24"/>
          <w:bdr w:val="none" w:sz="0" w:space="0" w:color="auto" w:frame="1"/>
        </w:rPr>
        <w:t>/</w:t>
      </w:r>
      <w:r w:rsidR="00457B93">
        <w:rPr>
          <w:rFonts w:asciiTheme="majorHAnsi" w:eastAsia="Times New Roman" w:hAnsiTheme="majorHAnsi" w:cs="Arial"/>
          <w:b/>
          <w:bCs/>
          <w:color w:val="101010"/>
          <w:sz w:val="24"/>
          <w:szCs w:val="24"/>
          <w:bdr w:val="none" w:sz="0" w:space="0" w:color="auto" w:frame="1"/>
        </w:rPr>
        <w:t>2</w:t>
      </w:r>
      <w:ins w:id="3" w:author="Sage Belz" w:date="2018-08-29T09:12:00Z">
        <w:r w:rsidR="002719F6">
          <w:rPr>
            <w:rFonts w:asciiTheme="majorHAnsi" w:eastAsia="Times New Roman" w:hAnsiTheme="majorHAnsi" w:cs="Arial"/>
            <w:b/>
            <w:bCs/>
            <w:color w:val="101010"/>
            <w:sz w:val="24"/>
            <w:szCs w:val="24"/>
            <w:bdr w:val="none" w:sz="0" w:space="0" w:color="auto" w:frame="1"/>
          </w:rPr>
          <w:t>9</w:t>
        </w:r>
      </w:ins>
      <w:del w:id="4" w:author="Sage Belz" w:date="2018-08-29T09:12:00Z">
        <w:r w:rsidR="00457B93" w:rsidDel="002719F6">
          <w:rPr>
            <w:rFonts w:asciiTheme="majorHAnsi" w:eastAsia="Times New Roman" w:hAnsiTheme="majorHAnsi" w:cs="Arial"/>
            <w:b/>
            <w:bCs/>
            <w:color w:val="101010"/>
            <w:sz w:val="24"/>
            <w:szCs w:val="24"/>
            <w:bdr w:val="none" w:sz="0" w:space="0" w:color="auto" w:frame="1"/>
          </w:rPr>
          <w:delText>7</w:delText>
        </w:r>
      </w:del>
      <w:r w:rsidR="00AE3654" w:rsidRPr="00B21550">
        <w:rPr>
          <w:rFonts w:asciiTheme="majorHAnsi" w:eastAsia="Times New Roman" w:hAnsiTheme="majorHAnsi" w:cs="Arial"/>
          <w:b/>
          <w:bCs/>
          <w:color w:val="101010"/>
          <w:sz w:val="24"/>
          <w:szCs w:val="24"/>
          <w:bdr w:val="none" w:sz="0" w:space="0" w:color="auto" w:frame="1"/>
        </w:rPr>
        <w:t>/</w:t>
      </w:r>
      <w:r w:rsidR="00A65E47" w:rsidRPr="00B21550">
        <w:rPr>
          <w:rFonts w:asciiTheme="majorHAnsi" w:eastAsia="Times New Roman" w:hAnsiTheme="majorHAnsi" w:cs="Arial"/>
          <w:b/>
          <w:bCs/>
          <w:color w:val="101010"/>
          <w:sz w:val="24"/>
          <w:szCs w:val="24"/>
          <w:bdr w:val="none" w:sz="0" w:space="0" w:color="auto" w:frame="1"/>
        </w:rPr>
        <w:t>18</w:t>
      </w:r>
      <w:r w:rsidRPr="00B21550">
        <w:rPr>
          <w:rFonts w:asciiTheme="majorHAnsi" w:eastAsia="Times New Roman" w:hAnsiTheme="majorHAnsi" w:cs="Arial"/>
          <w:color w:val="101010"/>
          <w:sz w:val="24"/>
          <w:szCs w:val="24"/>
        </w:rPr>
        <w:br/>
      </w:r>
      <w:r w:rsidRPr="00B21550">
        <w:rPr>
          <w:rFonts w:asciiTheme="majorHAnsi" w:eastAsia="Times New Roman" w:hAnsiTheme="majorHAnsi" w:cs="Arial"/>
          <w:i/>
          <w:iCs/>
          <w:color w:val="101010"/>
          <w:sz w:val="24"/>
          <w:szCs w:val="24"/>
          <w:bdr w:val="none" w:sz="0" w:space="0" w:color="auto" w:frame="1"/>
        </w:rPr>
        <w:t xml:space="preserve">By Louise Sheiner and </w:t>
      </w:r>
      <w:r w:rsidR="002A1B5B" w:rsidRPr="00B21550">
        <w:rPr>
          <w:rFonts w:asciiTheme="majorHAnsi" w:eastAsia="Times New Roman" w:hAnsiTheme="majorHAnsi" w:cs="Arial"/>
          <w:i/>
          <w:iCs/>
          <w:color w:val="101010"/>
          <w:sz w:val="24"/>
          <w:szCs w:val="24"/>
          <w:bdr w:val="none" w:sz="0" w:space="0" w:color="auto" w:frame="1"/>
        </w:rPr>
        <w:t>Sage Belz</w:t>
      </w:r>
    </w:p>
    <w:p w14:paraId="4E43368B" w14:textId="77777777" w:rsidR="00EC5B38" w:rsidRPr="00B21550" w:rsidRDefault="00EC5B38"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p>
    <w:p w14:paraId="03904D63" w14:textId="34B8B5ED" w:rsidR="008904F6" w:rsidRDefault="00612308" w:rsidP="008904F6">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According to the latest reading </w:t>
      </w:r>
      <w:r>
        <w:rPr>
          <w:rFonts w:asciiTheme="majorHAnsi" w:eastAsia="Times New Roman" w:hAnsiTheme="majorHAnsi" w:cs="Arial"/>
          <w:color w:val="101010"/>
          <w:sz w:val="24"/>
          <w:szCs w:val="24"/>
        </w:rPr>
        <w:t>from</w:t>
      </w:r>
      <w:r w:rsidRPr="00B21550">
        <w:rPr>
          <w:rFonts w:asciiTheme="majorHAnsi" w:eastAsia="Times New Roman" w:hAnsiTheme="majorHAnsi" w:cs="Arial"/>
          <w:color w:val="101010"/>
          <w:sz w:val="24"/>
          <w:szCs w:val="24"/>
        </w:rPr>
        <w:t xml:space="preserve"> the Hutchins’ Fiscal Impact Measure</w:t>
      </w:r>
      <w:r>
        <w:rPr>
          <w:rFonts w:asciiTheme="majorHAnsi" w:eastAsia="Times New Roman" w:hAnsiTheme="majorHAnsi" w:cs="Arial"/>
          <w:color w:val="101010"/>
          <w:sz w:val="24"/>
          <w:szCs w:val="24"/>
        </w:rPr>
        <w:t>, f</w:t>
      </w:r>
      <w:r w:rsidR="001733B3" w:rsidRPr="00B21550">
        <w:rPr>
          <w:rFonts w:asciiTheme="majorHAnsi" w:eastAsia="Times New Roman" w:hAnsiTheme="majorHAnsi" w:cs="Arial"/>
          <w:color w:val="101010"/>
          <w:sz w:val="24"/>
          <w:szCs w:val="24"/>
        </w:rPr>
        <w:t xml:space="preserve">ederal, state and local fiscal policies </w:t>
      </w:r>
      <w:r w:rsidR="008904F6">
        <w:rPr>
          <w:rFonts w:asciiTheme="majorHAnsi" w:eastAsia="Times New Roman" w:hAnsiTheme="majorHAnsi" w:cs="Arial"/>
          <w:color w:val="101010"/>
          <w:sz w:val="24"/>
          <w:szCs w:val="24"/>
        </w:rPr>
        <w:t>added</w:t>
      </w:r>
      <w:r w:rsidR="00062EE1" w:rsidRPr="00B21550">
        <w:rPr>
          <w:rFonts w:asciiTheme="majorHAnsi" w:eastAsia="Times New Roman" w:hAnsiTheme="majorHAnsi" w:cs="Arial"/>
          <w:color w:val="101010"/>
          <w:sz w:val="24"/>
          <w:szCs w:val="24"/>
        </w:rPr>
        <w:t xml:space="preserve"> to</w:t>
      </w:r>
      <w:r w:rsidR="008904F6">
        <w:rPr>
          <w:rFonts w:asciiTheme="majorHAnsi" w:eastAsia="Times New Roman" w:hAnsiTheme="majorHAnsi" w:cs="Arial"/>
          <w:color w:val="101010"/>
          <w:sz w:val="24"/>
          <w:szCs w:val="24"/>
        </w:rPr>
        <w:t xml:space="preserve"> the pace of economic </w:t>
      </w:r>
      <w:r w:rsidR="00062EE1" w:rsidRPr="00B21550">
        <w:rPr>
          <w:rFonts w:asciiTheme="majorHAnsi" w:eastAsia="Times New Roman" w:hAnsiTheme="majorHAnsi" w:cs="Arial"/>
          <w:color w:val="101010"/>
          <w:sz w:val="24"/>
          <w:szCs w:val="24"/>
        </w:rPr>
        <w:t>growth</w:t>
      </w:r>
      <w:r w:rsidR="00062EE1">
        <w:rPr>
          <w:rFonts w:asciiTheme="majorHAnsi" w:eastAsia="Times New Roman" w:hAnsiTheme="majorHAnsi" w:cs="Arial"/>
          <w:color w:val="101010"/>
          <w:sz w:val="24"/>
          <w:szCs w:val="24"/>
        </w:rPr>
        <w:t xml:space="preserve"> </w:t>
      </w:r>
      <w:r w:rsidR="001733B3" w:rsidRPr="00B21550">
        <w:rPr>
          <w:rFonts w:asciiTheme="majorHAnsi" w:eastAsia="Times New Roman" w:hAnsiTheme="majorHAnsi" w:cs="Arial"/>
          <w:color w:val="101010"/>
          <w:sz w:val="24"/>
          <w:szCs w:val="24"/>
        </w:rPr>
        <w:t xml:space="preserve">in the </w:t>
      </w:r>
      <w:r w:rsidR="00695175">
        <w:rPr>
          <w:rFonts w:asciiTheme="majorHAnsi" w:eastAsia="Times New Roman" w:hAnsiTheme="majorHAnsi" w:cs="Arial"/>
          <w:color w:val="101010"/>
          <w:sz w:val="24"/>
          <w:szCs w:val="24"/>
        </w:rPr>
        <w:t xml:space="preserve">second </w:t>
      </w:r>
      <w:r w:rsidR="00C41F41" w:rsidRPr="00B21550">
        <w:rPr>
          <w:rFonts w:asciiTheme="majorHAnsi" w:eastAsia="Times New Roman" w:hAnsiTheme="majorHAnsi" w:cs="Arial"/>
          <w:color w:val="101010"/>
          <w:sz w:val="24"/>
          <w:szCs w:val="24"/>
        </w:rPr>
        <w:t>quarter</w:t>
      </w:r>
      <w:r w:rsidR="004B1B8E">
        <w:rPr>
          <w:rFonts w:asciiTheme="majorHAnsi" w:eastAsia="Times New Roman" w:hAnsiTheme="majorHAnsi" w:cs="Arial"/>
          <w:color w:val="101010"/>
          <w:sz w:val="24"/>
          <w:szCs w:val="24"/>
        </w:rPr>
        <w:t>.</w:t>
      </w:r>
      <w:r w:rsidR="00C41F41" w:rsidRPr="00B21550">
        <w:rPr>
          <w:rFonts w:asciiTheme="majorHAnsi" w:eastAsia="Times New Roman" w:hAnsiTheme="majorHAnsi" w:cs="Arial"/>
          <w:color w:val="101010"/>
          <w:sz w:val="24"/>
          <w:szCs w:val="24"/>
        </w:rPr>
        <w:t xml:space="preserve"> </w:t>
      </w:r>
      <w:r w:rsidR="008904F6">
        <w:rPr>
          <w:rFonts w:asciiTheme="majorHAnsi" w:eastAsia="Times New Roman" w:hAnsiTheme="majorHAnsi" w:cs="Arial"/>
          <w:color w:val="101010"/>
          <w:sz w:val="24"/>
          <w:szCs w:val="24"/>
        </w:rPr>
        <w:t>Fiscal policy at all levels of government contributed 0.</w:t>
      </w:r>
      <w:ins w:id="5" w:author="Sage Belz" w:date="2018-08-29T09:13:00Z">
        <w:r w:rsidR="002719F6">
          <w:rPr>
            <w:rFonts w:asciiTheme="majorHAnsi" w:eastAsia="Times New Roman" w:hAnsiTheme="majorHAnsi" w:cs="Arial"/>
            <w:color w:val="101010"/>
            <w:sz w:val="24"/>
            <w:szCs w:val="24"/>
          </w:rPr>
          <w:t>7</w:t>
        </w:r>
      </w:ins>
      <w:del w:id="6" w:author="Sage Belz" w:date="2018-08-29T09:13:00Z">
        <w:r w:rsidR="008904F6" w:rsidDel="002719F6">
          <w:rPr>
            <w:rFonts w:asciiTheme="majorHAnsi" w:eastAsia="Times New Roman" w:hAnsiTheme="majorHAnsi" w:cs="Arial"/>
            <w:color w:val="101010"/>
            <w:sz w:val="24"/>
            <w:szCs w:val="24"/>
          </w:rPr>
          <w:delText>6</w:delText>
        </w:r>
      </w:del>
      <w:r w:rsidR="008904F6">
        <w:rPr>
          <w:rFonts w:asciiTheme="majorHAnsi" w:eastAsia="Times New Roman" w:hAnsiTheme="majorHAnsi" w:cs="Arial"/>
          <w:color w:val="101010"/>
          <w:sz w:val="24"/>
          <w:szCs w:val="24"/>
        </w:rPr>
        <w:t xml:space="preserve"> percentage points to GDP growth in the second quarter</w:t>
      </w:r>
      <w:r w:rsidR="004B1B8E">
        <w:rPr>
          <w:rFonts w:asciiTheme="majorHAnsi" w:eastAsia="Times New Roman" w:hAnsiTheme="majorHAnsi" w:cs="Arial"/>
          <w:color w:val="101010"/>
          <w:sz w:val="24"/>
          <w:szCs w:val="24"/>
        </w:rPr>
        <w:t>, its highest contribution in over two years</w:t>
      </w:r>
      <w:r w:rsidR="008904F6">
        <w:rPr>
          <w:rFonts w:asciiTheme="majorHAnsi" w:eastAsia="Times New Roman" w:hAnsiTheme="majorHAnsi" w:cs="Arial"/>
          <w:color w:val="101010"/>
          <w:sz w:val="24"/>
          <w:szCs w:val="24"/>
        </w:rPr>
        <w:t>.</w:t>
      </w:r>
      <w:r w:rsidR="008904F6" w:rsidRPr="008904F6">
        <w:rPr>
          <w:rFonts w:asciiTheme="majorHAnsi" w:eastAsia="Times New Roman" w:hAnsiTheme="majorHAnsi" w:cs="Arial"/>
          <w:color w:val="101010"/>
          <w:sz w:val="24"/>
          <w:szCs w:val="24"/>
        </w:rPr>
        <w:t xml:space="preserve"> </w:t>
      </w:r>
      <w:r w:rsidR="008904F6" w:rsidRPr="00B21550">
        <w:rPr>
          <w:rFonts w:asciiTheme="majorHAnsi" w:eastAsia="Times New Roman" w:hAnsiTheme="majorHAnsi" w:cs="Arial"/>
          <w:color w:val="101010"/>
          <w:sz w:val="24"/>
          <w:szCs w:val="24"/>
        </w:rPr>
        <w:t xml:space="preserve">Overall GDP </w:t>
      </w:r>
      <w:r w:rsidR="008904F6">
        <w:rPr>
          <w:rFonts w:asciiTheme="majorHAnsi" w:eastAsia="Times New Roman" w:hAnsiTheme="majorHAnsi" w:cs="Arial"/>
          <w:color w:val="101010"/>
          <w:sz w:val="24"/>
          <w:szCs w:val="24"/>
        </w:rPr>
        <w:t>rose</w:t>
      </w:r>
      <w:r w:rsidR="008904F6" w:rsidRPr="00B21550">
        <w:rPr>
          <w:rFonts w:asciiTheme="majorHAnsi" w:eastAsia="Times New Roman" w:hAnsiTheme="majorHAnsi" w:cs="Arial"/>
          <w:color w:val="101010"/>
          <w:sz w:val="24"/>
          <w:szCs w:val="24"/>
        </w:rPr>
        <w:t xml:space="preserve"> at an inflation-adjusted </w:t>
      </w:r>
      <w:r w:rsidR="008904F6">
        <w:rPr>
          <w:rFonts w:asciiTheme="majorHAnsi" w:eastAsia="Times New Roman" w:hAnsiTheme="majorHAnsi" w:cs="Arial"/>
          <w:color w:val="101010"/>
          <w:sz w:val="24"/>
          <w:szCs w:val="24"/>
        </w:rPr>
        <w:t xml:space="preserve">annual </w:t>
      </w:r>
      <w:r w:rsidR="008904F6" w:rsidRPr="00B21550">
        <w:rPr>
          <w:rFonts w:asciiTheme="majorHAnsi" w:eastAsia="Times New Roman" w:hAnsiTheme="majorHAnsi" w:cs="Arial"/>
          <w:color w:val="101010"/>
          <w:sz w:val="24"/>
          <w:szCs w:val="24"/>
        </w:rPr>
        <w:t xml:space="preserve">rate of </w:t>
      </w:r>
      <w:r w:rsidR="008904F6">
        <w:rPr>
          <w:rFonts w:asciiTheme="majorHAnsi" w:eastAsia="Times New Roman" w:hAnsiTheme="majorHAnsi" w:cs="Arial"/>
          <w:color w:val="101010"/>
          <w:sz w:val="24"/>
          <w:szCs w:val="24"/>
        </w:rPr>
        <w:t>4.</w:t>
      </w:r>
      <w:ins w:id="7" w:author="Sage Belz" w:date="2018-08-29T09:13:00Z">
        <w:r w:rsidR="002719F6">
          <w:rPr>
            <w:rFonts w:asciiTheme="majorHAnsi" w:eastAsia="Times New Roman" w:hAnsiTheme="majorHAnsi" w:cs="Arial"/>
            <w:color w:val="101010"/>
            <w:sz w:val="24"/>
            <w:szCs w:val="24"/>
          </w:rPr>
          <w:t>2</w:t>
        </w:r>
      </w:ins>
      <w:del w:id="8" w:author="Sage Belz" w:date="2018-08-29T09:13:00Z">
        <w:r w:rsidR="008904F6" w:rsidDel="002719F6">
          <w:rPr>
            <w:rFonts w:asciiTheme="majorHAnsi" w:eastAsia="Times New Roman" w:hAnsiTheme="majorHAnsi" w:cs="Arial"/>
            <w:color w:val="101010"/>
            <w:sz w:val="24"/>
            <w:szCs w:val="24"/>
          </w:rPr>
          <w:delText>1</w:delText>
        </w:r>
      </w:del>
      <w:r w:rsidR="008904F6" w:rsidRPr="00B21550">
        <w:rPr>
          <w:rFonts w:asciiTheme="majorHAnsi" w:eastAsia="Times New Roman" w:hAnsiTheme="majorHAnsi" w:cs="Arial"/>
          <w:color w:val="101010"/>
          <w:sz w:val="24"/>
          <w:szCs w:val="24"/>
        </w:rPr>
        <w:t xml:space="preserve"> percent.</w:t>
      </w:r>
      <w:r w:rsidR="008904F6">
        <w:rPr>
          <w:rFonts w:asciiTheme="majorHAnsi" w:eastAsia="Times New Roman" w:hAnsiTheme="majorHAnsi" w:cs="Arial"/>
          <w:color w:val="101010"/>
          <w:sz w:val="24"/>
          <w:szCs w:val="24"/>
        </w:rPr>
        <w:t xml:space="preserve"> </w:t>
      </w:r>
    </w:p>
    <w:p w14:paraId="51F58F1A" w14:textId="77777777" w:rsidR="00A73487" w:rsidRDefault="008904F6"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 </w:t>
      </w:r>
    </w:p>
    <w:p w14:paraId="3DC01455" w14:textId="13128A82" w:rsidR="00175677" w:rsidRDefault="00A7348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The FIM now sits above what we estimate to be neutral—that is, the level at which fiscal policy’s contribution to GDP </w:t>
      </w:r>
      <w:r w:rsidR="00792790">
        <w:rPr>
          <w:rFonts w:asciiTheme="majorHAnsi" w:eastAsia="Times New Roman" w:hAnsiTheme="majorHAnsi" w:cs="Arial"/>
          <w:color w:val="101010"/>
          <w:sz w:val="24"/>
          <w:szCs w:val="24"/>
        </w:rPr>
        <w:t>is</w:t>
      </w:r>
      <w:r>
        <w:rPr>
          <w:rFonts w:asciiTheme="majorHAnsi" w:eastAsia="Times New Roman" w:hAnsiTheme="majorHAnsi" w:cs="Arial"/>
          <w:color w:val="101010"/>
          <w:sz w:val="24"/>
          <w:szCs w:val="24"/>
        </w:rPr>
        <w:t xml:space="preserve"> in line with potential real GDP growth. </w:t>
      </w:r>
      <w:r w:rsidR="004B1B8E">
        <w:rPr>
          <w:rFonts w:asciiTheme="majorHAnsi" w:eastAsia="Times New Roman" w:hAnsiTheme="majorHAnsi" w:cs="Arial"/>
          <w:color w:val="101010"/>
          <w:sz w:val="24"/>
          <w:szCs w:val="24"/>
        </w:rPr>
        <w:t>While we expect the FIM to be positive, on average, t</w:t>
      </w:r>
      <w:r>
        <w:rPr>
          <w:rFonts w:asciiTheme="majorHAnsi" w:eastAsia="Times New Roman" w:hAnsiTheme="majorHAnsi" w:cs="Arial"/>
          <w:color w:val="101010"/>
          <w:sz w:val="24"/>
          <w:szCs w:val="24"/>
        </w:rPr>
        <w:t xml:space="preserve">he most recent reading suggests federal policies are providing additional stimulus to the economy beyond what is consistent with trend growth. </w:t>
      </w:r>
    </w:p>
    <w:p w14:paraId="75C75C76" w14:textId="77777777" w:rsidR="00175677" w:rsidRDefault="00175677" w:rsidP="003F75BE">
      <w:pPr>
        <w:spacing w:after="0" w:line="240" w:lineRule="auto"/>
        <w:textAlignment w:val="baseline"/>
        <w:rPr>
          <w:rFonts w:asciiTheme="majorHAnsi" w:eastAsia="Times New Roman" w:hAnsiTheme="majorHAnsi" w:cs="Arial"/>
          <w:color w:val="101010"/>
          <w:sz w:val="24"/>
          <w:szCs w:val="24"/>
        </w:rPr>
      </w:pPr>
    </w:p>
    <w:p w14:paraId="547FC4DE" w14:textId="7A6AF5BB" w:rsidR="00A73487" w:rsidRDefault="0017567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During</w:t>
      </w:r>
      <w:del w:id="9" w:author="Sage Belz" w:date="2018-08-29T09:13:00Z">
        <w:r w:rsidDel="002719F6">
          <w:rPr>
            <w:rFonts w:asciiTheme="majorHAnsi" w:eastAsia="Times New Roman" w:hAnsiTheme="majorHAnsi" w:cs="Arial"/>
            <w:color w:val="101010"/>
            <w:sz w:val="24"/>
            <w:szCs w:val="24"/>
          </w:rPr>
          <w:delText xml:space="preserve"> </w:delText>
        </w:r>
      </w:del>
      <w:r>
        <w:rPr>
          <w:rFonts w:asciiTheme="majorHAnsi" w:eastAsia="Times New Roman" w:hAnsiTheme="majorHAnsi" w:cs="Arial"/>
          <w:color w:val="101010"/>
          <w:sz w:val="24"/>
          <w:szCs w:val="24"/>
        </w:rPr>
        <w:t xml:space="preserve"> the Great Recession, fiscal policy added significantly to economic growth. But </w:t>
      </w:r>
      <w:r w:rsidR="00DF2A8A">
        <w:rPr>
          <w:rFonts w:asciiTheme="majorHAnsi" w:eastAsia="Times New Roman" w:hAnsiTheme="majorHAnsi" w:cs="Arial"/>
          <w:color w:val="101010"/>
          <w:sz w:val="24"/>
          <w:szCs w:val="24"/>
        </w:rPr>
        <w:t xml:space="preserve">in 2011, </w:t>
      </w:r>
      <w:r>
        <w:rPr>
          <w:rFonts w:asciiTheme="majorHAnsi" w:eastAsia="Times New Roman" w:hAnsiTheme="majorHAnsi" w:cs="Arial"/>
          <w:color w:val="101010"/>
          <w:sz w:val="24"/>
          <w:szCs w:val="24"/>
        </w:rPr>
        <w:t>the FIM fell below zero for almost four years, indicating that fiscal policy subtracted from economic growth. Over the last eight quarters, however, the FIM has rebounded and hovered above zero</w:t>
      </w:r>
      <w:r w:rsidR="00DF2A8A">
        <w:rPr>
          <w:rFonts w:asciiTheme="majorHAnsi" w:eastAsia="Times New Roman" w:hAnsiTheme="majorHAnsi" w:cs="Arial"/>
          <w:color w:val="101010"/>
          <w:sz w:val="24"/>
          <w:szCs w:val="24"/>
        </w:rPr>
        <w:t>.</w:t>
      </w:r>
    </w:p>
    <w:p w14:paraId="44B04C1E" w14:textId="77777777" w:rsidR="00D840B9" w:rsidRDefault="00D840B9" w:rsidP="003F75BE">
      <w:pPr>
        <w:spacing w:after="0" w:line="240" w:lineRule="auto"/>
        <w:textAlignment w:val="baseline"/>
        <w:rPr>
          <w:rFonts w:asciiTheme="majorHAnsi" w:eastAsia="Times New Roman" w:hAnsiTheme="majorHAnsi" w:cs="Arial"/>
          <w:color w:val="101010"/>
          <w:sz w:val="24"/>
          <w:szCs w:val="24"/>
        </w:rPr>
      </w:pPr>
    </w:p>
    <w:p w14:paraId="3A650213" w14:textId="04E57F23" w:rsidR="00FD4B3E" w:rsidRDefault="00175677" w:rsidP="00F96CAF">
      <w:pPr>
        <w:spacing w:after="48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In the second quarter, f</w:t>
      </w:r>
      <w:r w:rsidR="00792790">
        <w:rPr>
          <w:rFonts w:asciiTheme="majorHAnsi" w:eastAsia="Times New Roman" w:hAnsiTheme="majorHAnsi" w:cs="Arial"/>
          <w:color w:val="101010"/>
          <w:sz w:val="24"/>
          <w:szCs w:val="24"/>
        </w:rPr>
        <w:t xml:space="preserve">ederal spending increased at an annual rate of </w:t>
      </w:r>
      <w:commentRangeStart w:id="10"/>
      <w:r w:rsidR="00792790">
        <w:rPr>
          <w:rFonts w:asciiTheme="majorHAnsi" w:eastAsia="Times New Roman" w:hAnsiTheme="majorHAnsi" w:cs="Arial"/>
          <w:color w:val="101010"/>
          <w:sz w:val="24"/>
          <w:szCs w:val="24"/>
        </w:rPr>
        <w:t xml:space="preserve">3½ </w:t>
      </w:r>
      <w:commentRangeEnd w:id="10"/>
      <w:r w:rsidR="007065F4">
        <w:rPr>
          <w:rStyle w:val="CommentReference"/>
        </w:rPr>
        <w:commentReference w:id="10"/>
      </w:r>
      <w:r w:rsidR="00792790">
        <w:rPr>
          <w:rFonts w:asciiTheme="majorHAnsi" w:eastAsia="Times New Roman" w:hAnsiTheme="majorHAnsi" w:cs="Arial"/>
          <w:color w:val="101010"/>
          <w:sz w:val="24"/>
          <w:szCs w:val="24"/>
        </w:rPr>
        <w:t>percent, in large part because of higher defense spendi</w:t>
      </w:r>
      <w:r>
        <w:rPr>
          <w:rFonts w:asciiTheme="majorHAnsi" w:eastAsia="Times New Roman" w:hAnsiTheme="majorHAnsi" w:cs="Arial"/>
          <w:color w:val="101010"/>
          <w:sz w:val="24"/>
          <w:szCs w:val="24"/>
        </w:rPr>
        <w:t xml:space="preserve">ng. </w:t>
      </w:r>
      <w:r w:rsidR="00792790">
        <w:rPr>
          <w:rFonts w:asciiTheme="majorHAnsi" w:eastAsia="Times New Roman" w:hAnsiTheme="majorHAnsi" w:cs="Arial"/>
          <w:color w:val="101010"/>
          <w:sz w:val="24"/>
          <w:szCs w:val="24"/>
        </w:rPr>
        <w:t xml:space="preserve"> </w:t>
      </w:r>
      <w:r w:rsidR="004C0D7D">
        <w:rPr>
          <w:rFonts w:asciiTheme="majorHAnsi" w:eastAsia="Times New Roman" w:hAnsiTheme="majorHAnsi" w:cs="Arial"/>
          <w:color w:val="101010"/>
          <w:sz w:val="24"/>
          <w:szCs w:val="24"/>
        </w:rPr>
        <w:t xml:space="preserve">State and local spending rose about </w:t>
      </w:r>
      <w:commentRangeStart w:id="11"/>
      <w:r w:rsidR="004C0D7D">
        <w:rPr>
          <w:rFonts w:asciiTheme="majorHAnsi" w:eastAsia="Times New Roman" w:hAnsiTheme="majorHAnsi" w:cs="Arial"/>
          <w:color w:val="101010"/>
          <w:sz w:val="24"/>
          <w:szCs w:val="24"/>
        </w:rPr>
        <w:t xml:space="preserve">1½ </w:t>
      </w:r>
      <w:commentRangeEnd w:id="11"/>
      <w:r w:rsidR="007065F4">
        <w:rPr>
          <w:rStyle w:val="CommentReference"/>
        </w:rPr>
        <w:commentReference w:id="11"/>
      </w:r>
      <w:r w:rsidR="004C0D7D">
        <w:rPr>
          <w:rFonts w:asciiTheme="majorHAnsi" w:eastAsia="Times New Roman" w:hAnsiTheme="majorHAnsi" w:cs="Arial"/>
          <w:color w:val="101010"/>
          <w:sz w:val="24"/>
          <w:szCs w:val="24"/>
        </w:rPr>
        <w:t xml:space="preserve">percent in the second quarter, continuing the pattern of sluggish grown observed in recent years.  </w:t>
      </w:r>
      <w:r w:rsidR="00792790">
        <w:rPr>
          <w:rFonts w:asciiTheme="majorHAnsi" w:eastAsia="Times New Roman" w:hAnsiTheme="majorHAnsi" w:cs="Arial"/>
          <w:color w:val="101010"/>
          <w:sz w:val="24"/>
          <w:szCs w:val="24"/>
        </w:rPr>
        <w:t>Real state and local construction has grown by less than 5 percent since 2016, and remains 25 percent lower than its level in 2008. Employment in the sector has registered almost zero growth in the last year, and continues to sit below its pre-recession levels.</w:t>
      </w:r>
      <w:r w:rsidR="004C0D7D">
        <w:rPr>
          <w:rFonts w:asciiTheme="majorHAnsi" w:eastAsia="Times New Roman" w:hAnsiTheme="majorHAnsi" w:cs="Arial"/>
          <w:color w:val="101010"/>
          <w:sz w:val="24"/>
          <w:szCs w:val="24"/>
        </w:rPr>
        <w:t xml:space="preserve"> </w:t>
      </w:r>
      <w:del w:id="12" w:author="Sage Belz" w:date="2018-08-29T09:42:00Z">
        <w:r w:rsidR="004C0D7D" w:rsidDel="007065F4">
          <w:rPr>
            <w:rFonts w:asciiTheme="majorHAnsi" w:eastAsia="Times New Roman" w:hAnsiTheme="majorHAnsi" w:cs="Arial"/>
            <w:color w:val="101010"/>
            <w:sz w:val="24"/>
            <w:szCs w:val="24"/>
          </w:rPr>
          <w:delText xml:space="preserve">Historically, </w:delText>
        </w:r>
        <w:r w:rsidR="00A92A30" w:rsidDel="007065F4">
          <w:rPr>
            <w:rFonts w:asciiTheme="majorHAnsi" w:eastAsia="Times New Roman" w:hAnsiTheme="majorHAnsi" w:cs="Arial"/>
            <w:color w:val="101010"/>
            <w:sz w:val="24"/>
            <w:szCs w:val="24"/>
          </w:rPr>
          <w:delText xml:space="preserve">state and local expenditures make up a bigger part of the economy (11 percent on average) than </w:delText>
        </w:r>
        <w:r w:rsidR="004C0D7D" w:rsidDel="007065F4">
          <w:rPr>
            <w:rFonts w:asciiTheme="majorHAnsi" w:eastAsia="Times New Roman" w:hAnsiTheme="majorHAnsi" w:cs="Arial"/>
            <w:color w:val="101010"/>
            <w:sz w:val="24"/>
            <w:szCs w:val="24"/>
          </w:rPr>
          <w:delText xml:space="preserve">federal spending </w:delText>
        </w:r>
        <w:r w:rsidR="00A92A30" w:rsidDel="007065F4">
          <w:rPr>
            <w:rFonts w:asciiTheme="majorHAnsi" w:eastAsia="Times New Roman" w:hAnsiTheme="majorHAnsi" w:cs="Arial"/>
            <w:color w:val="101010"/>
            <w:sz w:val="24"/>
            <w:szCs w:val="24"/>
          </w:rPr>
          <w:delText>(about 7 percent on average)</w:delText>
        </w:r>
      </w:del>
      <w:del w:id="13" w:author="Sage Belz" w:date="2018-08-29T09:16:00Z">
        <w:r w:rsidR="00A92A30" w:rsidDel="002719F6">
          <w:rPr>
            <w:rFonts w:asciiTheme="majorHAnsi" w:eastAsia="Times New Roman" w:hAnsiTheme="majorHAnsi" w:cs="Arial"/>
            <w:color w:val="101010"/>
            <w:sz w:val="24"/>
            <w:szCs w:val="24"/>
          </w:rPr>
          <w:delText xml:space="preserve"> </w:delText>
        </w:r>
      </w:del>
      <w:del w:id="14" w:author="Sage Belz" w:date="2018-08-29T09:42:00Z">
        <w:r w:rsidR="004C0D7D" w:rsidDel="007065F4">
          <w:rPr>
            <w:rFonts w:asciiTheme="majorHAnsi" w:eastAsia="Times New Roman" w:hAnsiTheme="majorHAnsi" w:cs="Arial"/>
            <w:color w:val="101010"/>
            <w:sz w:val="24"/>
            <w:szCs w:val="24"/>
          </w:rPr>
          <w:delText>.</w:delText>
        </w:r>
      </w:del>
      <w:r w:rsidR="000B7452">
        <w:rPr>
          <w:rStyle w:val="CommentReference"/>
        </w:rPr>
        <w:commentReference w:id="15"/>
      </w:r>
      <w:bookmarkStart w:id="16" w:name="_GoBack"/>
      <w:bookmarkEnd w:id="16"/>
    </w:p>
    <w:p w14:paraId="500D7150" w14:textId="77777777" w:rsidR="000F56B0" w:rsidRDefault="00D840B9">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Tax and transfer policies </w:t>
      </w:r>
      <w:r>
        <w:rPr>
          <w:rFonts w:asciiTheme="majorHAnsi" w:eastAsia="Times New Roman" w:hAnsiTheme="majorHAnsi" w:cs="Arial"/>
          <w:color w:val="101010"/>
          <w:sz w:val="24"/>
          <w:szCs w:val="24"/>
        </w:rPr>
        <w:t>had a positive effect on</w:t>
      </w:r>
      <w:r w:rsidRPr="00B21550">
        <w:rPr>
          <w:rFonts w:asciiTheme="majorHAnsi" w:eastAsia="Times New Roman" w:hAnsiTheme="majorHAnsi" w:cs="Arial"/>
          <w:color w:val="101010"/>
          <w:sz w:val="24"/>
          <w:szCs w:val="24"/>
        </w:rPr>
        <w:t xml:space="preserve"> GDP growth </w:t>
      </w:r>
      <w:r w:rsidR="00A92A30">
        <w:rPr>
          <w:rFonts w:asciiTheme="majorHAnsi" w:eastAsia="Times New Roman" w:hAnsiTheme="majorHAnsi" w:cs="Arial"/>
          <w:color w:val="101010"/>
          <w:sz w:val="24"/>
          <w:szCs w:val="24"/>
        </w:rPr>
        <w:t xml:space="preserve">in the second </w:t>
      </w:r>
      <w:r w:rsidRPr="00B21550">
        <w:rPr>
          <w:rFonts w:asciiTheme="majorHAnsi" w:eastAsia="Times New Roman" w:hAnsiTheme="majorHAnsi" w:cs="Arial"/>
          <w:color w:val="101010"/>
          <w:sz w:val="24"/>
          <w:szCs w:val="24"/>
        </w:rPr>
        <w:t>quarter</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pending on the federal government’s </w:t>
      </w:r>
      <w:r w:rsidR="008C6023">
        <w:rPr>
          <w:rFonts w:asciiTheme="majorHAnsi" w:eastAsia="Times New Roman" w:hAnsiTheme="majorHAnsi" w:cs="Arial"/>
          <w:color w:val="101010"/>
          <w:sz w:val="24"/>
          <w:szCs w:val="24"/>
        </w:rPr>
        <w:t xml:space="preserve">three </w:t>
      </w:r>
      <w:r>
        <w:rPr>
          <w:rFonts w:asciiTheme="majorHAnsi" w:eastAsia="Times New Roman" w:hAnsiTheme="majorHAnsi" w:cs="Arial"/>
          <w:color w:val="101010"/>
          <w:sz w:val="24"/>
          <w:szCs w:val="24"/>
        </w:rPr>
        <w:t xml:space="preserve">largest </w:t>
      </w:r>
      <w:r w:rsidR="00A76466">
        <w:rPr>
          <w:rFonts w:asciiTheme="majorHAnsi" w:eastAsia="Times New Roman" w:hAnsiTheme="majorHAnsi" w:cs="Arial"/>
          <w:color w:val="101010"/>
          <w:sz w:val="24"/>
          <w:szCs w:val="24"/>
        </w:rPr>
        <w:t>benefit</w:t>
      </w:r>
      <w:r>
        <w:rPr>
          <w:rFonts w:asciiTheme="majorHAnsi" w:eastAsia="Times New Roman" w:hAnsiTheme="majorHAnsi" w:cs="Arial"/>
          <w:color w:val="101010"/>
          <w:sz w:val="24"/>
          <w:szCs w:val="24"/>
        </w:rPr>
        <w:t xml:space="preserve"> programs—</w:t>
      </w:r>
      <w:r w:rsidR="00E60D04">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ocial </w:t>
      </w:r>
      <w:r w:rsidR="00E60D04">
        <w:rPr>
          <w:rFonts w:asciiTheme="majorHAnsi" w:eastAsia="Times New Roman" w:hAnsiTheme="majorHAnsi" w:cs="Arial"/>
          <w:color w:val="101010"/>
          <w:sz w:val="24"/>
          <w:szCs w:val="24"/>
        </w:rPr>
        <w:t>S</w:t>
      </w:r>
      <w:r w:rsidR="00A76466">
        <w:rPr>
          <w:rFonts w:asciiTheme="majorHAnsi" w:eastAsia="Times New Roman" w:hAnsiTheme="majorHAnsi" w:cs="Arial"/>
          <w:color w:val="101010"/>
          <w:sz w:val="24"/>
          <w:szCs w:val="24"/>
        </w:rPr>
        <w:t>ecurity, Medicare and M</w:t>
      </w:r>
      <w:r>
        <w:rPr>
          <w:rFonts w:asciiTheme="majorHAnsi" w:eastAsia="Times New Roman" w:hAnsiTheme="majorHAnsi" w:cs="Arial"/>
          <w:color w:val="101010"/>
          <w:sz w:val="24"/>
          <w:szCs w:val="24"/>
        </w:rPr>
        <w:t>edicaid—</w:t>
      </w:r>
      <w:r w:rsidR="004D4A27">
        <w:rPr>
          <w:rFonts w:asciiTheme="majorHAnsi" w:eastAsia="Times New Roman" w:hAnsiTheme="majorHAnsi" w:cs="Arial"/>
          <w:color w:val="101010"/>
          <w:sz w:val="24"/>
          <w:szCs w:val="24"/>
        </w:rPr>
        <w:t>continue to increase at a moderate pace, while</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t</w:t>
      </w:r>
      <w:r w:rsidR="001737CB">
        <w:rPr>
          <w:rFonts w:asciiTheme="majorHAnsi" w:eastAsia="Times New Roman" w:hAnsiTheme="majorHAnsi" w:cs="Arial"/>
          <w:color w:val="101010"/>
          <w:sz w:val="24"/>
          <w:szCs w:val="24"/>
        </w:rPr>
        <w:t xml:space="preserve">axes on personal income have </w:t>
      </w:r>
      <w:r>
        <w:rPr>
          <w:rFonts w:asciiTheme="majorHAnsi" w:hAnsiTheme="majorHAnsi" w:cs="Arial"/>
          <w:color w:val="101010"/>
          <w:sz w:val="24"/>
          <w:szCs w:val="24"/>
        </w:rPr>
        <w:t xml:space="preserve">declined </w:t>
      </w:r>
      <w:r w:rsidR="001737CB">
        <w:rPr>
          <w:rFonts w:asciiTheme="majorHAnsi" w:hAnsiTheme="majorHAnsi" w:cs="Arial"/>
          <w:color w:val="101010"/>
          <w:sz w:val="24"/>
          <w:szCs w:val="24"/>
        </w:rPr>
        <w:t>since the enactment of new tax legislation at the start of the year</w:t>
      </w:r>
      <w:r w:rsidR="004D4A27">
        <w:rPr>
          <w:rFonts w:asciiTheme="majorHAnsi" w:hAnsiTheme="majorHAnsi" w:cs="Arial"/>
          <w:color w:val="101010"/>
          <w:sz w:val="24"/>
          <w:szCs w:val="24"/>
        </w:rPr>
        <w:t xml:space="preserve">. The </w:t>
      </w:r>
      <w:r>
        <w:rPr>
          <w:rFonts w:asciiTheme="majorHAnsi" w:eastAsia="Times New Roman" w:hAnsiTheme="majorHAnsi" w:cs="Arial"/>
          <w:color w:val="101010"/>
          <w:sz w:val="24"/>
          <w:szCs w:val="24"/>
        </w:rPr>
        <w:t xml:space="preserve">FIM </w:t>
      </w:r>
      <w:r w:rsidR="001737CB">
        <w:rPr>
          <w:rFonts w:asciiTheme="majorHAnsi" w:eastAsia="Times New Roman" w:hAnsiTheme="majorHAnsi" w:cs="Arial"/>
          <w:color w:val="101010"/>
          <w:sz w:val="24"/>
          <w:szCs w:val="24"/>
        </w:rPr>
        <w:t xml:space="preserve">reflects the gradual translation of lower taxes into </w:t>
      </w:r>
      <w:r>
        <w:rPr>
          <w:rFonts w:asciiTheme="majorHAnsi" w:eastAsia="Times New Roman" w:hAnsiTheme="majorHAnsi" w:cs="Arial"/>
          <w:color w:val="101010"/>
          <w:sz w:val="24"/>
          <w:szCs w:val="24"/>
        </w:rPr>
        <w:t>spending and GDP growth</w:t>
      </w:r>
      <w:r w:rsidR="000F56B0">
        <w:rPr>
          <w:rFonts w:asciiTheme="majorHAnsi" w:eastAsia="Times New Roman" w:hAnsiTheme="majorHAnsi" w:cs="Arial"/>
          <w:color w:val="101010"/>
          <w:sz w:val="24"/>
          <w:szCs w:val="24"/>
        </w:rPr>
        <w:t xml:space="preserve">. </w:t>
      </w:r>
    </w:p>
    <w:p w14:paraId="2EC0DECF" w14:textId="77777777" w:rsidR="000F56B0" w:rsidRDefault="000F56B0">
      <w:pPr>
        <w:spacing w:after="0" w:line="240" w:lineRule="auto"/>
        <w:textAlignment w:val="baseline"/>
        <w:rPr>
          <w:rFonts w:asciiTheme="majorHAnsi" w:eastAsia="Times New Roman" w:hAnsiTheme="majorHAnsi" w:cs="Arial"/>
          <w:color w:val="101010"/>
          <w:sz w:val="24"/>
          <w:szCs w:val="24"/>
        </w:rPr>
      </w:pPr>
    </w:p>
    <w:p w14:paraId="38306F63" w14:textId="77777777" w:rsidR="00A76466" w:rsidRPr="00B21550" w:rsidRDefault="00062EE1">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The comprehensive revisions to the national accounts released</w:t>
      </w:r>
      <w:r w:rsidR="002B7975">
        <w:rPr>
          <w:rFonts w:asciiTheme="majorHAnsi" w:eastAsia="Times New Roman" w:hAnsiTheme="majorHAnsi" w:cs="Arial"/>
          <w:color w:val="101010"/>
          <w:sz w:val="24"/>
          <w:szCs w:val="24"/>
        </w:rPr>
        <w:t xml:space="preserve"> </w:t>
      </w:r>
      <w:r w:rsidR="005B5314">
        <w:rPr>
          <w:rFonts w:asciiTheme="majorHAnsi" w:eastAsia="Times New Roman" w:hAnsiTheme="majorHAnsi" w:cs="Arial"/>
          <w:color w:val="101010"/>
          <w:sz w:val="24"/>
          <w:szCs w:val="24"/>
        </w:rPr>
        <w:t xml:space="preserve">with the second quarter GDP estimates </w:t>
      </w:r>
      <w:r w:rsidR="002B7975">
        <w:rPr>
          <w:rFonts w:asciiTheme="majorHAnsi" w:eastAsia="Times New Roman" w:hAnsiTheme="majorHAnsi" w:cs="Arial"/>
          <w:color w:val="101010"/>
          <w:sz w:val="24"/>
          <w:szCs w:val="24"/>
        </w:rPr>
        <w:t xml:space="preserve">had little effect on </w:t>
      </w:r>
      <w:r w:rsidR="005B5314">
        <w:rPr>
          <w:rFonts w:asciiTheme="majorHAnsi" w:eastAsia="Times New Roman" w:hAnsiTheme="majorHAnsi" w:cs="Arial"/>
          <w:color w:val="101010"/>
          <w:sz w:val="24"/>
          <w:szCs w:val="24"/>
        </w:rPr>
        <w:t xml:space="preserve">previous values of the FIM. </w:t>
      </w:r>
    </w:p>
    <w:p w14:paraId="352DE7AE" w14:textId="77777777" w:rsidR="00695175" w:rsidRPr="00B21550" w:rsidRDefault="00695175">
      <w:pPr>
        <w:spacing w:after="480" w:line="240" w:lineRule="auto"/>
        <w:textAlignment w:val="baseline"/>
        <w:rPr>
          <w:rFonts w:asciiTheme="majorHAnsi" w:hAnsiTheme="majorHAnsi" w:cs="Arial"/>
          <w:color w:val="101010"/>
          <w:sz w:val="24"/>
          <w:szCs w:val="24"/>
        </w:rPr>
      </w:pPr>
    </w:p>
    <w:sectPr w:rsidR="00695175" w:rsidRPr="00B215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Sage Belz" w:date="2018-08-29T09:37:00Z" w:initials="SB">
    <w:p w14:paraId="050310A4" w14:textId="79B77103" w:rsidR="007065F4" w:rsidRDefault="007065F4">
      <w:pPr>
        <w:pStyle w:val="CommentText"/>
      </w:pPr>
      <w:r>
        <w:rPr>
          <w:rStyle w:val="CommentReference"/>
        </w:rPr>
        <w:annotationRef/>
      </w:r>
      <w:r>
        <w:t>Note this was revised up from 3.5 to 3.7. Should we still round to the half?</w:t>
      </w:r>
    </w:p>
  </w:comment>
  <w:comment w:id="11" w:author="Sage Belz" w:date="2018-08-29T09:36:00Z" w:initials="SB">
    <w:p w14:paraId="0BD8E654" w14:textId="697D0CCC" w:rsidR="007065F4" w:rsidRDefault="007065F4">
      <w:pPr>
        <w:pStyle w:val="CommentText"/>
      </w:pPr>
      <w:r>
        <w:rPr>
          <w:rStyle w:val="CommentReference"/>
        </w:rPr>
        <w:annotationRef/>
      </w:r>
      <w:r>
        <w:t>Revised up from 1.4 to 1.6</w:t>
      </w:r>
    </w:p>
  </w:comment>
  <w:comment w:id="15" w:author="Sage Belz" w:date="2018-08-29T09:43:00Z" w:initials="SB">
    <w:p w14:paraId="45EBC5B6" w14:textId="3C145D9D" w:rsidR="000B7452" w:rsidRDefault="000B7452">
      <w:pPr>
        <w:pStyle w:val="CommentText"/>
      </w:pPr>
      <w:r>
        <w:rPr>
          <w:rStyle w:val="CommentReference"/>
        </w:rPr>
        <w:annotationRef/>
      </w:r>
      <w:r>
        <w:t xml:space="preserve">This is still true today; on this read through this sentence sounded like we’re suggesting it may not be the case anymore.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0310A4" w15:done="0"/>
  <w15:commentEx w15:paraId="0BD8E654" w15:done="0"/>
  <w15:commentEx w15:paraId="45EBC5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FCA714" w16cid:durableId="1F06AFBB"/>
  <w16cid:commentId w16cid:paraId="7EA27BB6" w16cid:durableId="1F06AFBC"/>
  <w16cid:commentId w16cid:paraId="3A70DFF7" w16cid:durableId="1F06AF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0413D" w14:textId="77777777" w:rsidR="003A12C2" w:rsidRDefault="003A12C2" w:rsidP="00786074">
      <w:pPr>
        <w:spacing w:after="0" w:line="240" w:lineRule="auto"/>
      </w:pPr>
      <w:r>
        <w:separator/>
      </w:r>
    </w:p>
  </w:endnote>
  <w:endnote w:type="continuationSeparator" w:id="0">
    <w:p w14:paraId="7B5DCFCD" w14:textId="77777777" w:rsidR="003A12C2" w:rsidRDefault="003A12C2" w:rsidP="0078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B456E" w14:textId="77777777" w:rsidR="003A12C2" w:rsidRDefault="003A12C2" w:rsidP="00786074">
      <w:pPr>
        <w:spacing w:after="0" w:line="240" w:lineRule="auto"/>
      </w:pPr>
      <w:r>
        <w:separator/>
      </w:r>
    </w:p>
  </w:footnote>
  <w:footnote w:type="continuationSeparator" w:id="0">
    <w:p w14:paraId="799319A3" w14:textId="77777777" w:rsidR="003A12C2" w:rsidRDefault="003A12C2" w:rsidP="00786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407C42"/>
    <w:multiLevelType w:val="hybridMultilevel"/>
    <w:tmpl w:val="9BD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456CE"/>
    <w:rsid w:val="00062EE1"/>
    <w:rsid w:val="00070C70"/>
    <w:rsid w:val="0007122E"/>
    <w:rsid w:val="000712F7"/>
    <w:rsid w:val="0008694B"/>
    <w:rsid w:val="00096E07"/>
    <w:rsid w:val="000B7452"/>
    <w:rsid w:val="000C2A21"/>
    <w:rsid w:val="000D1870"/>
    <w:rsid w:val="000E54F2"/>
    <w:rsid w:val="000F56B0"/>
    <w:rsid w:val="000F6526"/>
    <w:rsid w:val="00144335"/>
    <w:rsid w:val="001443BF"/>
    <w:rsid w:val="001548D7"/>
    <w:rsid w:val="00164DE4"/>
    <w:rsid w:val="001733B3"/>
    <w:rsid w:val="001737CB"/>
    <w:rsid w:val="00175677"/>
    <w:rsid w:val="00181001"/>
    <w:rsid w:val="001815C4"/>
    <w:rsid w:val="00195E64"/>
    <w:rsid w:val="001B104C"/>
    <w:rsid w:val="001B4B75"/>
    <w:rsid w:val="002065E3"/>
    <w:rsid w:val="002119DC"/>
    <w:rsid w:val="00215DEF"/>
    <w:rsid w:val="002266E5"/>
    <w:rsid w:val="002305F4"/>
    <w:rsid w:val="00243B69"/>
    <w:rsid w:val="002719F6"/>
    <w:rsid w:val="0027467F"/>
    <w:rsid w:val="00294305"/>
    <w:rsid w:val="002A1B5B"/>
    <w:rsid w:val="002B7975"/>
    <w:rsid w:val="002E0901"/>
    <w:rsid w:val="002E09E4"/>
    <w:rsid w:val="002F7F3E"/>
    <w:rsid w:val="00314ACA"/>
    <w:rsid w:val="0031659C"/>
    <w:rsid w:val="003400A6"/>
    <w:rsid w:val="003649AC"/>
    <w:rsid w:val="0037674F"/>
    <w:rsid w:val="00377BA4"/>
    <w:rsid w:val="003A12C2"/>
    <w:rsid w:val="003B327A"/>
    <w:rsid w:val="003C551E"/>
    <w:rsid w:val="003D23C2"/>
    <w:rsid w:val="003F75BE"/>
    <w:rsid w:val="003F7E7D"/>
    <w:rsid w:val="00400CC7"/>
    <w:rsid w:val="0041400B"/>
    <w:rsid w:val="00431E0D"/>
    <w:rsid w:val="00456756"/>
    <w:rsid w:val="00457B93"/>
    <w:rsid w:val="0047587F"/>
    <w:rsid w:val="004860DB"/>
    <w:rsid w:val="00492283"/>
    <w:rsid w:val="004A6BA7"/>
    <w:rsid w:val="004B1B8E"/>
    <w:rsid w:val="004B3237"/>
    <w:rsid w:val="004C0D7D"/>
    <w:rsid w:val="004D4A27"/>
    <w:rsid w:val="00522B14"/>
    <w:rsid w:val="00536435"/>
    <w:rsid w:val="0053655C"/>
    <w:rsid w:val="005649B5"/>
    <w:rsid w:val="005669BF"/>
    <w:rsid w:val="005B5314"/>
    <w:rsid w:val="005B5BEB"/>
    <w:rsid w:val="005B63C2"/>
    <w:rsid w:val="005C0D86"/>
    <w:rsid w:val="005D5CC5"/>
    <w:rsid w:val="005F70D9"/>
    <w:rsid w:val="00612308"/>
    <w:rsid w:val="00662157"/>
    <w:rsid w:val="00672DF0"/>
    <w:rsid w:val="006910BA"/>
    <w:rsid w:val="00695175"/>
    <w:rsid w:val="006A3B8C"/>
    <w:rsid w:val="006D4A28"/>
    <w:rsid w:val="006E0FB3"/>
    <w:rsid w:val="006F60A7"/>
    <w:rsid w:val="00702FAF"/>
    <w:rsid w:val="007065F4"/>
    <w:rsid w:val="00716519"/>
    <w:rsid w:val="00721084"/>
    <w:rsid w:val="00733E98"/>
    <w:rsid w:val="00737391"/>
    <w:rsid w:val="00760D29"/>
    <w:rsid w:val="007670B4"/>
    <w:rsid w:val="007726CF"/>
    <w:rsid w:val="00777E69"/>
    <w:rsid w:val="00786074"/>
    <w:rsid w:val="00792790"/>
    <w:rsid w:val="007970D4"/>
    <w:rsid w:val="007A7464"/>
    <w:rsid w:val="007F0B53"/>
    <w:rsid w:val="008125C5"/>
    <w:rsid w:val="008246EB"/>
    <w:rsid w:val="00833AEA"/>
    <w:rsid w:val="0085555A"/>
    <w:rsid w:val="00867DE8"/>
    <w:rsid w:val="00882E76"/>
    <w:rsid w:val="008904F6"/>
    <w:rsid w:val="008B4D94"/>
    <w:rsid w:val="008C3F01"/>
    <w:rsid w:val="008C6023"/>
    <w:rsid w:val="008F3406"/>
    <w:rsid w:val="009040C6"/>
    <w:rsid w:val="00950A92"/>
    <w:rsid w:val="009543B5"/>
    <w:rsid w:val="00961D5D"/>
    <w:rsid w:val="00976BD0"/>
    <w:rsid w:val="00983537"/>
    <w:rsid w:val="009973E8"/>
    <w:rsid w:val="009A047C"/>
    <w:rsid w:val="009A7BEF"/>
    <w:rsid w:val="009B78E9"/>
    <w:rsid w:val="009C65CE"/>
    <w:rsid w:val="009D2E9C"/>
    <w:rsid w:val="009F7108"/>
    <w:rsid w:val="00A05B48"/>
    <w:rsid w:val="00A164FA"/>
    <w:rsid w:val="00A4091F"/>
    <w:rsid w:val="00A44470"/>
    <w:rsid w:val="00A65E47"/>
    <w:rsid w:val="00A67F11"/>
    <w:rsid w:val="00A73487"/>
    <w:rsid w:val="00A76466"/>
    <w:rsid w:val="00A92A30"/>
    <w:rsid w:val="00A96D45"/>
    <w:rsid w:val="00AE3654"/>
    <w:rsid w:val="00AF4728"/>
    <w:rsid w:val="00B049A0"/>
    <w:rsid w:val="00B06D80"/>
    <w:rsid w:val="00B21550"/>
    <w:rsid w:val="00B538C6"/>
    <w:rsid w:val="00B57FA4"/>
    <w:rsid w:val="00B66740"/>
    <w:rsid w:val="00B713AD"/>
    <w:rsid w:val="00B75ECE"/>
    <w:rsid w:val="00BA3AF3"/>
    <w:rsid w:val="00BB5ED3"/>
    <w:rsid w:val="00BC6742"/>
    <w:rsid w:val="00BD610F"/>
    <w:rsid w:val="00BE35C0"/>
    <w:rsid w:val="00BE6A99"/>
    <w:rsid w:val="00C11279"/>
    <w:rsid w:val="00C1215C"/>
    <w:rsid w:val="00C13D82"/>
    <w:rsid w:val="00C23090"/>
    <w:rsid w:val="00C24255"/>
    <w:rsid w:val="00C3624A"/>
    <w:rsid w:val="00C41F41"/>
    <w:rsid w:val="00C4775C"/>
    <w:rsid w:val="00C723A7"/>
    <w:rsid w:val="00C735B4"/>
    <w:rsid w:val="00C74E22"/>
    <w:rsid w:val="00C87B40"/>
    <w:rsid w:val="00CC44F1"/>
    <w:rsid w:val="00CC64C7"/>
    <w:rsid w:val="00CE7BC6"/>
    <w:rsid w:val="00D05E59"/>
    <w:rsid w:val="00D26993"/>
    <w:rsid w:val="00D40A3E"/>
    <w:rsid w:val="00D61C70"/>
    <w:rsid w:val="00D65527"/>
    <w:rsid w:val="00D73085"/>
    <w:rsid w:val="00D840B9"/>
    <w:rsid w:val="00D92B80"/>
    <w:rsid w:val="00D95E2B"/>
    <w:rsid w:val="00DF2A8A"/>
    <w:rsid w:val="00E23573"/>
    <w:rsid w:val="00E34A4A"/>
    <w:rsid w:val="00E5212D"/>
    <w:rsid w:val="00E575E6"/>
    <w:rsid w:val="00E60D04"/>
    <w:rsid w:val="00E61624"/>
    <w:rsid w:val="00E74617"/>
    <w:rsid w:val="00E87088"/>
    <w:rsid w:val="00EB000F"/>
    <w:rsid w:val="00EB2B12"/>
    <w:rsid w:val="00EC52F6"/>
    <w:rsid w:val="00EC5B38"/>
    <w:rsid w:val="00EF3D91"/>
    <w:rsid w:val="00F05901"/>
    <w:rsid w:val="00F07F71"/>
    <w:rsid w:val="00F33534"/>
    <w:rsid w:val="00F47838"/>
    <w:rsid w:val="00F62942"/>
    <w:rsid w:val="00F73C9A"/>
    <w:rsid w:val="00F80DE5"/>
    <w:rsid w:val="00F87F7E"/>
    <w:rsid w:val="00F96CAF"/>
    <w:rsid w:val="00FA0226"/>
    <w:rsid w:val="00FA7938"/>
    <w:rsid w:val="00FD4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38AE1"/>
  <w15:docId w15:val="{33083EDA-1D10-4BD1-BCEF-D648CEE3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 w:type="character" w:styleId="Hyperlink">
    <w:name w:val="Hyperlink"/>
    <w:basedOn w:val="DefaultParagraphFont"/>
    <w:uiPriority w:val="99"/>
    <w:unhideWhenUsed/>
    <w:rsid w:val="00F73C9A"/>
    <w:rPr>
      <w:color w:val="0563C1"/>
      <w:u w:val="single"/>
    </w:rPr>
  </w:style>
  <w:style w:type="paragraph" w:styleId="FootnoteText">
    <w:name w:val="footnote text"/>
    <w:basedOn w:val="Normal"/>
    <w:link w:val="FootnoteTextChar"/>
    <w:uiPriority w:val="99"/>
    <w:unhideWhenUsed/>
    <w:rsid w:val="00786074"/>
    <w:pPr>
      <w:spacing w:after="0" w:line="240" w:lineRule="auto"/>
    </w:pPr>
    <w:rPr>
      <w:sz w:val="20"/>
      <w:szCs w:val="20"/>
    </w:rPr>
  </w:style>
  <w:style w:type="character" w:customStyle="1" w:styleId="FootnoteTextChar">
    <w:name w:val="Footnote Text Char"/>
    <w:basedOn w:val="DefaultParagraphFont"/>
    <w:link w:val="FootnoteText"/>
    <w:uiPriority w:val="99"/>
    <w:rsid w:val="00786074"/>
    <w:rPr>
      <w:sz w:val="20"/>
      <w:szCs w:val="20"/>
    </w:rPr>
  </w:style>
  <w:style w:type="character" w:styleId="FootnoteReference">
    <w:name w:val="footnote reference"/>
    <w:basedOn w:val="DefaultParagraphFont"/>
    <w:uiPriority w:val="99"/>
    <w:semiHidden/>
    <w:unhideWhenUsed/>
    <w:rsid w:val="00786074"/>
    <w:rPr>
      <w:vertAlign w:val="superscript"/>
    </w:rPr>
  </w:style>
  <w:style w:type="character" w:styleId="PlaceholderText">
    <w:name w:val="Placeholder Text"/>
    <w:basedOn w:val="DefaultParagraphFont"/>
    <w:uiPriority w:val="99"/>
    <w:semiHidden/>
    <w:rsid w:val="003D23C2"/>
    <w:rPr>
      <w:color w:val="808080"/>
    </w:rPr>
  </w:style>
  <w:style w:type="character" w:customStyle="1" w:styleId="Heading1Char">
    <w:name w:val="Heading 1 Char"/>
    <w:basedOn w:val="DefaultParagraphFont"/>
    <w:link w:val="Heading1"/>
    <w:uiPriority w:val="9"/>
    <w:rsid w:val="001810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2810">
      <w:bodyDiv w:val="1"/>
      <w:marLeft w:val="0"/>
      <w:marRight w:val="0"/>
      <w:marTop w:val="0"/>
      <w:marBottom w:val="0"/>
      <w:divBdr>
        <w:top w:val="none" w:sz="0" w:space="0" w:color="auto"/>
        <w:left w:val="none" w:sz="0" w:space="0" w:color="auto"/>
        <w:bottom w:val="none" w:sz="0" w:space="0" w:color="auto"/>
        <w:right w:val="none" w:sz="0" w:space="0" w:color="auto"/>
      </w:divBdr>
    </w:div>
    <w:div w:id="194733320">
      <w:bodyDiv w:val="1"/>
      <w:marLeft w:val="0"/>
      <w:marRight w:val="0"/>
      <w:marTop w:val="0"/>
      <w:marBottom w:val="0"/>
      <w:divBdr>
        <w:top w:val="none" w:sz="0" w:space="0" w:color="auto"/>
        <w:left w:val="none" w:sz="0" w:space="0" w:color="auto"/>
        <w:bottom w:val="none" w:sz="0" w:space="0" w:color="auto"/>
        <w:right w:val="none" w:sz="0" w:space="0" w:color="auto"/>
      </w:divBdr>
    </w:div>
    <w:div w:id="213077672">
      <w:bodyDiv w:val="1"/>
      <w:marLeft w:val="0"/>
      <w:marRight w:val="0"/>
      <w:marTop w:val="0"/>
      <w:marBottom w:val="0"/>
      <w:divBdr>
        <w:top w:val="none" w:sz="0" w:space="0" w:color="auto"/>
        <w:left w:val="none" w:sz="0" w:space="0" w:color="auto"/>
        <w:bottom w:val="none" w:sz="0" w:space="0" w:color="auto"/>
        <w:right w:val="none" w:sz="0" w:space="0" w:color="auto"/>
      </w:divBdr>
    </w:div>
    <w:div w:id="220412867">
      <w:bodyDiv w:val="1"/>
      <w:marLeft w:val="0"/>
      <w:marRight w:val="0"/>
      <w:marTop w:val="0"/>
      <w:marBottom w:val="0"/>
      <w:divBdr>
        <w:top w:val="none" w:sz="0" w:space="0" w:color="auto"/>
        <w:left w:val="none" w:sz="0" w:space="0" w:color="auto"/>
        <w:bottom w:val="none" w:sz="0" w:space="0" w:color="auto"/>
        <w:right w:val="none" w:sz="0" w:space="0" w:color="auto"/>
      </w:divBdr>
    </w:div>
    <w:div w:id="970095069">
      <w:bodyDiv w:val="1"/>
      <w:marLeft w:val="0"/>
      <w:marRight w:val="0"/>
      <w:marTop w:val="0"/>
      <w:marBottom w:val="0"/>
      <w:divBdr>
        <w:top w:val="none" w:sz="0" w:space="0" w:color="auto"/>
        <w:left w:val="none" w:sz="0" w:space="0" w:color="auto"/>
        <w:bottom w:val="none" w:sz="0" w:space="0" w:color="auto"/>
        <w:right w:val="none" w:sz="0" w:space="0" w:color="auto"/>
      </w:divBdr>
    </w:div>
    <w:div w:id="1077438493">
      <w:bodyDiv w:val="1"/>
      <w:marLeft w:val="0"/>
      <w:marRight w:val="0"/>
      <w:marTop w:val="0"/>
      <w:marBottom w:val="0"/>
      <w:divBdr>
        <w:top w:val="none" w:sz="0" w:space="0" w:color="auto"/>
        <w:left w:val="none" w:sz="0" w:space="0" w:color="auto"/>
        <w:bottom w:val="none" w:sz="0" w:space="0" w:color="auto"/>
        <w:right w:val="none" w:sz="0" w:space="0" w:color="auto"/>
      </w:divBdr>
    </w:div>
    <w:div w:id="1198275344">
      <w:bodyDiv w:val="1"/>
      <w:marLeft w:val="0"/>
      <w:marRight w:val="0"/>
      <w:marTop w:val="0"/>
      <w:marBottom w:val="0"/>
      <w:divBdr>
        <w:top w:val="none" w:sz="0" w:space="0" w:color="auto"/>
        <w:left w:val="none" w:sz="0" w:space="0" w:color="auto"/>
        <w:bottom w:val="none" w:sz="0" w:space="0" w:color="auto"/>
        <w:right w:val="none" w:sz="0" w:space="0" w:color="auto"/>
      </w:divBdr>
    </w:div>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 w:id="1410999777">
      <w:bodyDiv w:val="1"/>
      <w:marLeft w:val="0"/>
      <w:marRight w:val="0"/>
      <w:marTop w:val="0"/>
      <w:marBottom w:val="0"/>
      <w:divBdr>
        <w:top w:val="none" w:sz="0" w:space="0" w:color="auto"/>
        <w:left w:val="none" w:sz="0" w:space="0" w:color="auto"/>
        <w:bottom w:val="none" w:sz="0" w:space="0" w:color="auto"/>
        <w:right w:val="none" w:sz="0" w:space="0" w:color="auto"/>
      </w:divBdr>
    </w:div>
    <w:div w:id="1459765288">
      <w:bodyDiv w:val="1"/>
      <w:marLeft w:val="0"/>
      <w:marRight w:val="0"/>
      <w:marTop w:val="0"/>
      <w:marBottom w:val="0"/>
      <w:divBdr>
        <w:top w:val="none" w:sz="0" w:space="0" w:color="auto"/>
        <w:left w:val="none" w:sz="0" w:space="0" w:color="auto"/>
        <w:bottom w:val="none" w:sz="0" w:space="0" w:color="auto"/>
        <w:right w:val="none" w:sz="0" w:space="0" w:color="auto"/>
      </w:divBdr>
    </w:div>
    <w:div w:id="1933082516">
      <w:bodyDiv w:val="1"/>
      <w:marLeft w:val="0"/>
      <w:marRight w:val="0"/>
      <w:marTop w:val="0"/>
      <w:marBottom w:val="0"/>
      <w:divBdr>
        <w:top w:val="none" w:sz="0" w:space="0" w:color="auto"/>
        <w:left w:val="none" w:sz="0" w:space="0" w:color="auto"/>
        <w:bottom w:val="none" w:sz="0" w:space="0" w:color="auto"/>
        <w:right w:val="none" w:sz="0" w:space="0" w:color="auto"/>
      </w:divBdr>
    </w:div>
    <w:div w:id="21071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8F8FC4-2662-467A-A3EC-BCBCF78C128A}">
  <ds:schemaRefs>
    <ds:schemaRef ds:uri="http://schemas.openxmlformats.org/officeDocument/2006/bibliography"/>
  </ds:schemaRefs>
</ds:datastoreItem>
</file>

<file path=customXml/itemProps2.xml><?xml version="1.0" encoding="utf-8"?>
<ds:datastoreItem xmlns:ds="http://schemas.openxmlformats.org/officeDocument/2006/customXml" ds:itemID="{F38DEDFA-4B5E-419B-BB7C-6D3652708013}"/>
</file>

<file path=customXml/itemProps3.xml><?xml version="1.0" encoding="utf-8"?>
<ds:datastoreItem xmlns:ds="http://schemas.openxmlformats.org/officeDocument/2006/customXml" ds:itemID="{0B89258D-85A9-4DA4-A6ED-42ABCEF39F3D}"/>
</file>

<file path=customXml/itemProps4.xml><?xml version="1.0" encoding="utf-8"?>
<ds:datastoreItem xmlns:ds="http://schemas.openxmlformats.org/officeDocument/2006/customXml" ds:itemID="{D0F7768D-F407-447A-8CA8-DD9E3C27A39C}"/>
</file>

<file path=docProps/app.xml><?xml version="1.0" encoding="utf-8"?>
<Properties xmlns="http://schemas.openxmlformats.org/officeDocument/2006/extended-properties" xmlns:vt="http://schemas.openxmlformats.org/officeDocument/2006/docPropsVTypes">
  <Template>Normal</Template>
  <TotalTime>11</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Sage Belz</cp:lastModifiedBy>
  <cp:revision>3</cp:revision>
  <dcterms:created xsi:type="dcterms:W3CDTF">2018-08-29T13:35:00Z</dcterms:created>
  <dcterms:modified xsi:type="dcterms:W3CDTF">2018-08-29T13:52:00Z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