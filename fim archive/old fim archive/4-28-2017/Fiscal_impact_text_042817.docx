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people.xml" ContentType="application/vnd.openxmlformats-officedocument.wordprocessingml.people+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AF3" w:rsidRDefault="00BA3AF3" w:rsidP="00BA3AF3">
      <w:pPr>
        <w:spacing w:after="0" w:line="240" w:lineRule="auto"/>
        <w:textAlignment w:val="baseline"/>
        <w:rPr>
          <w:rFonts w:ascii="inherit" w:eastAsia="Times New Roman" w:hAnsi="inherit" w:cs="Times New Roman"/>
          <w:i/>
          <w:iCs/>
          <w:color w:val="101010"/>
          <w:sz w:val="27"/>
          <w:szCs w:val="27"/>
          <w:bdr w:val="none" w:sz="0" w:space="0" w:color="auto" w:frame="1"/>
        </w:rPr>
      </w:pPr>
      <w:bookmarkStart w:id="0" w:name="_GoBack"/>
      <w:bookmarkEnd w:id="0"/>
      <w:r w:rsidRPr="00BA3AF3">
        <w:rPr>
          <w:rFonts w:ascii="inherit" w:eastAsia="Times New Roman" w:hAnsi="inherit" w:cs="Times New Roman"/>
          <w:b/>
          <w:bCs/>
          <w:color w:val="101010"/>
          <w:sz w:val="27"/>
          <w:szCs w:val="27"/>
          <w:bdr w:val="none" w:sz="0" w:space="0" w:color="auto" w:frame="1"/>
        </w:rPr>
        <w:t>TAKEAWAYS FROM THE F</w:t>
      </w:r>
      <w:r w:rsidR="00431E0D">
        <w:rPr>
          <w:rFonts w:ascii="inherit" w:eastAsia="Times New Roman" w:hAnsi="inherit" w:cs="Times New Roman"/>
          <w:b/>
          <w:bCs/>
          <w:color w:val="101010"/>
          <w:sz w:val="27"/>
          <w:szCs w:val="27"/>
          <w:bdr w:val="none" w:sz="0" w:space="0" w:color="auto" w:frame="1"/>
        </w:rPr>
        <w:t>IRST</w:t>
      </w:r>
      <w:r w:rsidRPr="00BA3AF3">
        <w:rPr>
          <w:rFonts w:ascii="inherit" w:eastAsia="Times New Roman" w:hAnsi="inherit" w:cs="Times New Roman"/>
          <w:b/>
          <w:bCs/>
          <w:color w:val="101010"/>
          <w:sz w:val="27"/>
          <w:szCs w:val="27"/>
          <w:bdr w:val="none" w:sz="0" w:space="0" w:color="auto" w:frame="1"/>
        </w:rPr>
        <w:t xml:space="preserve"> QUARTER UPDATE</w:t>
      </w:r>
      <w:r w:rsidRPr="00BA3AF3">
        <w:rPr>
          <w:rFonts w:ascii="inherit" w:eastAsia="Times New Roman" w:hAnsi="inherit" w:cs="Times New Roman"/>
          <w:color w:val="101010"/>
          <w:sz w:val="27"/>
          <w:szCs w:val="27"/>
        </w:rPr>
        <w:br/>
      </w:r>
      <w:r w:rsidRPr="00BA3AF3">
        <w:rPr>
          <w:rFonts w:ascii="inherit" w:eastAsia="Times New Roman" w:hAnsi="inherit" w:cs="Times New Roman"/>
          <w:i/>
          <w:iCs/>
          <w:color w:val="101010"/>
          <w:sz w:val="27"/>
          <w:szCs w:val="27"/>
          <w:bdr w:val="none" w:sz="0" w:space="0" w:color="auto" w:frame="1"/>
        </w:rPr>
        <w:t>By Louise Sheiner and David Wessel</w:t>
      </w:r>
    </w:p>
    <w:p w:rsidR="00C74E22" w:rsidRPr="00BA3AF3" w:rsidRDefault="00C74E22" w:rsidP="00BA3AF3">
      <w:pPr>
        <w:spacing w:after="0" w:line="240" w:lineRule="auto"/>
        <w:textAlignment w:val="baseline"/>
        <w:rPr>
          <w:rFonts w:ascii="inherit" w:eastAsia="Times New Roman" w:hAnsi="inherit" w:cs="Times New Roman"/>
          <w:color w:val="101010"/>
          <w:sz w:val="27"/>
          <w:szCs w:val="27"/>
        </w:rPr>
      </w:pPr>
    </w:p>
    <w:p w:rsidR="00BA3AF3" w:rsidRPr="00BA3AF3" w:rsidRDefault="00431E0D"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The spending and tax policies of federal, state, and local governments</w:t>
      </w:r>
      <w:r w:rsidR="00BA3AF3" w:rsidRPr="00BA3AF3">
        <w:rPr>
          <w:rFonts w:ascii="inherit" w:eastAsia="Times New Roman" w:hAnsi="inherit" w:cs="Times New Roman"/>
          <w:color w:val="101010"/>
          <w:sz w:val="27"/>
          <w:szCs w:val="27"/>
        </w:rPr>
        <w:t xml:space="preserve">—which </w:t>
      </w:r>
      <w:r>
        <w:rPr>
          <w:rFonts w:ascii="inherit" w:eastAsia="Times New Roman" w:hAnsi="inherit" w:cs="Times New Roman"/>
          <w:color w:val="101010"/>
          <w:sz w:val="27"/>
          <w:szCs w:val="27"/>
        </w:rPr>
        <w:t>significantly restrained</w:t>
      </w:r>
      <w:r w:rsidR="00BA3AF3" w:rsidRPr="00BA3AF3">
        <w:rPr>
          <w:rFonts w:ascii="inherit" w:eastAsia="Times New Roman" w:hAnsi="inherit" w:cs="Times New Roman"/>
          <w:color w:val="101010"/>
          <w:sz w:val="27"/>
          <w:szCs w:val="27"/>
        </w:rPr>
        <w:t xml:space="preserve"> overall economic </w:t>
      </w:r>
      <w:r>
        <w:rPr>
          <w:rFonts w:ascii="inherit" w:eastAsia="Times New Roman" w:hAnsi="inherit" w:cs="Times New Roman"/>
          <w:color w:val="101010"/>
          <w:sz w:val="27"/>
          <w:szCs w:val="27"/>
        </w:rPr>
        <w:t>growth</w:t>
      </w:r>
      <w:r w:rsidR="00BA3AF3" w:rsidRPr="00BA3AF3">
        <w:rPr>
          <w:rFonts w:ascii="inherit" w:eastAsia="Times New Roman" w:hAnsi="inherit" w:cs="Times New Roman"/>
          <w:color w:val="101010"/>
          <w:sz w:val="27"/>
          <w:szCs w:val="27"/>
        </w:rPr>
        <w:t xml:space="preserve"> from 2011 through 2014—</w:t>
      </w:r>
      <w:r>
        <w:rPr>
          <w:rFonts w:ascii="inherit" w:eastAsia="Times New Roman" w:hAnsi="inherit" w:cs="Times New Roman"/>
          <w:color w:val="101010"/>
          <w:sz w:val="27"/>
          <w:szCs w:val="27"/>
        </w:rPr>
        <w:t xml:space="preserve">subtracted </w:t>
      </w:r>
      <w:r w:rsidR="004860DB">
        <w:rPr>
          <w:rFonts w:ascii="inherit" w:eastAsia="Times New Roman" w:hAnsi="inherit" w:cs="Times New Roman"/>
          <w:color w:val="101010"/>
          <w:sz w:val="27"/>
          <w:szCs w:val="27"/>
        </w:rPr>
        <w:t>¼ percentage point</w:t>
      </w:r>
      <w:r>
        <w:rPr>
          <w:rFonts w:ascii="inherit" w:eastAsia="Times New Roman" w:hAnsi="inherit" w:cs="Times New Roman"/>
          <w:color w:val="101010"/>
          <w:sz w:val="27"/>
          <w:szCs w:val="27"/>
        </w:rPr>
        <w:t xml:space="preserve"> from </w:t>
      </w:r>
      <w:ins w:id="1" w:author="David Wessel" w:date="2017-04-28T10:58:00Z">
        <w:r w:rsidR="00195E64">
          <w:rPr>
            <w:rFonts w:ascii="inherit" w:eastAsia="Times New Roman" w:hAnsi="inherit" w:cs="Times New Roman"/>
            <w:color w:val="101010"/>
            <w:sz w:val="27"/>
            <w:szCs w:val="27"/>
          </w:rPr>
          <w:t xml:space="preserve">growth in Gross Domestic Product </w:t>
        </w:r>
      </w:ins>
      <w:del w:id="2" w:author="David Wessel" w:date="2017-04-28T10:58:00Z">
        <w:r w:rsidDel="00195E64">
          <w:rPr>
            <w:rFonts w:ascii="inherit" w:eastAsia="Times New Roman" w:hAnsi="inherit" w:cs="Times New Roman"/>
            <w:color w:val="101010"/>
            <w:sz w:val="27"/>
            <w:szCs w:val="27"/>
          </w:rPr>
          <w:delText xml:space="preserve">GDP </w:delText>
        </w:r>
      </w:del>
      <w:r>
        <w:rPr>
          <w:rFonts w:ascii="inherit" w:eastAsia="Times New Roman" w:hAnsi="inherit" w:cs="Times New Roman"/>
          <w:color w:val="101010"/>
          <w:sz w:val="27"/>
          <w:szCs w:val="27"/>
        </w:rPr>
        <w:t xml:space="preserve">growth in the first quarter of 2017, </w:t>
      </w:r>
      <w:r w:rsidR="00BA3AF3" w:rsidRPr="00BA3AF3">
        <w:rPr>
          <w:rFonts w:ascii="inherit" w:eastAsia="Times New Roman" w:hAnsi="inherit" w:cs="Times New Roman"/>
          <w:color w:val="101010"/>
          <w:sz w:val="27"/>
          <w:szCs w:val="27"/>
        </w:rPr>
        <w:t>according to the latest reading on the Hutchins’ Fiscal Impact Measure.</w:t>
      </w:r>
      <w:ins w:id="3" w:author="David Wessel" w:date="2017-04-28T10:57:00Z">
        <w:r w:rsidR="00195E64">
          <w:rPr>
            <w:rFonts w:ascii="inherit" w:eastAsia="Times New Roman" w:hAnsi="inherit" w:cs="Times New Roman"/>
            <w:color w:val="101010"/>
            <w:sz w:val="27"/>
            <w:szCs w:val="27"/>
          </w:rPr>
          <w:t xml:space="preserve">  (The GDP grew at a 0.7 percent annual rate in the quarter, according to the government’s first estimate.)</w:t>
        </w:r>
      </w:ins>
    </w:p>
    <w:p w:rsidR="00BA3AF3" w:rsidRPr="00BA3AF3" w:rsidRDefault="00C74E22"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 xml:space="preserve">Smoothing through </w:t>
      </w:r>
      <w:del w:id="4" w:author="David Wessel" w:date="2017-04-28T10:58:00Z">
        <w:r w:rsidDel="00195E64">
          <w:rPr>
            <w:rFonts w:ascii="inherit" w:eastAsia="Times New Roman" w:hAnsi="inherit" w:cs="Times New Roman"/>
            <w:color w:val="101010"/>
            <w:sz w:val="27"/>
            <w:szCs w:val="27"/>
          </w:rPr>
          <w:delText xml:space="preserve">the </w:delText>
        </w:r>
      </w:del>
      <w:r>
        <w:rPr>
          <w:rFonts w:ascii="inherit" w:eastAsia="Times New Roman" w:hAnsi="inherit" w:cs="Times New Roman"/>
          <w:color w:val="101010"/>
          <w:sz w:val="27"/>
          <w:szCs w:val="27"/>
        </w:rPr>
        <w:t>quarterly ups and downs, t</w:t>
      </w:r>
      <w:r w:rsidR="00BA3AF3" w:rsidRPr="00BA3AF3">
        <w:rPr>
          <w:rFonts w:ascii="inherit" w:eastAsia="Times New Roman" w:hAnsi="inherit" w:cs="Times New Roman"/>
          <w:color w:val="101010"/>
          <w:sz w:val="27"/>
          <w:szCs w:val="27"/>
        </w:rPr>
        <w:t xml:space="preserve">he Hutchins’ FIM has been hovering near zero </w:t>
      </w:r>
      <w:r w:rsidR="00431E0D">
        <w:rPr>
          <w:rFonts w:ascii="inherit" w:eastAsia="Times New Roman" w:hAnsi="inherit" w:cs="Times New Roman"/>
          <w:color w:val="101010"/>
          <w:sz w:val="27"/>
          <w:szCs w:val="27"/>
        </w:rPr>
        <w:t>over the past year</w:t>
      </w:r>
      <w:r w:rsidR="00BA3AF3" w:rsidRPr="00BA3AF3">
        <w:rPr>
          <w:rFonts w:ascii="inherit" w:eastAsia="Times New Roman" w:hAnsi="inherit" w:cs="Times New Roman"/>
          <w:color w:val="101010"/>
          <w:sz w:val="27"/>
          <w:szCs w:val="27"/>
        </w:rPr>
        <w:t>, suggesting that</w:t>
      </w:r>
      <w:r>
        <w:rPr>
          <w:rFonts w:ascii="inherit" w:eastAsia="Times New Roman" w:hAnsi="inherit" w:cs="Times New Roman"/>
          <w:color w:val="101010"/>
          <w:sz w:val="27"/>
          <w:szCs w:val="27"/>
        </w:rPr>
        <w:t>, on balance,</w:t>
      </w:r>
      <w:r w:rsidR="00BA3AF3" w:rsidRPr="00BA3AF3">
        <w:rPr>
          <w:rFonts w:ascii="inherit" w:eastAsia="Times New Roman" w:hAnsi="inherit" w:cs="Times New Roman"/>
          <w:color w:val="101010"/>
          <w:sz w:val="27"/>
          <w:szCs w:val="27"/>
        </w:rPr>
        <w:t xml:space="preserve"> local, state and federal fiscal policies </w:t>
      </w:r>
      <w:r>
        <w:rPr>
          <w:rFonts w:ascii="inherit" w:eastAsia="Times New Roman" w:hAnsi="inherit" w:cs="Times New Roman"/>
          <w:color w:val="101010"/>
          <w:sz w:val="27"/>
          <w:szCs w:val="27"/>
        </w:rPr>
        <w:t xml:space="preserve">have </w:t>
      </w:r>
      <w:r w:rsidR="00B06D80">
        <w:rPr>
          <w:rFonts w:ascii="inherit" w:eastAsia="Times New Roman" w:hAnsi="inherit" w:cs="Times New Roman"/>
          <w:color w:val="101010"/>
          <w:sz w:val="27"/>
          <w:szCs w:val="27"/>
        </w:rPr>
        <w:t>neither subtracted</w:t>
      </w:r>
      <w:r>
        <w:rPr>
          <w:rFonts w:ascii="inherit" w:eastAsia="Times New Roman" w:hAnsi="inherit" w:cs="Times New Roman"/>
          <w:color w:val="101010"/>
          <w:sz w:val="27"/>
          <w:szCs w:val="27"/>
        </w:rPr>
        <w:t xml:space="preserve"> from </w:t>
      </w:r>
      <w:r w:rsidR="00B06D80">
        <w:rPr>
          <w:rFonts w:ascii="inherit" w:eastAsia="Times New Roman" w:hAnsi="inherit" w:cs="Times New Roman"/>
          <w:color w:val="101010"/>
          <w:sz w:val="27"/>
          <w:szCs w:val="27"/>
        </w:rPr>
        <w:t>nor added</w:t>
      </w:r>
      <w:r>
        <w:rPr>
          <w:rFonts w:ascii="inherit" w:eastAsia="Times New Roman" w:hAnsi="inherit" w:cs="Times New Roman"/>
          <w:color w:val="101010"/>
          <w:sz w:val="27"/>
          <w:szCs w:val="27"/>
        </w:rPr>
        <w:t xml:space="preserve"> to </w:t>
      </w:r>
      <w:r w:rsidR="00BA3AF3" w:rsidRPr="00BA3AF3">
        <w:rPr>
          <w:rFonts w:ascii="inherit" w:eastAsia="Times New Roman" w:hAnsi="inherit" w:cs="Times New Roman"/>
          <w:color w:val="101010"/>
          <w:sz w:val="27"/>
          <w:szCs w:val="27"/>
        </w:rPr>
        <w:t xml:space="preserve">the change in </w:t>
      </w:r>
      <w:ins w:id="5" w:author="David Wessel" w:date="2017-04-28T10:58:00Z">
        <w:r w:rsidR="00195E64">
          <w:rPr>
            <w:rFonts w:ascii="inherit" w:eastAsia="Times New Roman" w:hAnsi="inherit" w:cs="Times New Roman"/>
            <w:color w:val="101010"/>
            <w:sz w:val="27"/>
            <w:szCs w:val="27"/>
          </w:rPr>
          <w:t>GDP</w:t>
        </w:r>
      </w:ins>
      <w:del w:id="6" w:author="David Wessel" w:date="2017-04-28T10:58:00Z">
        <w:r w:rsidR="00BA3AF3" w:rsidRPr="00BA3AF3" w:rsidDel="00195E64">
          <w:rPr>
            <w:rFonts w:ascii="inherit" w:eastAsia="Times New Roman" w:hAnsi="inherit" w:cs="Times New Roman"/>
            <w:color w:val="101010"/>
            <w:sz w:val="27"/>
            <w:szCs w:val="27"/>
          </w:rPr>
          <w:delText>gross</w:delText>
        </w:r>
      </w:del>
      <w:r w:rsidR="00BA3AF3" w:rsidRPr="00BA3AF3">
        <w:rPr>
          <w:rFonts w:ascii="inherit" w:eastAsia="Times New Roman" w:hAnsi="inherit" w:cs="Times New Roman"/>
          <w:color w:val="101010"/>
          <w:sz w:val="27"/>
          <w:szCs w:val="27"/>
        </w:rPr>
        <w:t xml:space="preserve"> domestic product.</w:t>
      </w:r>
    </w:p>
    <w:p w:rsidR="00BA3AF3" w:rsidRPr="00BA3AF3" w:rsidRDefault="00BA3AF3" w:rsidP="00BA3AF3">
      <w:pPr>
        <w:spacing w:after="480" w:line="240" w:lineRule="auto"/>
        <w:textAlignment w:val="baseline"/>
        <w:rPr>
          <w:rFonts w:ascii="inherit" w:eastAsia="Times New Roman" w:hAnsi="inherit" w:cs="Times New Roman"/>
          <w:color w:val="101010"/>
          <w:sz w:val="27"/>
          <w:szCs w:val="27"/>
        </w:rPr>
      </w:pPr>
      <w:r w:rsidRPr="00BA3AF3">
        <w:rPr>
          <w:rFonts w:ascii="inherit" w:eastAsia="Times New Roman" w:hAnsi="inherit" w:cs="Times New Roman"/>
          <w:color w:val="101010"/>
          <w:sz w:val="27"/>
          <w:szCs w:val="27"/>
        </w:rPr>
        <w:t xml:space="preserve">A few </w:t>
      </w:r>
      <w:del w:id="7" w:author="David Wessel" w:date="2017-04-28T10:58:00Z">
        <w:r w:rsidRPr="00BA3AF3" w:rsidDel="00195E64">
          <w:rPr>
            <w:rFonts w:ascii="inherit" w:eastAsia="Times New Roman" w:hAnsi="inherit" w:cs="Times New Roman"/>
            <w:color w:val="101010"/>
            <w:sz w:val="27"/>
            <w:szCs w:val="27"/>
          </w:rPr>
          <w:delText xml:space="preserve">other </w:delText>
        </w:r>
      </w:del>
      <w:r w:rsidRPr="00BA3AF3">
        <w:rPr>
          <w:rFonts w:ascii="inherit" w:eastAsia="Times New Roman" w:hAnsi="inherit" w:cs="Times New Roman"/>
          <w:color w:val="101010"/>
          <w:sz w:val="27"/>
          <w:szCs w:val="27"/>
        </w:rPr>
        <w:t>highlights from the most recent update to the FIM:</w:t>
      </w:r>
    </w:p>
    <w:p w:rsidR="00C74E22" w:rsidRPr="004860DB" w:rsidRDefault="00431E0D" w:rsidP="004860DB">
      <w:pPr>
        <w:numPr>
          <w:ilvl w:val="0"/>
          <w:numId w:val="1"/>
        </w:numPr>
        <w:spacing w:after="0" w:line="240" w:lineRule="auto"/>
        <w:ind w:left="0"/>
        <w:textAlignment w:val="baseline"/>
        <w:rPr>
          <w:rFonts w:ascii="inherit" w:eastAsia="Times New Roman" w:hAnsi="inherit" w:cs="Times New Roman"/>
          <w:color w:val="101010"/>
          <w:sz w:val="27"/>
          <w:szCs w:val="27"/>
        </w:rPr>
      </w:pPr>
      <w:r w:rsidRPr="00456756">
        <w:rPr>
          <w:rFonts w:ascii="inherit" w:eastAsia="Times New Roman" w:hAnsi="inherit" w:cs="Times New Roman"/>
          <w:bCs/>
          <w:color w:val="101010"/>
          <w:sz w:val="27"/>
          <w:szCs w:val="27"/>
          <w:bdr w:val="none" w:sz="0" w:space="0" w:color="auto" w:frame="1"/>
        </w:rPr>
        <w:t xml:space="preserve">State and local spending </w:t>
      </w:r>
      <w:r w:rsidR="004860DB">
        <w:rPr>
          <w:rFonts w:ascii="inherit" w:eastAsia="Times New Roman" w:hAnsi="inherit" w:cs="Times New Roman"/>
          <w:bCs/>
          <w:color w:val="101010"/>
          <w:sz w:val="27"/>
          <w:szCs w:val="27"/>
          <w:bdr w:val="none" w:sz="0" w:space="0" w:color="auto" w:frame="1"/>
        </w:rPr>
        <w:t xml:space="preserve">fell in the first quarter, and </w:t>
      </w:r>
      <w:r w:rsidRPr="00456756">
        <w:rPr>
          <w:rFonts w:ascii="inherit" w:eastAsia="Times New Roman" w:hAnsi="inherit" w:cs="Times New Roman"/>
          <w:bCs/>
          <w:color w:val="101010"/>
          <w:sz w:val="27"/>
          <w:szCs w:val="27"/>
          <w:bdr w:val="none" w:sz="0" w:space="0" w:color="auto" w:frame="1"/>
        </w:rPr>
        <w:t xml:space="preserve">has </w:t>
      </w:r>
      <w:r w:rsidR="00C74E22" w:rsidRPr="00456756">
        <w:rPr>
          <w:rFonts w:ascii="inherit" w:eastAsia="Times New Roman" w:hAnsi="inherit" w:cs="Times New Roman"/>
          <w:bCs/>
          <w:color w:val="101010"/>
          <w:sz w:val="27"/>
          <w:szCs w:val="27"/>
          <w:bdr w:val="none" w:sz="0" w:space="0" w:color="auto" w:frame="1"/>
        </w:rPr>
        <w:t>declined</w:t>
      </w:r>
      <w:del w:id="8" w:author="David Wessel" w:date="2017-04-28T10:59:00Z">
        <w:r w:rsidR="004860DB" w:rsidDel="00195E64">
          <w:rPr>
            <w:rFonts w:ascii="inherit" w:eastAsia="Times New Roman" w:hAnsi="inherit" w:cs="Times New Roman"/>
            <w:bCs/>
            <w:color w:val="101010"/>
            <w:sz w:val="27"/>
            <w:szCs w:val="27"/>
            <w:bdr w:val="none" w:sz="0" w:space="0" w:color="auto" w:frame="1"/>
          </w:rPr>
          <w:delText>,</w:delText>
        </w:r>
      </w:del>
      <w:r w:rsidR="004860DB">
        <w:rPr>
          <w:rFonts w:ascii="inherit" w:eastAsia="Times New Roman" w:hAnsi="inherit" w:cs="Times New Roman"/>
          <w:bCs/>
          <w:color w:val="101010"/>
          <w:sz w:val="27"/>
          <w:szCs w:val="27"/>
          <w:bdr w:val="none" w:sz="0" w:space="0" w:color="auto" w:frame="1"/>
        </w:rPr>
        <w:t xml:space="preserve"> on average</w:t>
      </w:r>
      <w:del w:id="9" w:author="David Wessel" w:date="2017-04-28T10:59:00Z">
        <w:r w:rsidR="004860DB" w:rsidDel="00195E64">
          <w:rPr>
            <w:rFonts w:ascii="inherit" w:eastAsia="Times New Roman" w:hAnsi="inherit" w:cs="Times New Roman"/>
            <w:bCs/>
            <w:color w:val="101010"/>
            <w:sz w:val="27"/>
            <w:szCs w:val="27"/>
            <w:bdr w:val="none" w:sz="0" w:space="0" w:color="auto" w:frame="1"/>
          </w:rPr>
          <w:delText>,</w:delText>
        </w:r>
      </w:del>
      <w:r w:rsidR="00C74E22" w:rsidRPr="00456756">
        <w:rPr>
          <w:rFonts w:ascii="inherit" w:eastAsia="Times New Roman" w:hAnsi="inherit" w:cs="Times New Roman"/>
          <w:bCs/>
          <w:color w:val="101010"/>
          <w:sz w:val="27"/>
          <w:szCs w:val="27"/>
          <w:bdr w:val="none" w:sz="0" w:space="0" w:color="auto" w:frame="1"/>
        </w:rPr>
        <w:t xml:space="preserve"> over the past year</w:t>
      </w:r>
      <w:r w:rsidR="004860DB">
        <w:rPr>
          <w:rFonts w:ascii="inherit" w:eastAsia="Times New Roman" w:hAnsi="inherit" w:cs="Times New Roman"/>
          <w:bCs/>
          <w:color w:val="101010"/>
          <w:sz w:val="27"/>
          <w:szCs w:val="27"/>
          <w:bdr w:val="none" w:sz="0" w:space="0" w:color="auto" w:frame="1"/>
        </w:rPr>
        <w:t xml:space="preserve">, </w:t>
      </w:r>
      <w:r w:rsidR="00C74E22" w:rsidRPr="00456756">
        <w:rPr>
          <w:rFonts w:ascii="inherit" w:eastAsia="Times New Roman" w:hAnsi="inherit" w:cs="Times New Roman"/>
          <w:bCs/>
          <w:color w:val="101010"/>
          <w:sz w:val="27"/>
          <w:szCs w:val="27"/>
          <w:bdr w:val="none" w:sz="0" w:space="0" w:color="auto" w:frame="1"/>
        </w:rPr>
        <w:t>suggesting that state and local governments continue to face pressures to rein in spending.</w:t>
      </w:r>
      <w:r w:rsidR="00B06D80">
        <w:rPr>
          <w:rFonts w:ascii="inherit" w:eastAsia="Times New Roman" w:hAnsi="inherit" w:cs="Times New Roman"/>
          <w:bCs/>
          <w:color w:val="101010"/>
          <w:sz w:val="27"/>
          <w:szCs w:val="27"/>
          <w:bdr w:val="none" w:sz="0" w:space="0" w:color="auto" w:frame="1"/>
        </w:rPr>
        <w:t xml:space="preserve"> </w:t>
      </w:r>
      <w:r w:rsidR="004860DB">
        <w:rPr>
          <w:rFonts w:ascii="inherit" w:eastAsia="Times New Roman" w:hAnsi="inherit" w:cs="Times New Roman"/>
          <w:bCs/>
          <w:color w:val="101010"/>
          <w:sz w:val="27"/>
          <w:szCs w:val="27"/>
          <w:bdr w:val="none" w:sz="0" w:space="0" w:color="auto" w:frame="1"/>
        </w:rPr>
        <w:t xml:space="preserve"> State and local construction spending</w:t>
      </w:r>
      <w:r w:rsidR="00294305">
        <w:rPr>
          <w:rFonts w:ascii="inherit" w:eastAsia="Times New Roman" w:hAnsi="inherit" w:cs="Times New Roman"/>
          <w:bCs/>
          <w:color w:val="101010"/>
          <w:sz w:val="27"/>
          <w:szCs w:val="27"/>
          <w:bdr w:val="none" w:sz="0" w:space="0" w:color="auto" w:frame="1"/>
        </w:rPr>
        <w:t xml:space="preserve">, </w:t>
      </w:r>
      <w:r w:rsidR="004860DB">
        <w:rPr>
          <w:rFonts w:ascii="inherit" w:eastAsia="Times New Roman" w:hAnsi="inherit" w:cs="Times New Roman"/>
          <w:bCs/>
          <w:color w:val="101010"/>
          <w:sz w:val="27"/>
          <w:szCs w:val="27"/>
          <w:bdr w:val="none" w:sz="0" w:space="0" w:color="auto" w:frame="1"/>
        </w:rPr>
        <w:t>which fell sharply during the great recession, remain</w:t>
      </w:r>
      <w:r w:rsidR="00294305">
        <w:rPr>
          <w:rFonts w:ascii="inherit" w:eastAsia="Times New Roman" w:hAnsi="inherit" w:cs="Times New Roman"/>
          <w:bCs/>
          <w:color w:val="101010"/>
          <w:sz w:val="27"/>
          <w:szCs w:val="27"/>
          <w:bdr w:val="none" w:sz="0" w:space="0" w:color="auto" w:frame="1"/>
        </w:rPr>
        <w:t xml:space="preserve">s </w:t>
      </w:r>
      <w:r w:rsidR="004860DB">
        <w:rPr>
          <w:rFonts w:ascii="inherit" w:eastAsia="Times New Roman" w:hAnsi="inherit" w:cs="Times New Roman"/>
          <w:bCs/>
          <w:color w:val="101010"/>
          <w:sz w:val="27"/>
          <w:szCs w:val="27"/>
          <w:bdr w:val="none" w:sz="0" w:space="0" w:color="auto" w:frame="1"/>
        </w:rPr>
        <w:t>well below pre-recession levels</w:t>
      </w:r>
      <w:r w:rsidR="00294305">
        <w:rPr>
          <w:rFonts w:ascii="inherit" w:eastAsia="Times New Roman" w:hAnsi="inherit" w:cs="Times New Roman"/>
          <w:bCs/>
          <w:color w:val="101010"/>
          <w:sz w:val="27"/>
          <w:szCs w:val="27"/>
          <w:bdr w:val="none" w:sz="0" w:space="0" w:color="auto" w:frame="1"/>
        </w:rPr>
        <w:t xml:space="preserve">; state and local employment </w:t>
      </w:r>
      <w:del w:id="10" w:author="Louise Sheiner" w:date="2017-04-28T12:05:00Z">
        <w:r w:rsidR="00294305" w:rsidDel="008F3406">
          <w:rPr>
            <w:rFonts w:ascii="inherit" w:eastAsia="Times New Roman" w:hAnsi="inherit" w:cs="Times New Roman"/>
            <w:bCs/>
            <w:color w:val="101010"/>
            <w:sz w:val="27"/>
            <w:szCs w:val="27"/>
            <w:bdr w:val="none" w:sz="0" w:space="0" w:color="auto" w:frame="1"/>
          </w:rPr>
          <w:delText>has recovered somewhat more, but</w:delText>
        </w:r>
      </w:del>
      <w:ins w:id="11" w:author="Louise Sheiner" w:date="2017-04-28T12:05:00Z">
        <w:r w:rsidR="008F3406">
          <w:rPr>
            <w:rFonts w:ascii="inherit" w:eastAsia="Times New Roman" w:hAnsi="inherit" w:cs="Times New Roman"/>
            <w:bCs/>
            <w:color w:val="101010"/>
            <w:sz w:val="27"/>
            <w:szCs w:val="27"/>
            <w:bdr w:val="none" w:sz="0" w:space="0" w:color="auto" w:frame="1"/>
          </w:rPr>
          <w:t>also</w:t>
        </w:r>
      </w:ins>
      <w:r w:rsidR="00294305">
        <w:rPr>
          <w:rFonts w:ascii="inherit" w:eastAsia="Times New Roman" w:hAnsi="inherit" w:cs="Times New Roman"/>
          <w:bCs/>
          <w:color w:val="101010"/>
          <w:sz w:val="27"/>
          <w:szCs w:val="27"/>
          <w:bdr w:val="none" w:sz="0" w:space="0" w:color="auto" w:frame="1"/>
        </w:rPr>
        <w:t xml:space="preserve"> </w:t>
      </w:r>
      <w:del w:id="12" w:author="Louise Sheiner" w:date="2017-04-28T12:05:00Z">
        <w:r w:rsidR="00294305" w:rsidDel="008F3406">
          <w:rPr>
            <w:rFonts w:ascii="inherit" w:eastAsia="Times New Roman" w:hAnsi="inherit" w:cs="Times New Roman"/>
            <w:bCs/>
            <w:color w:val="101010"/>
            <w:sz w:val="27"/>
            <w:szCs w:val="27"/>
            <w:bdr w:val="none" w:sz="0" w:space="0" w:color="auto" w:frame="1"/>
          </w:rPr>
          <w:delText xml:space="preserve">still </w:delText>
        </w:r>
      </w:del>
      <w:r w:rsidR="00294305">
        <w:rPr>
          <w:rFonts w:ascii="inherit" w:eastAsia="Times New Roman" w:hAnsi="inherit" w:cs="Times New Roman"/>
          <w:bCs/>
          <w:color w:val="101010"/>
          <w:sz w:val="27"/>
          <w:szCs w:val="27"/>
          <w:bdr w:val="none" w:sz="0" w:space="0" w:color="auto" w:frame="1"/>
        </w:rPr>
        <w:t xml:space="preserve">remains somewhat below pre-recession levels. </w:t>
      </w:r>
    </w:p>
    <w:p w:rsidR="004860DB" w:rsidRPr="00456756" w:rsidRDefault="004860DB" w:rsidP="004860DB">
      <w:pPr>
        <w:spacing w:after="0" w:line="240" w:lineRule="auto"/>
        <w:textAlignment w:val="baseline"/>
        <w:rPr>
          <w:rFonts w:ascii="inherit" w:eastAsia="Times New Roman" w:hAnsi="inherit" w:cs="Times New Roman"/>
          <w:color w:val="101010"/>
          <w:sz w:val="27"/>
          <w:szCs w:val="27"/>
        </w:rPr>
      </w:pPr>
    </w:p>
    <w:p w:rsidR="004860DB" w:rsidRDefault="00C74E22" w:rsidP="004860DB">
      <w:pPr>
        <w:numPr>
          <w:ilvl w:val="0"/>
          <w:numId w:val="1"/>
        </w:numPr>
        <w:spacing w:after="0" w:line="240" w:lineRule="auto"/>
        <w:ind w:left="0"/>
        <w:textAlignment w:val="baseline"/>
        <w:rPr>
          <w:rFonts w:ascii="inherit" w:eastAsia="Times New Roman" w:hAnsi="inherit" w:cs="Times New Roman"/>
          <w:color w:val="101010"/>
          <w:sz w:val="27"/>
          <w:szCs w:val="27"/>
        </w:rPr>
      </w:pPr>
      <w:r w:rsidRPr="00456756">
        <w:rPr>
          <w:rFonts w:ascii="inherit" w:eastAsia="Times New Roman" w:hAnsi="inherit" w:cs="Times New Roman"/>
          <w:bCs/>
          <w:color w:val="101010"/>
          <w:sz w:val="27"/>
          <w:szCs w:val="27"/>
          <w:bdr w:val="none" w:sz="0" w:space="0" w:color="auto" w:frame="1"/>
        </w:rPr>
        <w:t>Federal spending also continues to be quite muted—particularly in defense—</w:t>
      </w:r>
      <w:r w:rsidR="00456756">
        <w:rPr>
          <w:rFonts w:ascii="inherit" w:eastAsia="Times New Roman" w:hAnsi="inherit" w:cs="Times New Roman"/>
          <w:bCs/>
          <w:color w:val="101010"/>
          <w:sz w:val="27"/>
          <w:szCs w:val="27"/>
          <w:bdr w:val="none" w:sz="0" w:space="0" w:color="auto" w:frame="1"/>
        </w:rPr>
        <w:t>consistent with the caps on discretionary spending agreed to by Congress.</w:t>
      </w:r>
      <w:r w:rsidR="004860DB">
        <w:rPr>
          <w:rFonts w:ascii="inherit" w:eastAsia="Times New Roman" w:hAnsi="inherit" w:cs="Times New Roman"/>
          <w:color w:val="101010"/>
          <w:sz w:val="27"/>
          <w:szCs w:val="27"/>
        </w:rPr>
        <w:t xml:space="preserve"> </w:t>
      </w:r>
    </w:p>
    <w:p w:rsidR="004860DB" w:rsidRDefault="004860DB" w:rsidP="004860DB">
      <w:pPr>
        <w:spacing w:after="0" w:line="240" w:lineRule="auto"/>
        <w:textAlignment w:val="baseline"/>
        <w:rPr>
          <w:rFonts w:ascii="inherit" w:eastAsia="Times New Roman" w:hAnsi="inherit" w:cs="Times New Roman"/>
          <w:color w:val="101010"/>
          <w:sz w:val="27"/>
          <w:szCs w:val="27"/>
        </w:rPr>
      </w:pPr>
    </w:p>
    <w:p w:rsidR="00294305" w:rsidRDefault="004860DB" w:rsidP="00294305">
      <w:pPr>
        <w:numPr>
          <w:ilvl w:val="0"/>
          <w:numId w:val="1"/>
        </w:numPr>
        <w:spacing w:after="0" w:line="240" w:lineRule="auto"/>
        <w:ind w:left="0"/>
        <w:textAlignment w:val="baseline"/>
        <w:rPr>
          <w:rFonts w:ascii="inherit" w:eastAsia="Times New Roman" w:hAnsi="inherit" w:cs="Times New Roman"/>
          <w:color w:val="101010"/>
          <w:sz w:val="27"/>
          <w:szCs w:val="27"/>
        </w:rPr>
      </w:pPr>
      <w:r w:rsidRPr="004860DB">
        <w:rPr>
          <w:rFonts w:ascii="inherit" w:eastAsia="Times New Roman" w:hAnsi="inherit" w:cs="Times New Roman"/>
          <w:color w:val="101010"/>
          <w:sz w:val="27"/>
          <w:szCs w:val="27"/>
        </w:rPr>
        <w:t xml:space="preserve">Tax and transfer policies have had little effect on GDP growth over the past year, reflecting the fact that there have been no major </w:t>
      </w:r>
      <w:r>
        <w:rPr>
          <w:rFonts w:ascii="inherit" w:eastAsia="Times New Roman" w:hAnsi="inherit" w:cs="Times New Roman"/>
          <w:color w:val="101010"/>
          <w:sz w:val="27"/>
          <w:szCs w:val="27"/>
        </w:rPr>
        <w:t xml:space="preserve">legislative </w:t>
      </w:r>
      <w:r w:rsidRPr="004860DB">
        <w:rPr>
          <w:rFonts w:ascii="inherit" w:eastAsia="Times New Roman" w:hAnsi="inherit" w:cs="Times New Roman"/>
          <w:color w:val="101010"/>
          <w:sz w:val="27"/>
          <w:szCs w:val="27"/>
        </w:rPr>
        <w:t xml:space="preserve">changes </w:t>
      </w:r>
      <w:r>
        <w:rPr>
          <w:rFonts w:ascii="inherit" w:eastAsia="Times New Roman" w:hAnsi="inherit" w:cs="Times New Roman"/>
          <w:color w:val="101010"/>
          <w:sz w:val="27"/>
          <w:szCs w:val="27"/>
        </w:rPr>
        <w:t xml:space="preserve">at either the federal or state and local levels. </w:t>
      </w:r>
      <w:r w:rsidRPr="004860DB">
        <w:rPr>
          <w:rFonts w:ascii="inherit" w:eastAsia="Times New Roman" w:hAnsi="inherit" w:cs="Times New Roman"/>
          <w:color w:val="101010"/>
          <w:sz w:val="27"/>
          <w:szCs w:val="27"/>
        </w:rPr>
        <w:t xml:space="preserve">If the Trump administration and Congress agree on major tax cuts </w:t>
      </w:r>
      <w:del w:id="13" w:author="David Wessel" w:date="2017-04-28T11:01:00Z">
        <w:r w:rsidRPr="004860DB" w:rsidDel="00492283">
          <w:rPr>
            <w:rFonts w:ascii="inherit" w:eastAsia="Times New Roman" w:hAnsi="inherit" w:cs="Times New Roman"/>
            <w:color w:val="101010"/>
            <w:sz w:val="27"/>
            <w:szCs w:val="27"/>
          </w:rPr>
          <w:delText xml:space="preserve">and </w:delText>
        </w:r>
      </w:del>
      <w:ins w:id="14" w:author="David Wessel" w:date="2017-04-28T11:01:00Z">
        <w:r w:rsidR="00492283">
          <w:rPr>
            <w:rFonts w:ascii="inherit" w:eastAsia="Times New Roman" w:hAnsi="inherit" w:cs="Times New Roman"/>
            <w:color w:val="101010"/>
            <w:sz w:val="27"/>
            <w:szCs w:val="27"/>
          </w:rPr>
          <w:t xml:space="preserve">or on </w:t>
        </w:r>
      </w:ins>
      <w:del w:id="15" w:author="David Wessel" w:date="2017-04-28T11:00:00Z">
        <w:r w:rsidRPr="004860DB" w:rsidDel="00195E64">
          <w:rPr>
            <w:rFonts w:ascii="inherit" w:eastAsia="Times New Roman" w:hAnsi="inherit" w:cs="Times New Roman"/>
            <w:color w:val="101010"/>
            <w:sz w:val="27"/>
            <w:szCs w:val="27"/>
          </w:rPr>
          <w:delText>change</w:delText>
        </w:r>
        <w:r w:rsidR="00294305" w:rsidDel="00195E64">
          <w:rPr>
            <w:rFonts w:ascii="inherit" w:eastAsia="Times New Roman" w:hAnsi="inherit" w:cs="Times New Roman"/>
            <w:color w:val="101010"/>
            <w:sz w:val="27"/>
            <w:szCs w:val="27"/>
          </w:rPr>
          <w:delText>s</w:delText>
        </w:r>
        <w:r w:rsidRPr="004860DB" w:rsidDel="00195E64">
          <w:rPr>
            <w:rFonts w:ascii="inherit" w:eastAsia="Times New Roman" w:hAnsi="inherit" w:cs="Times New Roman"/>
            <w:color w:val="101010"/>
            <w:sz w:val="27"/>
            <w:szCs w:val="27"/>
          </w:rPr>
          <w:delText>—</w:delText>
        </w:r>
      </w:del>
      <w:r w:rsidRPr="004860DB">
        <w:rPr>
          <w:rFonts w:ascii="inherit" w:eastAsia="Times New Roman" w:hAnsi="inherit" w:cs="Times New Roman"/>
          <w:color w:val="101010"/>
          <w:sz w:val="27"/>
          <w:szCs w:val="27"/>
        </w:rPr>
        <w:t>increases or decreases</w:t>
      </w:r>
      <w:del w:id="16" w:author="David Wessel" w:date="2017-04-28T11:00:00Z">
        <w:r w:rsidRPr="004860DB" w:rsidDel="00195E64">
          <w:rPr>
            <w:rFonts w:ascii="inherit" w:eastAsia="Times New Roman" w:hAnsi="inherit" w:cs="Times New Roman"/>
            <w:color w:val="101010"/>
            <w:sz w:val="27"/>
            <w:szCs w:val="27"/>
          </w:rPr>
          <w:delText>—</w:delText>
        </w:r>
      </w:del>
      <w:r w:rsidRPr="004860DB">
        <w:rPr>
          <w:rFonts w:ascii="inherit" w:eastAsia="Times New Roman" w:hAnsi="inherit" w:cs="Times New Roman"/>
          <w:color w:val="101010"/>
          <w:sz w:val="27"/>
          <w:szCs w:val="27"/>
        </w:rPr>
        <w:t>in federal spending, the FIM will provide a gauge of their near-term effects on GDP growth.</w:t>
      </w:r>
    </w:p>
    <w:p w:rsidR="00294305" w:rsidRDefault="00294305" w:rsidP="00294305">
      <w:pPr>
        <w:pStyle w:val="ListParagraph"/>
        <w:rPr>
          <w:rFonts w:ascii="inherit" w:eastAsia="Times New Roman" w:hAnsi="inherit" w:cs="Times New Roman"/>
          <w:color w:val="101010"/>
          <w:sz w:val="27"/>
          <w:szCs w:val="27"/>
        </w:rPr>
      </w:pPr>
    </w:p>
    <w:p w:rsidR="00BA3AF3" w:rsidRPr="00294305" w:rsidRDefault="00BA3AF3" w:rsidP="00294305">
      <w:pPr>
        <w:numPr>
          <w:ilvl w:val="0"/>
          <w:numId w:val="1"/>
        </w:numPr>
        <w:spacing w:after="0" w:line="240" w:lineRule="auto"/>
        <w:ind w:left="0"/>
        <w:textAlignment w:val="baseline"/>
        <w:rPr>
          <w:rFonts w:ascii="inherit" w:eastAsia="Times New Roman" w:hAnsi="inherit" w:cs="Times New Roman"/>
          <w:color w:val="101010"/>
          <w:sz w:val="27"/>
          <w:szCs w:val="27"/>
        </w:rPr>
      </w:pPr>
      <w:r w:rsidRPr="00294305">
        <w:rPr>
          <w:rFonts w:ascii="inherit" w:eastAsia="Times New Roman" w:hAnsi="inherit" w:cs="Times New Roman"/>
          <w:color w:val="101010"/>
          <w:sz w:val="27"/>
          <w:szCs w:val="27"/>
        </w:rPr>
        <w:t>The FIM illustrates the combined effect of local, state and, particularly, federal fiscal policy from 2008 through 2010—the Great Recession and the ensuing slow recovery—added substantially to GDP growth, in part because of the American Recovery and Reinvestment Act, the fiscal stimulus of the Obama administration. The FIM peaked at 3.04 in the second quarter of 2009</w:t>
      </w:r>
      <w:ins w:id="17" w:author="David Wessel" w:date="2017-04-28T11:02:00Z">
        <w:r w:rsidR="00F87F7E">
          <w:rPr>
            <w:rFonts w:ascii="inherit" w:eastAsia="Times New Roman" w:hAnsi="inherit" w:cs="Times New Roman"/>
            <w:color w:val="101010"/>
            <w:sz w:val="27"/>
            <w:szCs w:val="27"/>
          </w:rPr>
          <w:t>, adding more than three percentage points to GDP growth.</w:t>
        </w:r>
      </w:ins>
      <w:del w:id="18" w:author="David Wessel" w:date="2017-04-28T11:02:00Z">
        <w:r w:rsidRPr="00294305" w:rsidDel="00F87F7E">
          <w:rPr>
            <w:rFonts w:ascii="inherit" w:eastAsia="Times New Roman" w:hAnsi="inherit" w:cs="Times New Roman"/>
            <w:color w:val="101010"/>
            <w:sz w:val="27"/>
            <w:szCs w:val="27"/>
          </w:rPr>
          <w:delText>.</w:delText>
        </w:r>
      </w:del>
      <w:r w:rsidRPr="00294305">
        <w:rPr>
          <w:rFonts w:ascii="inherit" w:eastAsia="Times New Roman" w:hAnsi="inherit" w:cs="Times New Roman"/>
          <w:color w:val="101010"/>
          <w:sz w:val="27"/>
          <w:szCs w:val="27"/>
        </w:rPr>
        <w:t xml:space="preserve"> But belt-tightening from 2011 through 2014, government </w:t>
      </w:r>
      <w:r w:rsidRPr="00294305">
        <w:rPr>
          <w:rFonts w:ascii="inherit" w:eastAsia="Times New Roman" w:hAnsi="inherit" w:cs="Times New Roman"/>
          <w:color w:val="101010"/>
          <w:sz w:val="27"/>
          <w:szCs w:val="27"/>
        </w:rPr>
        <w:lastRenderedPageBreak/>
        <w:t>subtracted from overall economic growth. The FIM fell below zero for several quarters in a row.</w:t>
      </w:r>
    </w:p>
    <w:p w:rsidR="00C74E22" w:rsidRDefault="00C74E22" w:rsidP="00BA3AF3">
      <w:pPr>
        <w:spacing w:after="133" w:line="240" w:lineRule="auto"/>
        <w:textAlignment w:val="baseline"/>
        <w:outlineLvl w:val="3"/>
        <w:rPr>
          <w:rFonts w:ascii="Helvetica" w:eastAsia="Times New Roman" w:hAnsi="Helvetica" w:cs="Times New Roman"/>
          <w:b/>
          <w:bCs/>
          <w:caps/>
          <w:color w:val="4C4C4C"/>
          <w:sz w:val="27"/>
          <w:szCs w:val="27"/>
        </w:rPr>
      </w:pPr>
    </w:p>
    <w:p w:rsidR="00BA3AF3" w:rsidRPr="00BA3AF3" w:rsidRDefault="00BA3AF3" w:rsidP="00BA3AF3">
      <w:pPr>
        <w:spacing w:after="133" w:line="240" w:lineRule="auto"/>
        <w:textAlignment w:val="baseline"/>
        <w:outlineLvl w:val="3"/>
        <w:rPr>
          <w:rFonts w:ascii="Helvetica" w:eastAsia="Times New Roman" w:hAnsi="Helvetica" w:cs="Times New Roman"/>
          <w:b/>
          <w:bCs/>
          <w:caps/>
          <w:color w:val="4C4C4C"/>
          <w:sz w:val="27"/>
          <w:szCs w:val="27"/>
        </w:rPr>
      </w:pPr>
      <w:r w:rsidRPr="00BA3AF3">
        <w:rPr>
          <w:rFonts w:ascii="Helvetica" w:eastAsia="Times New Roman" w:hAnsi="Helvetica" w:cs="Times New Roman"/>
          <w:b/>
          <w:bCs/>
          <w:caps/>
          <w:color w:val="4C4C4C"/>
          <w:sz w:val="27"/>
          <w:szCs w:val="27"/>
        </w:rPr>
        <w:t>RELATED TOPICS</w:t>
      </w:r>
    </w:p>
    <w:p w:rsidR="00941737" w:rsidRDefault="00070C70"/>
    <w:sectPr w:rsidR="0094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Wessel">
    <w15:presenceInfo w15:providerId="AD" w15:userId="S-1-5-21-941978686-1815096360-3273509800-38449"/>
  </w15:person>
  <w15:person w15:author="Louise Sheiner">
    <w15:presenceInfo w15:providerId="AD" w15:userId="S-1-5-21-941978686-1815096360-3273509800-40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70C70"/>
    <w:rsid w:val="00195E64"/>
    <w:rsid w:val="00294305"/>
    <w:rsid w:val="002E0901"/>
    <w:rsid w:val="003400A6"/>
    <w:rsid w:val="003649AC"/>
    <w:rsid w:val="00431E0D"/>
    <w:rsid w:val="00456756"/>
    <w:rsid w:val="004860DB"/>
    <w:rsid w:val="00492283"/>
    <w:rsid w:val="008F3406"/>
    <w:rsid w:val="00B06D80"/>
    <w:rsid w:val="00BA3AF3"/>
    <w:rsid w:val="00C13D82"/>
    <w:rsid w:val="00C74E22"/>
    <w:rsid w:val="00F8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15DB0-0466-44FD-BB3C-D9CD78BF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f39872d7210670f8e28df64f3b8e6b7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5b3c5ef4a382acc6fb2d72c08859bf8f"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F77B38-6112-4114-8401-DBA8F274C738}"/>
</file>

<file path=customXml/itemProps2.xml><?xml version="1.0" encoding="utf-8"?>
<ds:datastoreItem xmlns:ds="http://schemas.openxmlformats.org/officeDocument/2006/customXml" ds:itemID="{68BBFA03-3B72-4B0E-B2AA-1D3D05FA1136}"/>
</file>

<file path=customXml/itemProps3.xml><?xml version="1.0" encoding="utf-8"?>
<ds:datastoreItem xmlns:ds="http://schemas.openxmlformats.org/officeDocument/2006/customXml" ds:itemID="{E167B6A1-9523-4E15-95C6-8483502AEF6D}"/>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2066</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Anna  Malinovskaya</cp:lastModifiedBy>
  <cp:revision>2</cp:revision>
  <dcterms:created xsi:type="dcterms:W3CDTF">2017-04-28T16:07:00Z</dcterms:created>
  <dcterms:modified xsi:type="dcterms:W3CDTF">2017-04-28T16:07:00Z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