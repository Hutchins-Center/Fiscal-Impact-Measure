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676" w:rsidRDefault="00F61201" w:rsidP="00596D1A">
      <w:pPr>
        <w:spacing w:after="0" w:line="240" w:lineRule="auto"/>
        <w:rPr>
          <w:rFonts w:ascii="Helvetica" w:hAnsi="Helvetica" w:cs="Helvetica"/>
          <w:b/>
          <w:sz w:val="27"/>
          <w:szCs w:val="27"/>
        </w:rPr>
      </w:pPr>
      <w:r w:rsidRPr="00F61201">
        <w:rPr>
          <w:rFonts w:ascii="Helvetica" w:hAnsi="Helvetica" w:cs="Helvetica"/>
          <w:b/>
          <w:sz w:val="27"/>
          <w:szCs w:val="27"/>
        </w:rPr>
        <w:t>TAKEAWAYS FROM THE FOURTH QUARTER UPDATE, 2/28/17</w:t>
      </w:r>
    </w:p>
    <w:p w:rsidR="00F61201" w:rsidRDefault="00F61201" w:rsidP="00596D1A">
      <w:pPr>
        <w:spacing w:after="0" w:line="240" w:lineRule="auto"/>
        <w:rPr>
          <w:rFonts w:ascii="Times" w:hAnsi="Times" w:cs="Times"/>
          <w:sz w:val="27"/>
          <w:szCs w:val="27"/>
        </w:rPr>
      </w:pPr>
    </w:p>
    <w:p w:rsidR="00F61201" w:rsidRPr="00F61201" w:rsidRDefault="00F61201" w:rsidP="00596D1A">
      <w:pPr>
        <w:spacing w:after="0" w:line="240" w:lineRule="auto"/>
        <w:rPr>
          <w:rFonts w:ascii="Times" w:hAnsi="Times" w:cs="Times"/>
          <w:sz w:val="27"/>
          <w:szCs w:val="27"/>
        </w:rPr>
      </w:pPr>
      <w:r w:rsidRPr="00F61201">
        <w:rPr>
          <w:rFonts w:ascii="Times" w:hAnsi="Times" w:cs="Times"/>
          <w:sz w:val="27"/>
          <w:szCs w:val="27"/>
        </w:rPr>
        <w:t xml:space="preserve">Spending and tax policies at the local, state and federal level—which restrained overall economic growth from 2011 through 2014—neither stimulated </w:t>
      </w:r>
      <w:del w:id="0" w:author="Peter Olson" w:date="2017-02-28T09:58:00Z">
        <w:r w:rsidRPr="00F61201" w:rsidDel="00F61201">
          <w:rPr>
            <w:rFonts w:ascii="Times" w:hAnsi="Times" w:cs="Times"/>
            <w:sz w:val="27"/>
            <w:szCs w:val="27"/>
          </w:rPr>
          <w:delText xml:space="preserve">up </w:delText>
        </w:r>
      </w:del>
      <w:r w:rsidRPr="00F61201">
        <w:rPr>
          <w:rFonts w:ascii="Times" w:hAnsi="Times" w:cs="Times"/>
          <w:sz w:val="27"/>
          <w:szCs w:val="27"/>
        </w:rPr>
        <w:t>nor depressed the pace of U.S. economic growth in the fourth quarter, according to the latest reading on the Hutchins’ Fiscal Impact Measure.</w:t>
      </w:r>
    </w:p>
    <w:p w:rsidR="00F61201" w:rsidRDefault="00F61201" w:rsidP="00596D1A">
      <w:pPr>
        <w:spacing w:after="0" w:line="240" w:lineRule="auto"/>
        <w:rPr>
          <w:rFonts w:ascii="Times" w:hAnsi="Times" w:cs="Times"/>
          <w:sz w:val="27"/>
          <w:szCs w:val="27"/>
        </w:rPr>
      </w:pPr>
    </w:p>
    <w:p w:rsidR="00F61201" w:rsidRDefault="00F61201" w:rsidP="00596D1A">
      <w:pPr>
        <w:spacing w:after="0" w:line="240" w:lineRule="auto"/>
        <w:rPr>
          <w:rFonts w:ascii="Times" w:hAnsi="Times" w:cs="Times"/>
          <w:sz w:val="27"/>
          <w:szCs w:val="27"/>
        </w:rPr>
      </w:pPr>
      <w:r w:rsidRPr="00F61201">
        <w:rPr>
          <w:rFonts w:ascii="Times" w:hAnsi="Times" w:cs="Times"/>
          <w:sz w:val="27"/>
          <w:szCs w:val="27"/>
        </w:rPr>
        <w:t>The Hutchins’ FIM has been hovering near zero for the past few quarters, suggesting that local, state and federal fiscal policies are neither adding to nor subtracting from the change in gross domestic product lately.</w:t>
      </w:r>
    </w:p>
    <w:p w:rsidR="00F61201" w:rsidRDefault="00F61201" w:rsidP="00596D1A">
      <w:pPr>
        <w:spacing w:after="0" w:line="240" w:lineRule="auto"/>
        <w:rPr>
          <w:rFonts w:ascii="Times" w:hAnsi="Times" w:cs="Times"/>
          <w:sz w:val="27"/>
          <w:szCs w:val="27"/>
        </w:rPr>
      </w:pPr>
    </w:p>
    <w:p w:rsidR="00F61201" w:rsidRDefault="00F61201" w:rsidP="00596D1A">
      <w:pPr>
        <w:spacing w:after="0" w:line="240" w:lineRule="auto"/>
        <w:rPr>
          <w:rFonts w:ascii="Times" w:hAnsi="Times" w:cs="Times"/>
          <w:sz w:val="27"/>
          <w:szCs w:val="27"/>
        </w:rPr>
      </w:pPr>
      <w:r w:rsidRPr="00F61201">
        <w:rPr>
          <w:rFonts w:ascii="Times" w:hAnsi="Times" w:cs="Times"/>
          <w:sz w:val="27"/>
          <w:szCs w:val="27"/>
        </w:rPr>
        <w:t>A few other highlights from the most recent update to the FIM:</w:t>
      </w:r>
    </w:p>
    <w:p w:rsidR="00F61201" w:rsidRDefault="00F61201" w:rsidP="00596D1A">
      <w:pPr>
        <w:spacing w:after="0" w:line="240" w:lineRule="auto"/>
        <w:rPr>
          <w:rFonts w:ascii="Times" w:hAnsi="Times" w:cs="Times"/>
          <w:sz w:val="27"/>
          <w:szCs w:val="27"/>
        </w:rPr>
      </w:pPr>
    </w:p>
    <w:p w:rsidR="00F61201" w:rsidRDefault="00F61201" w:rsidP="00596D1A">
      <w:pPr>
        <w:pStyle w:val="ListParagraph"/>
        <w:numPr>
          <w:ilvl w:val="0"/>
          <w:numId w:val="2"/>
        </w:numPr>
        <w:spacing w:after="0" w:line="240" w:lineRule="auto"/>
        <w:rPr>
          <w:rFonts w:ascii="Times" w:hAnsi="Times" w:cs="Times"/>
          <w:sz w:val="27"/>
          <w:szCs w:val="27"/>
        </w:rPr>
      </w:pPr>
      <w:r w:rsidRPr="00F61201">
        <w:rPr>
          <w:rFonts w:ascii="Times" w:hAnsi="Times" w:cs="Times"/>
          <w:b/>
          <w:sz w:val="27"/>
          <w:szCs w:val="27"/>
        </w:rPr>
        <w:t>In the f</w:t>
      </w:r>
      <w:r>
        <w:rPr>
          <w:rFonts w:ascii="Times" w:hAnsi="Times" w:cs="Times"/>
          <w:b/>
          <w:sz w:val="27"/>
          <w:szCs w:val="27"/>
        </w:rPr>
        <w:t>ourth quarter, the FIM was +0.</w:t>
      </w:r>
      <w:ins w:id="1" w:author="Peter Olson" w:date="2017-02-28T10:00:00Z">
        <w:r>
          <w:rPr>
            <w:rFonts w:ascii="Times" w:hAnsi="Times" w:cs="Times"/>
            <w:b/>
            <w:sz w:val="27"/>
            <w:szCs w:val="27"/>
          </w:rPr>
          <w:t>08</w:t>
        </w:r>
      </w:ins>
      <w:del w:id="2" w:author="Peter Olson" w:date="2017-02-28T10:00:00Z">
        <w:r w:rsidDel="00F61201">
          <w:rPr>
            <w:rFonts w:ascii="Times" w:hAnsi="Times" w:cs="Times"/>
            <w:b/>
            <w:sz w:val="27"/>
            <w:szCs w:val="27"/>
          </w:rPr>
          <w:delText>21</w:delText>
        </w:r>
      </w:del>
      <w:r>
        <w:rPr>
          <w:rFonts w:ascii="Times" w:hAnsi="Times" w:cs="Times"/>
          <w:b/>
          <w:sz w:val="27"/>
          <w:szCs w:val="27"/>
        </w:rPr>
        <w:t>, which means that 0.</w:t>
      </w:r>
      <w:ins w:id="3" w:author="Peter Olson" w:date="2017-02-28T10:00:00Z">
        <w:r>
          <w:rPr>
            <w:rFonts w:ascii="Times" w:hAnsi="Times" w:cs="Times"/>
            <w:b/>
            <w:sz w:val="27"/>
            <w:szCs w:val="27"/>
          </w:rPr>
          <w:t>08</w:t>
        </w:r>
      </w:ins>
      <w:del w:id="4" w:author="Peter Olson" w:date="2017-02-28T10:00:00Z">
        <w:r w:rsidDel="00F61201">
          <w:rPr>
            <w:rFonts w:ascii="Times" w:hAnsi="Times" w:cs="Times"/>
            <w:b/>
            <w:sz w:val="27"/>
            <w:szCs w:val="27"/>
          </w:rPr>
          <w:delText>21</w:delText>
        </w:r>
      </w:del>
      <w:r w:rsidRPr="00F61201">
        <w:rPr>
          <w:rFonts w:ascii="Times" w:hAnsi="Times" w:cs="Times"/>
          <w:b/>
          <w:sz w:val="27"/>
          <w:szCs w:val="27"/>
        </w:rPr>
        <w:t xml:space="preserve"> percentage points of the 1.9 percent increase in gross domestic product came from the government sector.</w:t>
      </w:r>
      <w:r w:rsidRPr="00F61201">
        <w:rPr>
          <w:rFonts w:ascii="Times" w:hAnsi="Times" w:cs="Times"/>
          <w:sz w:val="27"/>
          <w:szCs w:val="27"/>
        </w:rPr>
        <w:t xml:space="preserve"> The fourth-quarter reading </w:t>
      </w:r>
      <w:del w:id="5" w:author="Peter Olson" w:date="2017-02-28T09:59:00Z">
        <w:r w:rsidRPr="00F61201" w:rsidDel="00F61201">
          <w:rPr>
            <w:rFonts w:ascii="Times" w:hAnsi="Times" w:cs="Times"/>
            <w:sz w:val="27"/>
            <w:szCs w:val="27"/>
          </w:rPr>
          <w:delText xml:space="preserve">was up slightly </w:delText>
        </w:r>
      </w:del>
      <w:del w:id="6" w:author="Peter Olson" w:date="2017-02-28T09:58:00Z">
        <w:r w:rsidRPr="00F61201" w:rsidDel="00F61201">
          <w:rPr>
            <w:rFonts w:ascii="Times" w:hAnsi="Times" w:cs="Times"/>
            <w:sz w:val="27"/>
            <w:szCs w:val="27"/>
          </w:rPr>
          <w:delText xml:space="preserve">of </w:delText>
        </w:r>
      </w:del>
      <w:del w:id="7" w:author="Peter Olson" w:date="2017-02-28T09:59:00Z">
        <w:r w:rsidRPr="00F61201" w:rsidDel="00F61201">
          <w:rPr>
            <w:rFonts w:ascii="Times" w:hAnsi="Times" w:cs="Times"/>
            <w:sz w:val="27"/>
            <w:szCs w:val="27"/>
          </w:rPr>
          <w:delText>+0.08</w:delText>
        </w:r>
      </w:del>
      <w:proofErr w:type="gramStart"/>
      <w:ins w:id="8" w:author="Peter Olson" w:date="2017-02-28T09:59:00Z">
        <w:r>
          <w:rPr>
            <w:rFonts w:ascii="Times" w:hAnsi="Times" w:cs="Times"/>
            <w:sz w:val="27"/>
            <w:szCs w:val="27"/>
          </w:rPr>
          <w:t>didn’t</w:t>
        </w:r>
        <w:proofErr w:type="gramEnd"/>
        <w:r>
          <w:rPr>
            <w:rFonts w:ascii="Times" w:hAnsi="Times" w:cs="Times"/>
            <w:sz w:val="27"/>
            <w:szCs w:val="27"/>
          </w:rPr>
          <w:t xml:space="preserve"> change from </w:t>
        </w:r>
      </w:ins>
      <w:del w:id="9" w:author="Peter Olson" w:date="2017-02-28T09:59:00Z">
        <w:r w:rsidRPr="00F61201" w:rsidDel="00F61201">
          <w:rPr>
            <w:rFonts w:ascii="Times" w:hAnsi="Times" w:cs="Times"/>
            <w:sz w:val="27"/>
            <w:szCs w:val="27"/>
          </w:rPr>
          <w:delText xml:space="preserve"> in </w:delText>
        </w:r>
      </w:del>
      <w:r w:rsidRPr="00F61201">
        <w:rPr>
          <w:rFonts w:ascii="Times" w:hAnsi="Times" w:cs="Times"/>
          <w:sz w:val="27"/>
          <w:szCs w:val="27"/>
        </w:rPr>
        <w:t>the third quarter. The four-quarter moving average was 0.</w:t>
      </w:r>
      <w:ins w:id="10" w:author="Peter Olson" w:date="2017-02-28T09:59:00Z">
        <w:r>
          <w:rPr>
            <w:rFonts w:ascii="Times" w:hAnsi="Times" w:cs="Times"/>
            <w:sz w:val="27"/>
            <w:szCs w:val="27"/>
          </w:rPr>
          <w:t>06</w:t>
        </w:r>
      </w:ins>
      <w:del w:id="11" w:author="Peter Olson" w:date="2017-02-28T09:59:00Z">
        <w:r w:rsidRPr="00F61201" w:rsidDel="00F61201">
          <w:rPr>
            <w:rFonts w:ascii="Times" w:hAnsi="Times" w:cs="Times"/>
            <w:sz w:val="27"/>
            <w:szCs w:val="27"/>
          </w:rPr>
          <w:delText>10</w:delText>
        </w:r>
      </w:del>
      <w:r w:rsidRPr="00F61201">
        <w:rPr>
          <w:rFonts w:ascii="Times" w:hAnsi="Times" w:cs="Times"/>
          <w:sz w:val="27"/>
          <w:szCs w:val="27"/>
        </w:rPr>
        <w:t>.</w:t>
      </w:r>
    </w:p>
    <w:p w:rsidR="00F61201" w:rsidRDefault="00F61201" w:rsidP="00596D1A">
      <w:pPr>
        <w:spacing w:after="0" w:line="240" w:lineRule="auto"/>
        <w:rPr>
          <w:rFonts w:ascii="Times" w:hAnsi="Times" w:cs="Times"/>
          <w:sz w:val="27"/>
          <w:szCs w:val="27"/>
        </w:rPr>
      </w:pPr>
    </w:p>
    <w:p w:rsidR="00F61201" w:rsidRDefault="004F4C88" w:rsidP="00596D1A">
      <w:pPr>
        <w:pStyle w:val="ListParagraph"/>
        <w:numPr>
          <w:ilvl w:val="0"/>
          <w:numId w:val="2"/>
        </w:numPr>
        <w:spacing w:line="240" w:lineRule="auto"/>
        <w:rPr>
          <w:rFonts w:ascii="Times" w:hAnsi="Times" w:cs="Times"/>
          <w:sz w:val="27"/>
          <w:szCs w:val="27"/>
        </w:rPr>
      </w:pPr>
      <w:ins w:id="12" w:author="Peter Olson" w:date="2017-02-28T10:02:00Z">
        <w:r>
          <w:rPr>
            <w:rFonts w:ascii="Times" w:hAnsi="Times" w:cs="Times"/>
            <w:b/>
            <w:sz w:val="27"/>
            <w:szCs w:val="27"/>
          </w:rPr>
          <w:t xml:space="preserve">The </w:t>
        </w:r>
      </w:ins>
      <w:del w:id="13" w:author="Peter Olson" w:date="2017-02-28T10:02:00Z">
        <w:r w:rsidR="00F61201" w:rsidRPr="00F61201" w:rsidDel="00F61201">
          <w:rPr>
            <w:rFonts w:ascii="Times" w:hAnsi="Times" w:cs="Times"/>
            <w:b/>
            <w:sz w:val="27"/>
            <w:szCs w:val="27"/>
          </w:rPr>
          <w:delText>A</w:delText>
        </w:r>
      </w:del>
      <w:del w:id="14" w:author="Peter Olson" w:date="2017-02-28T10:33:00Z">
        <w:r w:rsidR="00F61201" w:rsidRPr="00F61201" w:rsidDel="004F4C88">
          <w:rPr>
            <w:rFonts w:ascii="Times" w:hAnsi="Times" w:cs="Times"/>
            <w:b/>
            <w:sz w:val="27"/>
            <w:szCs w:val="27"/>
          </w:rPr>
          <w:delText xml:space="preserve">ll of the </w:delText>
        </w:r>
      </w:del>
      <w:del w:id="15" w:author="Peter Olson" w:date="2017-02-28T10:02:00Z">
        <w:r w:rsidR="00F61201" w:rsidRPr="00F61201" w:rsidDel="00817B03">
          <w:rPr>
            <w:rFonts w:ascii="Times" w:hAnsi="Times" w:cs="Times"/>
            <w:b/>
            <w:sz w:val="27"/>
            <w:szCs w:val="27"/>
          </w:rPr>
          <w:delText xml:space="preserve">modestly </w:delText>
        </w:r>
      </w:del>
      <w:ins w:id="16" w:author="Peter Olson" w:date="2017-02-28T10:33:00Z">
        <w:r>
          <w:rPr>
            <w:rFonts w:ascii="Times" w:hAnsi="Times" w:cs="Times"/>
            <w:b/>
            <w:sz w:val="27"/>
            <w:szCs w:val="27"/>
          </w:rPr>
          <w:t>slightly</w:t>
        </w:r>
      </w:ins>
      <w:ins w:id="17" w:author="Peter Olson" w:date="2017-02-28T10:04:00Z">
        <w:r w:rsidR="00817B03">
          <w:rPr>
            <w:rFonts w:ascii="Times" w:hAnsi="Times" w:cs="Times"/>
            <w:b/>
            <w:sz w:val="27"/>
            <w:szCs w:val="27"/>
          </w:rPr>
          <w:t xml:space="preserve"> </w:t>
        </w:r>
      </w:ins>
      <w:r w:rsidR="00F61201" w:rsidRPr="00F61201">
        <w:rPr>
          <w:rFonts w:ascii="Times" w:hAnsi="Times" w:cs="Times"/>
          <w:b/>
          <w:sz w:val="27"/>
          <w:szCs w:val="27"/>
        </w:rPr>
        <w:t xml:space="preserve">positive reading on the FIM in the fourth quarter reflected an uptick in spending by </w:t>
      </w:r>
      <w:r w:rsidR="00F61201" w:rsidRPr="00F61201">
        <w:rPr>
          <w:rFonts w:ascii="Times" w:hAnsi="Times" w:cs="Times"/>
          <w:b/>
          <w:i/>
          <w:sz w:val="27"/>
          <w:szCs w:val="27"/>
        </w:rPr>
        <w:t>state</w:t>
      </w:r>
      <w:r w:rsidR="00F61201" w:rsidRPr="00F61201">
        <w:rPr>
          <w:rFonts w:ascii="Times" w:hAnsi="Times" w:cs="Times"/>
          <w:b/>
          <w:sz w:val="27"/>
          <w:szCs w:val="27"/>
        </w:rPr>
        <w:t xml:space="preserve"> and </w:t>
      </w:r>
      <w:r w:rsidR="00F61201" w:rsidRPr="00F61201">
        <w:rPr>
          <w:rFonts w:ascii="Times" w:hAnsi="Times" w:cs="Times"/>
          <w:b/>
          <w:i/>
          <w:sz w:val="27"/>
          <w:szCs w:val="27"/>
        </w:rPr>
        <w:t>local</w:t>
      </w:r>
      <w:r w:rsidR="00F61201" w:rsidRPr="00F61201">
        <w:rPr>
          <w:rFonts w:ascii="Times" w:hAnsi="Times" w:cs="Times"/>
          <w:b/>
          <w:sz w:val="27"/>
          <w:szCs w:val="27"/>
        </w:rPr>
        <w:t xml:space="preserve"> governments.</w:t>
      </w:r>
      <w:r w:rsidR="00F61201" w:rsidRPr="00F61201">
        <w:rPr>
          <w:rFonts w:ascii="Times" w:hAnsi="Times" w:cs="Times"/>
          <w:sz w:val="27"/>
          <w:szCs w:val="27"/>
        </w:rPr>
        <w:t xml:space="preserve"> The combined effect of </w:t>
      </w:r>
      <w:r w:rsidR="00F61201" w:rsidRPr="00F61201">
        <w:rPr>
          <w:rFonts w:ascii="Times" w:hAnsi="Times" w:cs="Times"/>
          <w:i/>
          <w:sz w:val="27"/>
          <w:szCs w:val="27"/>
        </w:rPr>
        <w:t>federal</w:t>
      </w:r>
      <w:r w:rsidR="00F61201" w:rsidRPr="00F61201">
        <w:rPr>
          <w:rFonts w:ascii="Times" w:hAnsi="Times" w:cs="Times"/>
          <w:sz w:val="27"/>
          <w:szCs w:val="27"/>
        </w:rPr>
        <w:t xml:space="preserve"> purchases of goods and services as well as tax and benefits at all levels of government was </w:t>
      </w:r>
      <w:del w:id="18" w:author="Peter Olson" w:date="2017-02-28T10:03:00Z">
        <w:r w:rsidR="00F61201" w:rsidRPr="00F61201" w:rsidDel="00817B03">
          <w:rPr>
            <w:rFonts w:ascii="Times" w:hAnsi="Times" w:cs="Times"/>
            <w:sz w:val="27"/>
            <w:szCs w:val="27"/>
          </w:rPr>
          <w:delText>slightly negative.</w:delText>
        </w:r>
      </w:del>
      <w:ins w:id="19" w:author="Peter Olson" w:date="2017-02-28T10:03:00Z">
        <w:r w:rsidR="00817B03">
          <w:rPr>
            <w:rFonts w:ascii="Times" w:hAnsi="Times" w:cs="Times"/>
            <w:sz w:val="27"/>
            <w:szCs w:val="27"/>
          </w:rPr>
          <w:t>close to zero.</w:t>
        </w:r>
      </w:ins>
    </w:p>
    <w:p w:rsidR="00F61201" w:rsidRPr="00F61201" w:rsidRDefault="00F61201" w:rsidP="00596D1A">
      <w:pPr>
        <w:pStyle w:val="ListParagraph"/>
        <w:spacing w:line="240" w:lineRule="auto"/>
        <w:rPr>
          <w:rFonts w:ascii="Times" w:hAnsi="Times" w:cs="Times"/>
          <w:sz w:val="27"/>
          <w:szCs w:val="27"/>
        </w:rPr>
      </w:pPr>
      <w:bookmarkStart w:id="20" w:name="_GoBack"/>
      <w:bookmarkEnd w:id="20"/>
    </w:p>
    <w:p w:rsidR="00596D1A" w:rsidRPr="00596D1A" w:rsidRDefault="00596D1A" w:rsidP="00596D1A">
      <w:pPr>
        <w:spacing w:line="240" w:lineRule="auto"/>
        <w:rPr>
          <w:rFonts w:ascii="Times" w:hAnsi="Times" w:cs="Times"/>
          <w:sz w:val="27"/>
          <w:szCs w:val="27"/>
        </w:rPr>
      </w:pPr>
      <w:r w:rsidRPr="00596D1A">
        <w:rPr>
          <w:rFonts w:ascii="Times" w:hAnsi="Times" w:cs="Times"/>
          <w:sz w:val="27"/>
          <w:szCs w:val="27"/>
        </w:rPr>
        <w:t xml:space="preserve">The FIM illustrates the combined effect of local, state and, particularly, federal fiscal policy from 2008 through 2010 – the Great Recession and the ensuing slow recovery – added substantially to GDP growth, in part because of the American Recovery and Reinvestment Act, the fiscal stimulus of the Obama administration. The FIM peaked at 3.04 in the second quarter of 2009. </w:t>
      </w:r>
      <w:proofErr w:type="gramStart"/>
      <w:r w:rsidRPr="00596D1A">
        <w:rPr>
          <w:rFonts w:ascii="Times" w:hAnsi="Times" w:cs="Times"/>
          <w:sz w:val="27"/>
          <w:szCs w:val="27"/>
        </w:rPr>
        <w:t>But</w:t>
      </w:r>
      <w:proofErr w:type="gramEnd"/>
      <w:r w:rsidRPr="00596D1A">
        <w:rPr>
          <w:rFonts w:ascii="Times" w:hAnsi="Times" w:cs="Times"/>
          <w:sz w:val="27"/>
          <w:szCs w:val="27"/>
        </w:rPr>
        <w:t xml:space="preserve"> belt-tightening from 2011 through 2014, government subtracted from overall economic growth. The FIM fell below zero for several quarters in a row.</w:t>
      </w:r>
    </w:p>
    <w:p w:rsidR="00596D1A" w:rsidRDefault="00596D1A" w:rsidP="00596D1A">
      <w:pPr>
        <w:spacing w:line="240" w:lineRule="auto"/>
        <w:rPr>
          <w:rFonts w:ascii="Times" w:hAnsi="Times" w:cs="Times"/>
          <w:sz w:val="27"/>
          <w:szCs w:val="27"/>
        </w:rPr>
      </w:pPr>
    </w:p>
    <w:p w:rsidR="00F61201" w:rsidRPr="00596D1A" w:rsidRDefault="00596D1A" w:rsidP="00596D1A">
      <w:pPr>
        <w:spacing w:line="240" w:lineRule="auto"/>
        <w:rPr>
          <w:rFonts w:ascii="Times" w:hAnsi="Times" w:cs="Times"/>
          <w:sz w:val="27"/>
          <w:szCs w:val="27"/>
        </w:rPr>
      </w:pPr>
      <w:r w:rsidRPr="00596D1A">
        <w:rPr>
          <w:rFonts w:ascii="Times" w:hAnsi="Times" w:cs="Times"/>
          <w:sz w:val="27"/>
          <w:szCs w:val="27"/>
        </w:rPr>
        <w:t>If the Trump administration and Congress agree on major tax cuts and changes – increases or decreases – in federal spending, the FIM will provide a gauge of their near-term effects on GDP growth.</w:t>
      </w:r>
    </w:p>
    <w:sectPr w:rsidR="00F61201" w:rsidRPr="0059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0B243C"/>
    <w:multiLevelType w:val="hybridMultilevel"/>
    <w:tmpl w:val="8D98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A269F"/>
    <w:multiLevelType w:val="multilevel"/>
    <w:tmpl w:val="D1F65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Olson">
    <w15:presenceInfo w15:providerId="AD" w15:userId="S-1-5-21-941978686-1815096360-3273509800-437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01"/>
    <w:rsid w:val="004F4C88"/>
    <w:rsid w:val="00596D1A"/>
    <w:rsid w:val="00676BC1"/>
    <w:rsid w:val="00817B03"/>
    <w:rsid w:val="00E3634D"/>
    <w:rsid w:val="00F6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C97D8"/>
  <w15:chartTrackingRefBased/>
  <w15:docId w15:val="{EB336494-5D25-495E-8D57-FAA577C8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2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2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1201"/>
    <w:rPr>
      <w:b/>
      <w:bCs/>
    </w:rPr>
  </w:style>
  <w:style w:type="character" w:customStyle="1" w:styleId="apple-converted-space">
    <w:name w:val="apple-converted-space"/>
    <w:basedOn w:val="DefaultParagraphFont"/>
    <w:rsid w:val="00F61201"/>
  </w:style>
  <w:style w:type="character" w:styleId="Emphasis">
    <w:name w:val="Emphasis"/>
    <w:basedOn w:val="DefaultParagraphFont"/>
    <w:uiPriority w:val="20"/>
    <w:qFormat/>
    <w:rsid w:val="00F61201"/>
    <w:rPr>
      <w:i/>
      <w:iCs/>
    </w:rPr>
  </w:style>
  <w:style w:type="paragraph" w:styleId="ListParagraph">
    <w:name w:val="List Paragraph"/>
    <w:basedOn w:val="Normal"/>
    <w:uiPriority w:val="34"/>
    <w:qFormat/>
    <w:rsid w:val="00F61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717359">
      <w:bodyDiv w:val="1"/>
      <w:marLeft w:val="0"/>
      <w:marRight w:val="0"/>
      <w:marTop w:val="0"/>
      <w:marBottom w:val="0"/>
      <w:divBdr>
        <w:top w:val="none" w:sz="0" w:space="0" w:color="auto"/>
        <w:left w:val="none" w:sz="0" w:space="0" w:color="auto"/>
        <w:bottom w:val="none" w:sz="0" w:space="0" w:color="auto"/>
        <w:right w:val="none" w:sz="0" w:space="0" w:color="auto"/>
      </w:divBdr>
    </w:div>
    <w:div w:id="973218743">
      <w:bodyDiv w:val="1"/>
      <w:marLeft w:val="0"/>
      <w:marRight w:val="0"/>
      <w:marTop w:val="0"/>
      <w:marBottom w:val="0"/>
      <w:divBdr>
        <w:top w:val="none" w:sz="0" w:space="0" w:color="auto"/>
        <w:left w:val="none" w:sz="0" w:space="0" w:color="auto"/>
        <w:bottom w:val="none" w:sz="0" w:space="0" w:color="auto"/>
        <w:right w:val="none" w:sz="0" w:space="0" w:color="auto"/>
      </w:divBdr>
    </w:div>
    <w:div w:id="1136682662">
      <w:bodyDiv w:val="1"/>
      <w:marLeft w:val="0"/>
      <w:marRight w:val="0"/>
      <w:marTop w:val="0"/>
      <w:marBottom w:val="0"/>
      <w:divBdr>
        <w:top w:val="none" w:sz="0" w:space="0" w:color="auto"/>
        <w:left w:val="none" w:sz="0" w:space="0" w:color="auto"/>
        <w:bottom w:val="none" w:sz="0" w:space="0" w:color="auto"/>
        <w:right w:val="none" w:sz="0" w:space="0" w:color="auto"/>
      </w:divBdr>
    </w:div>
    <w:div w:id="1158887085">
      <w:bodyDiv w:val="1"/>
      <w:marLeft w:val="0"/>
      <w:marRight w:val="0"/>
      <w:marTop w:val="0"/>
      <w:marBottom w:val="0"/>
      <w:divBdr>
        <w:top w:val="none" w:sz="0" w:space="0" w:color="auto"/>
        <w:left w:val="none" w:sz="0" w:space="0" w:color="auto"/>
        <w:bottom w:val="none" w:sz="0" w:space="0" w:color="auto"/>
        <w:right w:val="none" w:sz="0" w:space="0" w:color="auto"/>
      </w:divBdr>
    </w:div>
    <w:div w:id="1363093054">
      <w:bodyDiv w:val="1"/>
      <w:marLeft w:val="0"/>
      <w:marRight w:val="0"/>
      <w:marTop w:val="0"/>
      <w:marBottom w:val="0"/>
      <w:divBdr>
        <w:top w:val="none" w:sz="0" w:space="0" w:color="auto"/>
        <w:left w:val="none" w:sz="0" w:space="0" w:color="auto"/>
        <w:bottom w:val="none" w:sz="0" w:space="0" w:color="auto"/>
        <w:right w:val="none" w:sz="0" w:space="0" w:color="auto"/>
      </w:divBdr>
    </w:div>
    <w:div w:id="1544977733">
      <w:bodyDiv w:val="1"/>
      <w:marLeft w:val="0"/>
      <w:marRight w:val="0"/>
      <w:marTop w:val="0"/>
      <w:marBottom w:val="0"/>
      <w:divBdr>
        <w:top w:val="none" w:sz="0" w:space="0" w:color="auto"/>
        <w:left w:val="none" w:sz="0" w:space="0" w:color="auto"/>
        <w:bottom w:val="none" w:sz="0" w:space="0" w:color="auto"/>
        <w:right w:val="none" w:sz="0" w:space="0" w:color="auto"/>
      </w:divBdr>
    </w:div>
    <w:div w:id="209296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D985C8-72D6-4A9A-9EF1-A6107D753DCF}"/>
</file>

<file path=customXml/itemProps2.xml><?xml version="1.0" encoding="utf-8"?>
<ds:datastoreItem xmlns:ds="http://schemas.openxmlformats.org/officeDocument/2006/customXml" ds:itemID="{D9044A86-91F9-47F1-AA16-50CB47E766E2}"/>
</file>

<file path=customXml/itemProps3.xml><?xml version="1.0" encoding="utf-8"?>
<ds:datastoreItem xmlns:ds="http://schemas.openxmlformats.org/officeDocument/2006/customXml" ds:itemID="{CA1C680C-A13E-418F-BD36-C2948CCC375C}"/>
</file>

<file path=docProps/app.xml><?xml version="1.0" encoding="utf-8"?>
<Properties xmlns="http://schemas.openxmlformats.org/officeDocument/2006/extended-properties" xmlns:vt="http://schemas.openxmlformats.org/officeDocument/2006/docPropsVTypes">
  <Template>Normal</Template>
  <TotalTime>14</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Olson</dc:creator>
  <cp:keywords/>
  <dc:description/>
  <cp:lastModifiedBy>Peter Olson</cp:lastModifiedBy>
  <cp:revision>3</cp:revision>
  <dcterms:created xsi:type="dcterms:W3CDTF">2017-02-28T14:52:00Z</dcterms:created>
  <dcterms:modified xsi:type="dcterms:W3CDTF">2017-02-28T15:33:00Z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