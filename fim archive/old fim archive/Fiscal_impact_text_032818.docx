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FAF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bookmarkStart w:id="0" w:name="_GoBack"/>
      <w:bookmarkEnd w:id="0"/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02FAF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FOURTH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, 0</w:t>
      </w:r>
      <w:r w:rsidR="00961D5D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3</w:t>
      </w:r>
      <w:del w:id="1" w:author="Sage Belz" w:date="2018-02-28T15:27:00Z">
        <w:r w:rsidR="00AE3654" w:rsidDel="008C3F01">
          <w:rPr>
            <w:rFonts w:asciiTheme="majorHAnsi" w:eastAsia="Times New Roman" w:hAnsiTheme="majorHAnsi" w:cs="Times New Roman"/>
            <w:b/>
            <w:bCs/>
            <w:color w:val="101010"/>
            <w:sz w:val="24"/>
            <w:szCs w:val="24"/>
            <w:bdr w:val="none" w:sz="0" w:space="0" w:color="auto" w:frame="1"/>
          </w:rPr>
          <w:delText>1</w:delText>
        </w:r>
      </w:del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/2</w:t>
      </w:r>
      <w:ins w:id="2" w:author="Sage Belz" w:date="2018-02-28T15:27:00Z">
        <w:r w:rsidR="008C3F01">
          <w:rPr>
            <w:rFonts w:asciiTheme="majorHAnsi" w:eastAsia="Times New Roman" w:hAnsiTheme="majorHAnsi" w:cs="Times New Roman"/>
            <w:b/>
            <w:bCs/>
            <w:color w:val="101010"/>
            <w:sz w:val="24"/>
            <w:szCs w:val="24"/>
            <w:bdr w:val="none" w:sz="0" w:space="0" w:color="auto" w:frame="1"/>
          </w:rPr>
          <w:t>8</w:t>
        </w:r>
      </w:ins>
      <w:del w:id="3" w:author="Sage Belz" w:date="2018-02-28T15:27:00Z">
        <w:r w:rsidR="00AE3654" w:rsidDel="008C3F01">
          <w:rPr>
            <w:rFonts w:asciiTheme="majorHAnsi" w:eastAsia="Times New Roman" w:hAnsiTheme="majorHAnsi" w:cs="Times New Roman"/>
            <w:b/>
            <w:bCs/>
            <w:color w:val="101010"/>
            <w:sz w:val="24"/>
            <w:szCs w:val="24"/>
            <w:bdr w:val="none" w:sz="0" w:space="0" w:color="auto" w:frame="1"/>
          </w:rPr>
          <w:delText>6</w:delText>
        </w:r>
      </w:del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A65E47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proofErr w:type="gramStart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By</w:t>
      </w:r>
      <w:proofErr w:type="gramEnd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:rsidR="001733B3" w:rsidRDefault="001733B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</w:p>
    <w:p w:rsidR="001733B3" w:rsidRPr="00672DF0" w:rsidRDefault="001733B3" w:rsidP="00BA3A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101010"/>
          <w:sz w:val="24"/>
          <w:szCs w:val="24"/>
          <w:bdr w:val="none" w:sz="0" w:space="0" w:color="auto" w:frame="1"/>
        </w:rPr>
      </w:pPr>
    </w:p>
    <w:p w:rsidR="00144335" w:rsidRPr="00672DF0" w:rsidRDefault="001733B3" w:rsidP="00BA3A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Federal, state and local fiscal policies </w:t>
      </w:r>
      <w:r w:rsidR="00D61C70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added to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the pace of economic growth in the final quarter of 2017 after several quarters in which they neither added nor subtracted much. </w:t>
      </w:r>
    </w:p>
    <w:p w:rsidR="00314ACA" w:rsidRPr="00672DF0" w:rsidRDefault="002305F4" w:rsidP="001733B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According to t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he latest reading on the Hutchins’ Fiscal Impact Measure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spending at all levels of government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boosted 4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  <w:vertAlign w:val="superscript"/>
        </w:rPr>
        <w:t>th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quarter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GDP growth </w:t>
      </w:r>
      <w:ins w:id="4" w:author="Sage Belz" w:date="2018-02-28T15:28:00Z">
        <w:r w:rsidR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t xml:space="preserve">almost </w:t>
        </w:r>
      </w:ins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½ percentage poi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n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—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the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largest contribution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since the beginning of 2015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.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he </w:t>
      </w:r>
      <w:r w:rsidR="007F0B5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effects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of fis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cal policy on growth, however, remain low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compared to th</w:t>
      </w:r>
      <w:r w:rsidR="007F0B5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ose witnessed between 2008 and 2013.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D61C70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verall GDP grew at an inflation-adjusted rate of </w:t>
      </w:r>
      <w:r w:rsidR="00F62942">
        <w:rPr>
          <w:rFonts w:ascii="Times New Roman" w:eastAsia="Times New Roman" w:hAnsi="Times New Roman" w:cs="Times New Roman"/>
          <w:color w:val="101010"/>
          <w:sz w:val="24"/>
          <w:szCs w:val="24"/>
        </w:rPr>
        <w:t>2.9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percent in the fourth quarter.</w:t>
      </w:r>
    </w:p>
    <w:p w:rsidR="003F7E7D" w:rsidRPr="00672DF0" w:rsidRDefault="002119DC" w:rsidP="007F0B5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Growth in state and local spending on construction—which has been persistently weak or negative for the past two years—turned up in the quarter and helped lift the FIM.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Rebuilding efforts following a year of natural disasters in Texas, Florida, Puerto Rico, and California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may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explain the moderate increase in state and local investment, but estimates of such spending are not yet available.  </w:t>
      </w:r>
    </w:p>
    <w:p w:rsidR="00A164FA" w:rsidRPr="00672DF0" w:rsidRDefault="00314ACA" w:rsidP="007F0B5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Federal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government spending</w:t>
      </w:r>
      <w:r w:rsidR="002065E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ticked up and contributed positively to GDP growth at the end of 2017. </w:t>
      </w:r>
      <w:r w:rsidR="00A164FA" w:rsidRPr="00672DF0">
        <w:rPr>
          <w:rFonts w:ascii="Times New Roman" w:hAnsi="Times New Roman" w:cs="Times New Roman"/>
          <w:color w:val="101010"/>
          <w:sz w:val="24"/>
          <w:szCs w:val="24"/>
        </w:rPr>
        <w:t>Total federal spending increased at an annual rate of 3.</w:t>
      </w:r>
      <w:ins w:id="5" w:author="Sage Belz" w:date="2018-02-28T15:29:00Z">
        <w:r w:rsidR="008C3F01">
          <w:rPr>
            <w:rFonts w:ascii="Times New Roman" w:hAnsi="Times New Roman" w:cs="Times New Roman"/>
            <w:color w:val="101010"/>
            <w:sz w:val="24"/>
            <w:szCs w:val="24"/>
          </w:rPr>
          <w:t>2</w:t>
        </w:r>
      </w:ins>
      <w:del w:id="6" w:author="Sage Belz" w:date="2018-02-28T15:29:00Z">
        <w:r w:rsidR="00A164FA" w:rsidRPr="00672DF0" w:rsidDel="008C3F01">
          <w:rPr>
            <w:rFonts w:ascii="Times New Roman" w:hAnsi="Times New Roman" w:cs="Times New Roman"/>
            <w:color w:val="101010"/>
            <w:sz w:val="24"/>
            <w:szCs w:val="24"/>
          </w:rPr>
          <w:delText>5</w:delText>
        </w:r>
      </w:del>
      <w:r w:rsidR="00A164FA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 percent this quarter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, due primarily to growth in 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defense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outlays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(which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are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highly variable quarter-to-quarter). </w:t>
      </w:r>
      <w:r w:rsidR="00882E76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Over the remainder of the current fiscal year, the FIM will help gauge the impacts of the </w:t>
      </w:r>
      <w:r w:rsidR="00F62942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$1.3 trillion omnibus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spending bill </w:t>
      </w:r>
      <w:r w:rsidR="00882E76">
        <w:rPr>
          <w:rFonts w:ascii="Times New Roman" w:eastAsia="Times New Roman" w:hAnsi="Times New Roman" w:cs="Times New Roman"/>
          <w:color w:val="101010"/>
          <w:sz w:val="24"/>
          <w:szCs w:val="24"/>
        </w:rPr>
        <w:t>that Congress passed in March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</w:p>
    <w:p w:rsidR="00314ACA" w:rsidRPr="00672DF0" w:rsidRDefault="00A164FA" w:rsidP="003B327A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Meanwhile, tax and transfer policies had no impact on GDP growth this quarter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B327A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reflecting the lack of major legislative changes at either the federal or state and local levels in 2017. </w:t>
      </w:r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As the recently </w:t>
      </w:r>
      <w:r w:rsidR="00215DEF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enacted </w:t>
      </w:r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tax bill </w:t>
      </w:r>
      <w:ins w:id="7" w:author="David Wessel" w:date="2018-03-28T10:18:00Z">
        <w:r w:rsidR="008B4D94">
          <w:rPr>
            <w:rFonts w:ascii="Times New Roman" w:hAnsi="Times New Roman" w:cs="Times New Roman"/>
            <w:color w:val="101010"/>
            <w:sz w:val="24"/>
            <w:szCs w:val="24"/>
          </w:rPr>
          <w:t xml:space="preserve">and increases in federal spending take </w:t>
        </w:r>
      </w:ins>
      <w:del w:id="8" w:author="David Wessel" w:date="2018-03-28T10:19:00Z">
        <w:r w:rsidR="00AE3654" w:rsidRPr="00672DF0" w:rsidDel="008B4D94">
          <w:rPr>
            <w:rFonts w:ascii="Times New Roman" w:hAnsi="Times New Roman" w:cs="Times New Roman"/>
            <w:color w:val="101010"/>
            <w:sz w:val="24"/>
            <w:szCs w:val="24"/>
          </w:rPr>
          <w:delText xml:space="preserve">takes </w:delText>
        </w:r>
      </w:del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effect in 2018 and beyond, however, the FIM will provide some measure of the law’s impact on the economy. </w:t>
      </w:r>
    </w:p>
    <w:p w:rsidR="00AE3654" w:rsidDel="008C3F01" w:rsidRDefault="008C3F01" w:rsidP="00AE3654">
      <w:pPr>
        <w:spacing w:after="480" w:line="240" w:lineRule="auto"/>
        <w:textAlignment w:val="baseline"/>
        <w:rPr>
          <w:del w:id="9" w:author="Sage Belz" w:date="2018-02-28T15:27:00Z"/>
          <w:rFonts w:asciiTheme="majorHAnsi" w:eastAsia="Times New Roman" w:hAnsiTheme="majorHAnsi" w:cs="Times New Roman"/>
          <w:color w:val="101010"/>
          <w:sz w:val="24"/>
          <w:szCs w:val="24"/>
        </w:rPr>
      </w:pPr>
      <w:ins w:id="10" w:author="Sage Belz" w:date="2018-02-28T15:27:00Z">
        <w:r w:rsidRPr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t>The combined effect of spending and tax policies on GDP growth was slightly greater in 2017 than in 2016, according to the FIM.</w:t>
        </w:r>
      </w:ins>
      <w:del w:id="11" w:author="Sage Belz" w:date="2018-02-28T15:27:00Z"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The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average </w:delText>
        </w:r>
        <w:r w:rsidR="002065E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effect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 of spending and tax 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policies </w:delText>
        </w:r>
        <w:r w:rsidR="002065E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on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 GDP 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growth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was just 1/10 percentage point</w:delText>
        </w:r>
        <w:r w:rsidR="002F7F3E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 </w:delText>
        </w:r>
        <w:r w:rsidR="001733B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greater 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in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this quarter 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than in </w:delText>
        </w:r>
        <w:r w:rsidR="002F7F3E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 xml:space="preserve">the fourth quarter of 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2016</w:delText>
        </w:r>
        <w:r w:rsidR="007F0B53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, according to the FIM</w:delText>
        </w:r>
        <w:r w:rsidR="00144335" w:rsidRPr="00672DF0" w:rsidDel="008C3F01">
          <w:rPr>
            <w:rFonts w:ascii="Times New Roman" w:eastAsia="Times New Roman" w:hAnsi="Times New Roman" w:cs="Times New Roman"/>
            <w:color w:val="101010"/>
            <w:sz w:val="24"/>
            <w:szCs w:val="24"/>
          </w:rPr>
          <w:delText>.</w:delText>
        </w:r>
        <w:r w:rsidR="007F0B53" w:rsidDel="008C3F01">
          <w:rPr>
            <w:rFonts w:asciiTheme="majorHAnsi" w:eastAsia="Times New Roman" w:hAnsiTheme="majorHAnsi" w:cs="Times New Roman"/>
            <w:color w:val="101010"/>
            <w:sz w:val="24"/>
            <w:szCs w:val="24"/>
          </w:rPr>
          <w:delText xml:space="preserve"> </w:delText>
        </w:r>
        <w:r w:rsidR="002F7F3E" w:rsidDel="008C3F01">
          <w:rPr>
            <w:rFonts w:asciiTheme="majorHAnsi" w:eastAsia="Times New Roman" w:hAnsiTheme="majorHAnsi" w:cs="Times New Roman"/>
            <w:color w:val="101010"/>
            <w:sz w:val="24"/>
            <w:szCs w:val="24"/>
          </w:rPr>
          <w:delText xml:space="preserve"> </w:delText>
        </w:r>
      </w:del>
    </w:p>
    <w:p w:rsidR="00941737" w:rsidRPr="003B327A" w:rsidRDefault="006F60A7" w:rsidP="003B327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sectPr w:rsidR="00941737" w:rsidRPr="003B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ge Belz">
    <w15:presenceInfo w15:providerId="AD" w15:userId="S-1-5-21-941978686-1815096360-3273509800-50304"/>
  </w15:person>
  <w15:person w15:author="David Wessel">
    <w15:presenceInfo w15:providerId="AD" w15:userId="S-1-5-21-941978686-1815096360-3273509800-384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0E54F2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2065E3"/>
    <w:rsid w:val="002119DC"/>
    <w:rsid w:val="00215DEF"/>
    <w:rsid w:val="002305F4"/>
    <w:rsid w:val="00243B69"/>
    <w:rsid w:val="00294305"/>
    <w:rsid w:val="002A1B5B"/>
    <w:rsid w:val="002E0901"/>
    <w:rsid w:val="002F7F3E"/>
    <w:rsid w:val="00314ACA"/>
    <w:rsid w:val="003400A6"/>
    <w:rsid w:val="003649AC"/>
    <w:rsid w:val="0037674F"/>
    <w:rsid w:val="003B327A"/>
    <w:rsid w:val="003F7E7D"/>
    <w:rsid w:val="0041400B"/>
    <w:rsid w:val="00431E0D"/>
    <w:rsid w:val="00456756"/>
    <w:rsid w:val="004860DB"/>
    <w:rsid w:val="00492283"/>
    <w:rsid w:val="00522B14"/>
    <w:rsid w:val="0053655C"/>
    <w:rsid w:val="005669BF"/>
    <w:rsid w:val="005B5BEB"/>
    <w:rsid w:val="005C0D86"/>
    <w:rsid w:val="005D5CC5"/>
    <w:rsid w:val="00662157"/>
    <w:rsid w:val="00672DF0"/>
    <w:rsid w:val="006910BA"/>
    <w:rsid w:val="006D4A28"/>
    <w:rsid w:val="006E0FB3"/>
    <w:rsid w:val="006F60A7"/>
    <w:rsid w:val="00702FAF"/>
    <w:rsid w:val="00721084"/>
    <w:rsid w:val="00733E98"/>
    <w:rsid w:val="007670B4"/>
    <w:rsid w:val="00777E69"/>
    <w:rsid w:val="007A7464"/>
    <w:rsid w:val="007F0B53"/>
    <w:rsid w:val="008246EB"/>
    <w:rsid w:val="0085555A"/>
    <w:rsid w:val="00882E76"/>
    <w:rsid w:val="008B4D94"/>
    <w:rsid w:val="008C3F01"/>
    <w:rsid w:val="008F3406"/>
    <w:rsid w:val="009040C6"/>
    <w:rsid w:val="00950A92"/>
    <w:rsid w:val="009543B5"/>
    <w:rsid w:val="00961D5D"/>
    <w:rsid w:val="00983537"/>
    <w:rsid w:val="009973E8"/>
    <w:rsid w:val="009B78E9"/>
    <w:rsid w:val="009C65CE"/>
    <w:rsid w:val="009F7108"/>
    <w:rsid w:val="00A164FA"/>
    <w:rsid w:val="00A4091F"/>
    <w:rsid w:val="00A44470"/>
    <w:rsid w:val="00A65E47"/>
    <w:rsid w:val="00A67F11"/>
    <w:rsid w:val="00A96D45"/>
    <w:rsid w:val="00AE3654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3090"/>
    <w:rsid w:val="00C24255"/>
    <w:rsid w:val="00C3624A"/>
    <w:rsid w:val="00C723A7"/>
    <w:rsid w:val="00C74E22"/>
    <w:rsid w:val="00CE7BC6"/>
    <w:rsid w:val="00D05E59"/>
    <w:rsid w:val="00D26993"/>
    <w:rsid w:val="00D61C70"/>
    <w:rsid w:val="00E5212D"/>
    <w:rsid w:val="00E575E6"/>
    <w:rsid w:val="00E61624"/>
    <w:rsid w:val="00E87088"/>
    <w:rsid w:val="00EB000F"/>
    <w:rsid w:val="00EF3D91"/>
    <w:rsid w:val="00F05901"/>
    <w:rsid w:val="00F07F71"/>
    <w:rsid w:val="00F33534"/>
    <w:rsid w:val="00F62942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F486D0-0EB2-4DE7-9081-EFDC467E89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5D73EF-AB04-4B18-8B94-485F52C7CA8A}"/>
</file>

<file path=customXml/itemProps3.xml><?xml version="1.0" encoding="utf-8"?>
<ds:datastoreItem xmlns:ds="http://schemas.openxmlformats.org/officeDocument/2006/customXml" ds:itemID="{286A0B0B-DA4A-4864-91AF-B7B9458CCBBA}"/>
</file>

<file path=customXml/itemProps4.xml><?xml version="1.0" encoding="utf-8"?>
<ds:datastoreItem xmlns:ds="http://schemas.openxmlformats.org/officeDocument/2006/customXml" ds:itemID="{9DD16963-82C2-4095-BA06-8743D6D348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1859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2018-03-28T14:23:00Z</dcterms:created>
  <dcterms:modified xsi:type="dcterms:W3CDTF">2018-03-28T14:23:00Z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