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20A95AFC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ins w:id="1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5</w:t>
        </w:r>
      </w:ins>
      <w:del w:id="2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4</w:delText>
        </w:r>
      </w:del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ins w:id="3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30</w:t>
        </w:r>
      </w:ins>
      <w:del w:id="4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27</w:delText>
        </w:r>
      </w:del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bookmarkStart w:id="5" w:name="_GoBack"/>
      <w:bookmarkEnd w:id="5"/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6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093C08AF" w:rsidR="001733B3" w:rsidRDefault="00867DE8" w:rsidP="00BA3AF3">
      <w:pPr>
        <w:spacing w:after="0" w:line="240" w:lineRule="auto"/>
        <w:textAlignment w:val="baseline"/>
        <w:rPr>
          <w:ins w:id="7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del w:id="8" w:author="Sage Belz" w:date="2018-05-30T09:39:00Z">
        <w:r w:rsidDel="009A7BEF">
          <w:rPr>
            <w:rFonts w:asciiTheme="majorHAnsi" w:eastAsia="Times New Roman" w:hAnsiTheme="majorHAnsi" w:cs="Arial"/>
            <w:i/>
            <w:iCs/>
            <w:color w:val="101010"/>
            <w:sz w:val="24"/>
            <w:szCs w:val="24"/>
            <w:bdr w:val="none" w:sz="0" w:space="0" w:color="auto" w:frame="1"/>
          </w:rPr>
          <w:delText>shown</w:delText>
        </w:r>
      </w:del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0AA8A471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</w:t>
      </w:r>
      <w:ins w:id="9" w:author="Sage Belz" w:date="2018-05-30T08:55:00Z">
        <w:r w:rsidR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t>2</w:t>
        </w:r>
      </w:ins>
      <w:del w:id="10" w:author="Sage Belz" w:date="2018-05-30T08:55:00Z">
        <w:r w:rsidR="00C41F41" w:rsidRPr="00B21550" w:rsidDel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>3</w:delText>
        </w:r>
      </w:del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ins w:id="11" w:author="Sage Belz" w:date="2018-05-30T09:37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2AF9E845" w:rsidR="002266E5" w:rsidRPr="00B21550" w:rsidRDefault="008125C5" w:rsidP="00B049A0">
      <w:pPr>
        <w:rPr>
          <w:rFonts w:asciiTheme="majorHAnsi" w:eastAsia="Times New Roman" w:hAnsiTheme="majorHAnsi" w:cs="Arial"/>
          <w:color w:val="101010"/>
          <w:sz w:val="24"/>
          <w:szCs w:val="24"/>
        </w:rPr>
        <w:pPrChange w:id="12" w:author="Sage Belz" w:date="2018-05-30T17:09:00Z">
          <w:pPr>
            <w:spacing w:after="480" w:line="240" w:lineRule="auto"/>
            <w:textAlignment w:val="baseline"/>
          </w:pPr>
        </w:pPrChange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del w:id="13" w:author="Sage Belz" w:date="2018-05-30T09:23:00Z">
        <w:r w:rsidDel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turndown </w:delText>
        </w:r>
      </w:del>
      <w:ins w:id="14" w:author="Sage Belz" w:date="2018-05-30T09:23:00Z">
        <w:r w:rsidR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downturn </w:t>
        </w:r>
      </w:ins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ins w:id="15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</w:t>
        </w:r>
      </w:ins>
      <w:ins w:id="16" w:author="Sage Belz" w:date="2018-05-30T10:32:00Z">
        <w:r w:rsidR="00FA7938">
          <w:rPr>
            <w:rFonts w:asciiTheme="majorHAnsi" w:eastAsia="Times New Roman" w:hAnsiTheme="majorHAnsi" w:cs="Arial"/>
            <w:color w:val="101010"/>
            <w:sz w:val="24"/>
            <w:szCs w:val="24"/>
          </w:rPr>
          <w:t>shown</w:t>
        </w:r>
      </w:ins>
      <w:ins w:id="17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persistent weakness in </w:t>
        </w:r>
      </w:ins>
      <w:del w:id="18" w:author="Sage Belz" w:date="2018-05-30T09:36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has been persistently weak </w:delText>
        </w:r>
      </w:del>
      <w:del w:id="19" w:author="Sage Belz" w:date="2018-05-30T09:37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over </w:delText>
        </w:r>
      </w:del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20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20"/>
      <w:r w:rsidR="00EC5B38">
        <w:rPr>
          <w:rStyle w:val="CommentReference"/>
        </w:rPr>
        <w:commentReference w:id="20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21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21"/>
      <w:r w:rsidR="00EC5B38">
        <w:rPr>
          <w:rStyle w:val="CommentReference"/>
        </w:rPr>
        <w:commentReference w:id="21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22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22"/>
      <w:r w:rsidR="00EC5B38">
        <w:rPr>
          <w:rStyle w:val="CommentReference"/>
        </w:rPr>
        <w:commentReference w:id="22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23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23"/>
      <w:r w:rsidR="00EC5B38">
        <w:rPr>
          <w:rStyle w:val="CommentReference"/>
        </w:rPr>
        <w:commentReference w:id="23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24" w:author="Louise Sheiner" w:date="2018-04-27T14:01:00Z"/>
          <w:del w:id="25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21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22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23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9FA11-0DF5-4856-9E8C-6A2F069A0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8F528-30EB-4496-A359-0B796C4E3B3D}"/>
</file>

<file path=customXml/itemProps3.xml><?xml version="1.0" encoding="utf-8"?>
<ds:datastoreItem xmlns:ds="http://schemas.openxmlformats.org/officeDocument/2006/customXml" ds:itemID="{DFB58F0A-25F0-4899-BA3A-FFA66BDCA1D1}"/>
</file>

<file path=customXml/itemProps4.xml><?xml version="1.0" encoding="utf-8"?>
<ds:datastoreItem xmlns:ds="http://schemas.openxmlformats.org/officeDocument/2006/customXml" ds:itemID="{A54AFD35-084C-4711-9F1F-350A10079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10</cp:revision>
  <dcterms:created xsi:type="dcterms:W3CDTF">2018-05-30T13:33:00Z</dcterms:created>
  <dcterms:modified xsi:type="dcterms:W3CDTF">2018-05-30T21:09:00Z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