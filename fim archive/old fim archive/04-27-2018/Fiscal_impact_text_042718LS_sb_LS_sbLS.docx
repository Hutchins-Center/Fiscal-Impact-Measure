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77777777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1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68214E33" w:rsidR="001733B3" w:rsidRDefault="001733B3" w:rsidP="00BA3AF3">
      <w:pPr>
        <w:spacing w:after="0" w:line="240" w:lineRule="auto"/>
        <w:textAlignment w:val="baseline"/>
        <w:rPr>
          <w:ins w:id="2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193FBDD0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</w:t>
      </w:r>
      <w:commentRangeStart w:id="3"/>
      <w:commentRangeStart w:id="4"/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than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one-tenth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fi</w:t>
      </w:r>
      <w:bookmarkStart w:id="5" w:name="_GoBack"/>
      <w:bookmarkEnd w:id="5"/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</w:t>
      </w:r>
      <w:commentRangeEnd w:id="3"/>
      <w:r>
        <w:rPr>
          <w:rStyle w:val="CommentReference"/>
        </w:rPr>
        <w:commentReference w:id="3"/>
      </w:r>
      <w:commentRangeEnd w:id="4"/>
      <w:r w:rsidR="00C1215C">
        <w:rPr>
          <w:rStyle w:val="CommentReference"/>
        </w:rPr>
        <w:commentReference w:id="4"/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180D1772" w:rsidR="002266E5" w:rsidRPr="00B21550" w:rsidRDefault="008125C5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turndown 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has been persistently weak over 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</w:t>
      </w:r>
      <w:commentRangeStart w:id="6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9 percent since 2016</w:t>
      </w:r>
      <w:commentRangeEnd w:id="6"/>
      <w:r w:rsidR="00EC5B38">
        <w:rPr>
          <w:rStyle w:val="CommentReference"/>
        </w:rPr>
        <w:commentReference w:id="6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remains about </w:t>
      </w:r>
      <w:commentRangeStart w:id="7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25 percent lower than its level in 2008</w:t>
      </w:r>
      <w:commentRangeEnd w:id="7"/>
      <w:r w:rsidR="00EC5B38">
        <w:rPr>
          <w:rStyle w:val="CommentReference"/>
        </w:rPr>
        <w:commentReference w:id="7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</w:t>
      </w:r>
      <w:commentRangeStart w:id="8"/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ent in the last two years</w:t>
      </w:r>
      <w:commentRangeEnd w:id="8"/>
      <w:r w:rsidR="00EC5B38">
        <w:rPr>
          <w:rStyle w:val="CommentReference"/>
        </w:rPr>
        <w:commentReference w:id="8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continues to sit below its </w:t>
      </w:r>
      <w:commentRangeStart w:id="9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pre-recession levels</w:t>
      </w:r>
      <w:commentRangeEnd w:id="9"/>
      <w:r w:rsidR="00EC5B38">
        <w:rPr>
          <w:rStyle w:val="CommentReference"/>
        </w:rPr>
        <w:commentReference w:id="9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F18ED91" w14:textId="2DDA75D0" w:rsidR="00B66740" w:rsidDel="00EC52F6" w:rsidRDefault="00A164FA" w:rsidP="0031659C">
      <w:pPr>
        <w:spacing w:after="480" w:line="240" w:lineRule="auto"/>
        <w:textAlignment w:val="baseline"/>
        <w:rPr>
          <w:ins w:id="10" w:author="Louise Sheiner" w:date="2018-04-27T14:01:00Z"/>
          <w:del w:id="11" w:author="Sage Belz" w:date="2018-04-27T14:41:00Z"/>
          <w:rFonts w:asciiTheme="majorHAnsi" w:eastAsia="Times New Roman" w:hAnsiTheme="majorHAnsi" w:cs="Arial"/>
          <w:color w:val="101010"/>
          <w:sz w:val="24"/>
          <w:szCs w:val="24"/>
        </w:rPr>
      </w:pPr>
      <w:commentRangeStart w:id="12"/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commentRangeEnd w:id="12"/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3ECA5AF6" w14:textId="194C4690" w:rsidR="00786074" w:rsidRPr="00B21550" w:rsidRDefault="0031659C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76B0B5E9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uise Sheiner" w:date="2018-04-27T13:17:00Z" w:initials="LS">
    <w:p w14:paraId="4D89EF0C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Is this the FIM? Not spending, but spending and taxes and transfers? </w:t>
      </w:r>
    </w:p>
  </w:comment>
  <w:comment w:id="4" w:author="Sage Belz" w:date="2018-04-27T13:26:00Z" w:initials="SB">
    <w:p w14:paraId="4FA2DF29" w14:textId="73AA6D57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Yes; the FIM (total impact) is .07 percent this quarter. </w:t>
      </w:r>
    </w:p>
  </w:comment>
  <w:comment w:id="6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7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8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9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9EF0C" w15:done="0"/>
  <w15:commentEx w15:paraId="4FA2DF29" w15:paraIdParent="4D89EF0C" w15:done="0"/>
  <w15:commentEx w15:paraId="02DCBCCB" w15:done="0"/>
  <w15:commentEx w15:paraId="7F6AC0AB" w15:done="0"/>
  <w15:commentEx w15:paraId="4F207277" w15:done="0"/>
  <w15:commentEx w15:paraId="70D85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66740"/>
    <w:rsid w:val="00B713AD"/>
    <w:rsid w:val="00B75ECE"/>
    <w:rsid w:val="00BA3AF3"/>
    <w:rsid w:val="00BD610F"/>
    <w:rsid w:val="00BE35C0"/>
    <w:rsid w:val="00C11279"/>
    <w:rsid w:val="00C1215C"/>
    <w:rsid w:val="00C13D82"/>
    <w:rsid w:val="00C23090"/>
    <w:rsid w:val="00C24255"/>
    <w:rsid w:val="00C3624A"/>
    <w:rsid w:val="00C41F41"/>
    <w:rsid w:val="00C723A7"/>
    <w:rsid w:val="00C735B4"/>
    <w:rsid w:val="00C74E22"/>
    <w:rsid w:val="00CE7BC6"/>
    <w:rsid w:val="00D05E59"/>
    <w:rsid w:val="00D26993"/>
    <w:rsid w:val="00D40A3E"/>
    <w:rsid w:val="00D61C70"/>
    <w:rsid w:val="00D92B80"/>
    <w:rsid w:val="00D95E2B"/>
    <w:rsid w:val="00E23573"/>
    <w:rsid w:val="00E5212D"/>
    <w:rsid w:val="00E575E6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CD46B-FF31-4442-BD49-FB50B44D9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E6E0F-8591-46DE-A17E-ED8BB79B9042}"/>
</file>

<file path=customXml/itemProps3.xml><?xml version="1.0" encoding="utf-8"?>
<ds:datastoreItem xmlns:ds="http://schemas.openxmlformats.org/officeDocument/2006/customXml" ds:itemID="{9A970482-4831-48BA-BC4F-43A161E00D4B}"/>
</file>

<file path=customXml/itemProps4.xml><?xml version="1.0" encoding="utf-8"?>
<ds:datastoreItem xmlns:ds="http://schemas.openxmlformats.org/officeDocument/2006/customXml" ds:itemID="{FF797BB6-416B-40C0-B024-56F413B8F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2018-04-27T20:07:00Z</dcterms:created>
  <dcterms:modified xsi:type="dcterms:W3CDTF">2018-04-27T20:07:00Z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