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F51B" w14:textId="20A95AFC" w:rsidR="00702FAF" w:rsidRPr="00B21550" w:rsidDel="00EC5B38" w:rsidRDefault="00BA3AF3" w:rsidP="00BA3AF3">
      <w:pPr>
        <w:spacing w:after="0" w:line="240" w:lineRule="auto"/>
        <w:textAlignment w:val="baseline"/>
        <w:rPr>
          <w:del w:id="0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</w:t>
      </w:r>
      <w:ins w:id="1" w:author="Sage Belz" w:date="2018-05-30T09:33:00Z">
        <w:r w:rsidR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t>5</w:t>
        </w:r>
      </w:ins>
      <w:del w:id="2" w:author="Sage Belz" w:date="2018-05-30T09:33:00Z">
        <w:r w:rsidR="00C41F41" w:rsidRPr="00B21550" w:rsidDel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delText>4</w:delText>
        </w:r>
      </w:del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ins w:id="3" w:author="Sage Belz" w:date="2018-05-30T09:33:00Z">
        <w:r w:rsidR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t>30</w:t>
        </w:r>
      </w:ins>
      <w:del w:id="4" w:author="Sage Belz" w:date="2018-05-30T09:33:00Z">
        <w:r w:rsidR="00C41F41" w:rsidRPr="00B21550" w:rsidDel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delText>27</w:delText>
        </w:r>
      </w:del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bookmarkStart w:id="5" w:name="_GoBack"/>
      <w:bookmarkEnd w:id="5"/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726EDF60" w14:textId="77777777" w:rsidR="001733B3" w:rsidRPr="00B21550" w:rsidDel="00EC5B38" w:rsidRDefault="001733B3" w:rsidP="00BA3AF3">
      <w:pPr>
        <w:spacing w:after="0" w:line="240" w:lineRule="auto"/>
        <w:textAlignment w:val="baseline"/>
        <w:rPr>
          <w:del w:id="6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227C6C86" w14:textId="093C08AF" w:rsidR="001733B3" w:rsidRDefault="00867DE8" w:rsidP="00BA3AF3">
      <w:pPr>
        <w:spacing w:after="0" w:line="240" w:lineRule="auto"/>
        <w:textAlignment w:val="baseline"/>
        <w:rPr>
          <w:ins w:id="7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del w:id="8" w:author="Sage Belz" w:date="2018-05-30T09:39:00Z">
        <w:r w:rsidDel="009A7BEF">
          <w:rPr>
            <w:rFonts w:asciiTheme="majorHAnsi" w:eastAsia="Times New Roman" w:hAnsiTheme="majorHAnsi" w:cs="Arial"/>
            <w:i/>
            <w:iCs/>
            <w:color w:val="101010"/>
            <w:sz w:val="24"/>
            <w:szCs w:val="24"/>
            <w:bdr w:val="none" w:sz="0" w:space="0" w:color="auto" w:frame="1"/>
          </w:rPr>
          <w:delText>shown</w:delText>
        </w:r>
      </w:del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0AA8A471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than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one-tenth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</w:t>
      </w:r>
      <w:ins w:id="9" w:author="Sage Belz" w:date="2018-05-30T08:55:00Z">
        <w:r w:rsidR="00B538C6">
          <w:rPr>
            <w:rFonts w:asciiTheme="majorHAnsi" w:eastAsia="Times New Roman" w:hAnsiTheme="majorHAnsi" w:cs="Arial"/>
            <w:color w:val="101010"/>
            <w:sz w:val="24"/>
            <w:szCs w:val="24"/>
          </w:rPr>
          <w:t>2</w:t>
        </w:r>
      </w:ins>
      <w:del w:id="10" w:author="Sage Belz" w:date="2018-05-30T08:55:00Z">
        <w:r w:rsidR="00C41F41" w:rsidRPr="00B21550" w:rsidDel="00B538C6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>3</w:delText>
        </w:r>
      </w:del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  <w:ins w:id="11" w:author="Sage Belz" w:date="2018-05-30T09:37:00Z">
        <w:r w:rsidR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2AF9E845" w:rsidR="002266E5" w:rsidRPr="00B21550" w:rsidRDefault="008125C5" w:rsidP="00B049A0">
      <w:pPr>
        <w:rPr>
          <w:rFonts w:asciiTheme="majorHAnsi" w:eastAsia="Times New Roman" w:hAnsiTheme="majorHAnsi" w:cs="Arial"/>
          <w:color w:val="101010"/>
          <w:sz w:val="24"/>
          <w:szCs w:val="24"/>
        </w:rPr>
        <w:pPrChange w:id="12" w:author="Sage Belz" w:date="2018-05-30T17:09:00Z">
          <w:pPr>
            <w:spacing w:after="480" w:line="240" w:lineRule="auto"/>
            <w:textAlignment w:val="baseline"/>
          </w:pPr>
        </w:pPrChange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only modestly in the first quarter, reflecting sluggish hiring and a </w:t>
      </w:r>
      <w:del w:id="13" w:author="Sage Belz" w:date="2018-05-30T09:23:00Z">
        <w:r w:rsidDel="00BE6A99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turndown </w:delText>
        </w:r>
      </w:del>
      <w:ins w:id="14" w:author="Sage Belz" w:date="2018-05-30T09:23:00Z">
        <w:r w:rsidR="00BE6A99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downturn </w:t>
        </w:r>
      </w:ins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spending on construction.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</w:t>
      </w:r>
      <w:ins w:id="15" w:author="Sage Belz" w:date="2018-05-30T09:36:00Z">
        <w:r w:rsidR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has </w:t>
        </w:r>
      </w:ins>
      <w:ins w:id="16" w:author="Sage Belz" w:date="2018-05-30T10:32:00Z">
        <w:r w:rsidR="00FA7938">
          <w:rPr>
            <w:rFonts w:asciiTheme="majorHAnsi" w:eastAsia="Times New Roman" w:hAnsiTheme="majorHAnsi" w:cs="Arial"/>
            <w:color w:val="101010"/>
            <w:sz w:val="24"/>
            <w:szCs w:val="24"/>
          </w:rPr>
          <w:t>shown</w:t>
        </w:r>
      </w:ins>
      <w:ins w:id="17" w:author="Sage Belz" w:date="2018-05-30T09:36:00Z">
        <w:r w:rsidR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persistent weakness in </w:t>
        </w:r>
      </w:ins>
      <w:del w:id="18" w:author="Sage Belz" w:date="2018-05-30T09:36:00Z">
        <w:r w:rsidR="00E23573" w:rsidDel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has been persistently weak </w:delText>
        </w:r>
      </w:del>
      <w:del w:id="19" w:author="Sage Belz" w:date="2018-05-30T09:37:00Z">
        <w:r w:rsidR="00E23573" w:rsidDel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over </w:delText>
        </w:r>
      </w:del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declined by almost </w:t>
      </w:r>
      <w:commentRangeStart w:id="20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9 percent since 2016</w:t>
      </w:r>
      <w:commentRangeEnd w:id="20"/>
      <w:r w:rsidR="00EC5B38">
        <w:rPr>
          <w:rStyle w:val="CommentReference"/>
        </w:rPr>
        <w:commentReference w:id="20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remains about </w:t>
      </w:r>
      <w:commentRangeStart w:id="21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25 percent lower than its level in 2008</w:t>
      </w:r>
      <w:commentRangeEnd w:id="21"/>
      <w:r w:rsidR="00EC5B38">
        <w:rPr>
          <w:rStyle w:val="CommentReference"/>
        </w:rPr>
        <w:commentReference w:id="21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grown by </w:t>
      </w:r>
      <w:commentRangeStart w:id="22"/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>less than one perc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ent in the last two years</w:t>
      </w:r>
      <w:commentRangeEnd w:id="22"/>
      <w:r w:rsidR="00EC5B38">
        <w:rPr>
          <w:rStyle w:val="CommentReference"/>
        </w:rPr>
        <w:commentReference w:id="22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continues to sit below its </w:t>
      </w:r>
      <w:commentRangeStart w:id="23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pre-recession levels</w:t>
      </w:r>
      <w:commentRangeEnd w:id="23"/>
      <w:r w:rsidR="00EC5B38">
        <w:rPr>
          <w:rStyle w:val="CommentReference"/>
        </w:rPr>
        <w:commentReference w:id="23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F18ED91" w14:textId="2DDA75D0" w:rsidR="00B66740" w:rsidDel="00EC52F6" w:rsidRDefault="00A164FA" w:rsidP="0031659C">
      <w:pPr>
        <w:spacing w:after="480" w:line="240" w:lineRule="auto"/>
        <w:textAlignment w:val="baseline"/>
        <w:rPr>
          <w:ins w:id="24" w:author="Louise Sheiner" w:date="2018-04-27T14:01:00Z"/>
          <w:del w:id="25" w:author="Sage Belz" w:date="2018-04-27T14:41:00Z"/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about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>in line with its trend growth over the last year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3ECA5AF6" w14:textId="194C4690" w:rsidR="00786074" w:rsidRPr="00B21550" w:rsidRDefault="0031659C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are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coming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quarters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on the economy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76B0B5E9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small negative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Sage Belz" w:date="2018-04-27T13:47:00Z" w:initials="SB">
    <w:p w14:paraId="4F49ED6B" w14:textId="74F2A030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Q1 2016 – Q1 2018 % change. </w:t>
      </w:r>
    </w:p>
    <w:p w14:paraId="1AF838B1" w14:textId="3FA39D77" w:rsidR="00EC5B38" w:rsidRDefault="00EC5B38">
      <w:pPr>
        <w:pStyle w:val="CommentText"/>
      </w:pPr>
    </w:p>
    <w:p w14:paraId="02DCBCCB" w14:textId="2664ADC2" w:rsidR="00EC5B38" w:rsidRPr="00EC5B38" w:rsidRDefault="00EC5B38">
      <w:pPr>
        <w:pStyle w:val="CommentText"/>
        <w:rPr>
          <w:b/>
        </w:rPr>
      </w:pPr>
      <w:r>
        <w:t xml:space="preserve">Average of YoY growth between Q1 2016 – Q1 2018 is </w:t>
      </w:r>
      <w:r w:rsidRPr="00EC5B38">
        <w:rPr>
          <w:b/>
        </w:rPr>
        <w:t xml:space="preserve">negative 4%. </w:t>
      </w:r>
    </w:p>
  </w:comment>
  <w:comment w:id="21" w:author="Sage Belz" w:date="2018-04-27T13:50:00Z" w:initials="SB">
    <w:p w14:paraId="7F6AC0AB" w14:textId="68EFB5DB" w:rsidR="00EC5B38" w:rsidRDefault="00EC5B38">
      <w:pPr>
        <w:pStyle w:val="CommentText"/>
      </w:pPr>
      <w:r>
        <w:rPr>
          <w:rStyle w:val="CommentReference"/>
        </w:rPr>
        <w:annotationRef/>
      </w:r>
      <w:r>
        <w:t>Q1 2008 – Q1 2018 % change (-25.4%).</w:t>
      </w:r>
    </w:p>
  </w:comment>
  <w:comment w:id="22" w:author="Sage Belz" w:date="2018-04-27T13:51:00Z" w:initials="SB">
    <w:p w14:paraId="40CB3B32" w14:textId="705B85E7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Apr 2016 – Apr 2018 % change = </w:t>
      </w:r>
      <w:r w:rsidRPr="00EC5B38">
        <w:rPr>
          <w:b/>
        </w:rPr>
        <w:t>0.99%</w:t>
      </w:r>
    </w:p>
    <w:p w14:paraId="65F1BF69" w14:textId="77777777" w:rsidR="00EC5B38" w:rsidRDefault="00EC5B38">
      <w:pPr>
        <w:pStyle w:val="CommentText"/>
      </w:pPr>
    </w:p>
    <w:p w14:paraId="4F207277" w14:textId="75601007" w:rsidR="00EC5B38" w:rsidRDefault="00EC5B38">
      <w:pPr>
        <w:pStyle w:val="CommentText"/>
      </w:pPr>
      <w:r>
        <w:t xml:space="preserve">Average of YoY growth between 2016-2018 is </w:t>
      </w:r>
      <w:r w:rsidRPr="00EC5B38">
        <w:rPr>
          <w:b/>
        </w:rPr>
        <w:t>0.6%</w:t>
      </w:r>
    </w:p>
  </w:comment>
  <w:comment w:id="23" w:author="Sage Belz" w:date="2018-04-27T13:57:00Z" w:initials="SB">
    <w:p w14:paraId="70D85317" w14:textId="7E8BF4CC" w:rsidR="00EC5B38" w:rsidRDefault="00EC5B38">
      <w:pPr>
        <w:pStyle w:val="CommentText"/>
      </w:pPr>
      <w:r>
        <w:rPr>
          <w:rStyle w:val="CommentReference"/>
        </w:rPr>
        <w:annotationRef/>
      </w:r>
      <w:r>
        <w:t>About 1% lower than it was in Q1 2008.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DCBCCB" w15:done="0"/>
  <w15:commentEx w15:paraId="7F6AC0AB" w15:done="0"/>
  <w15:commentEx w15:paraId="4F207277" w15:done="0"/>
  <w15:commentEx w15:paraId="70D853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Louise Sheiner">
    <w15:presenceInfo w15:providerId="AD" w15:userId="S-1-5-21-941978686-1815096360-3273509800-40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0F6526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67DE8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A7BEF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49A0"/>
    <w:rsid w:val="00B06D80"/>
    <w:rsid w:val="00B21550"/>
    <w:rsid w:val="00B538C6"/>
    <w:rsid w:val="00B57FA4"/>
    <w:rsid w:val="00B66740"/>
    <w:rsid w:val="00B713AD"/>
    <w:rsid w:val="00B75ECE"/>
    <w:rsid w:val="00BA3AF3"/>
    <w:rsid w:val="00BB5ED3"/>
    <w:rsid w:val="00BD610F"/>
    <w:rsid w:val="00BE35C0"/>
    <w:rsid w:val="00BE6A99"/>
    <w:rsid w:val="00C11279"/>
    <w:rsid w:val="00C1215C"/>
    <w:rsid w:val="00C13D82"/>
    <w:rsid w:val="00C23090"/>
    <w:rsid w:val="00C24255"/>
    <w:rsid w:val="00C3624A"/>
    <w:rsid w:val="00C41F41"/>
    <w:rsid w:val="00C4775C"/>
    <w:rsid w:val="00C723A7"/>
    <w:rsid w:val="00C735B4"/>
    <w:rsid w:val="00C74E22"/>
    <w:rsid w:val="00C87B40"/>
    <w:rsid w:val="00CE7BC6"/>
    <w:rsid w:val="00D05E59"/>
    <w:rsid w:val="00D26993"/>
    <w:rsid w:val="00D40A3E"/>
    <w:rsid w:val="00D61C70"/>
    <w:rsid w:val="00D65527"/>
    <w:rsid w:val="00D92B80"/>
    <w:rsid w:val="00D95E2B"/>
    <w:rsid w:val="00E23573"/>
    <w:rsid w:val="00E5212D"/>
    <w:rsid w:val="00E575E6"/>
    <w:rsid w:val="00E61624"/>
    <w:rsid w:val="00E87088"/>
    <w:rsid w:val="00EB000F"/>
    <w:rsid w:val="00EC52F6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  <w:rsid w:val="00F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9FA11-0DF5-4856-9E8C-6A2F069A0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E30FAD-A5AE-4347-B7F4-B5FC809332BC}"/>
</file>

<file path=customXml/itemProps3.xml><?xml version="1.0" encoding="utf-8"?>
<ds:datastoreItem xmlns:ds="http://schemas.openxmlformats.org/officeDocument/2006/customXml" ds:itemID="{DFB58F0A-25F0-4899-BA3A-FFA66BDCA1D1}"/>
</file>

<file path=customXml/itemProps4.xml><?xml version="1.0" encoding="utf-8"?>
<ds:datastoreItem xmlns:ds="http://schemas.openxmlformats.org/officeDocument/2006/customXml" ds:itemID="{A54AFD35-084C-4711-9F1F-350A10079B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10</cp:revision>
  <dcterms:created xsi:type="dcterms:W3CDTF">2018-05-30T13:33:00Z</dcterms:created>
  <dcterms:modified xsi:type="dcterms:W3CDTF">2018-05-30T21:09:00Z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