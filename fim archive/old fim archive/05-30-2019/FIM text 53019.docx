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B6685" w14:textId="71F33827" w:rsidR="002241C8" w:rsidRPr="000352F3" w:rsidRDefault="002241C8" w:rsidP="002241C8">
      <w:pPr>
        <w:rPr>
          <w:rFonts w:ascii="Times New Roman" w:hAnsi="Times New Roman" w:cs="Times New Roman"/>
          <w:b/>
          <w:sz w:val="24"/>
          <w:szCs w:val="24"/>
        </w:rPr>
      </w:pPr>
      <w:r w:rsidRPr="000352F3">
        <w:rPr>
          <w:rFonts w:ascii="Times New Roman" w:hAnsi="Times New Roman" w:cs="Times New Roman"/>
          <w:b/>
          <w:sz w:val="24"/>
          <w:szCs w:val="24"/>
        </w:rPr>
        <w:t xml:space="preserve">TAKEAWAYS FROM THE FOURTH QUARTER UPDATE, </w:t>
      </w:r>
      <w:ins w:id="0" w:author="Sage Belz" w:date="2019-05-30T09:32:00Z">
        <w:r w:rsidR="008305A3">
          <w:rPr>
            <w:rFonts w:ascii="Times New Roman" w:hAnsi="Times New Roman" w:cs="Times New Roman"/>
            <w:b/>
            <w:sz w:val="24"/>
            <w:szCs w:val="24"/>
          </w:rPr>
          <w:t>5</w:t>
        </w:r>
      </w:ins>
      <w:del w:id="1" w:author="Sage Belz" w:date="2019-05-30T09:32:00Z">
        <w:r w:rsidRPr="000352F3" w:rsidDel="008305A3">
          <w:rPr>
            <w:rFonts w:ascii="Times New Roman" w:hAnsi="Times New Roman" w:cs="Times New Roman"/>
            <w:b/>
            <w:sz w:val="24"/>
            <w:szCs w:val="24"/>
          </w:rPr>
          <w:delText>4</w:delText>
        </w:r>
      </w:del>
      <w:r w:rsidRPr="000352F3">
        <w:rPr>
          <w:rFonts w:ascii="Times New Roman" w:hAnsi="Times New Roman" w:cs="Times New Roman"/>
          <w:b/>
          <w:sz w:val="24"/>
          <w:szCs w:val="24"/>
        </w:rPr>
        <w:t>/</w:t>
      </w:r>
      <w:ins w:id="2" w:author="Sage Belz" w:date="2019-05-30T09:32:00Z">
        <w:r w:rsidR="008305A3">
          <w:rPr>
            <w:rFonts w:ascii="Times New Roman" w:hAnsi="Times New Roman" w:cs="Times New Roman"/>
            <w:b/>
            <w:sz w:val="24"/>
            <w:szCs w:val="24"/>
          </w:rPr>
          <w:t>30</w:t>
        </w:r>
      </w:ins>
      <w:del w:id="3" w:author="Sage Belz" w:date="2019-05-30T09:32:00Z">
        <w:r w:rsidRPr="000352F3" w:rsidDel="008305A3">
          <w:rPr>
            <w:rFonts w:ascii="Times New Roman" w:hAnsi="Times New Roman" w:cs="Times New Roman"/>
            <w:b/>
            <w:sz w:val="24"/>
            <w:szCs w:val="24"/>
          </w:rPr>
          <w:delText>26</w:delText>
        </w:r>
      </w:del>
      <w:r w:rsidRPr="000352F3">
        <w:rPr>
          <w:rFonts w:ascii="Times New Roman" w:hAnsi="Times New Roman" w:cs="Times New Roman"/>
          <w:b/>
          <w:sz w:val="24"/>
          <w:szCs w:val="24"/>
        </w:rPr>
        <w:t xml:space="preserve">/2019 </w:t>
      </w:r>
    </w:p>
    <w:p w14:paraId="65B64AE7" w14:textId="77777777" w:rsidR="002241C8" w:rsidRDefault="002241C8" w:rsidP="002241C8">
      <w:pPr>
        <w:rPr>
          <w:rFonts w:ascii="Times New Roman" w:hAnsi="Times New Roman" w:cs="Times New Roman"/>
          <w:sz w:val="24"/>
          <w:szCs w:val="24"/>
        </w:rPr>
      </w:pPr>
      <w:r w:rsidRPr="002241C8">
        <w:rPr>
          <w:rFonts w:ascii="Times New Roman" w:hAnsi="Times New Roman" w:cs="Times New Roman"/>
          <w:sz w:val="24"/>
          <w:szCs w:val="24"/>
        </w:rPr>
        <w:t>By Sage Belz and Louise Sheiner</w:t>
      </w:r>
    </w:p>
    <w:p w14:paraId="27622F5E" w14:textId="04397E2B" w:rsidR="009951FB" w:rsidRDefault="00970405" w:rsidP="002241C8">
      <w:pPr>
        <w:rPr>
          <w:rFonts w:ascii="Times New Roman" w:hAnsi="Times New Roman" w:cs="Times New Roman"/>
          <w:sz w:val="24"/>
          <w:szCs w:val="24"/>
        </w:rPr>
      </w:pPr>
      <w:r w:rsidRPr="000823E9">
        <w:rPr>
          <w:rFonts w:ascii="Times New Roman" w:hAnsi="Times New Roman" w:cs="Times New Roman"/>
          <w:sz w:val="24"/>
          <w:szCs w:val="24"/>
        </w:rPr>
        <w:t>Government spending and tax policies</w:t>
      </w:r>
      <w:r w:rsidR="008C36FA" w:rsidRPr="008C36FA">
        <w:rPr>
          <w:rFonts w:ascii="Times New Roman" w:hAnsi="Times New Roman" w:cs="Times New Roman"/>
          <w:sz w:val="24"/>
          <w:szCs w:val="24"/>
        </w:rPr>
        <w:t>—particularly at the state and local level—</w:t>
      </w:r>
      <w:r w:rsidRPr="000823E9">
        <w:rPr>
          <w:rFonts w:ascii="Times New Roman" w:hAnsi="Times New Roman" w:cs="Times New Roman"/>
          <w:sz w:val="24"/>
          <w:szCs w:val="24"/>
        </w:rPr>
        <w:t xml:space="preserve">added </w:t>
      </w:r>
      <w:r w:rsidR="002A29DD">
        <w:rPr>
          <w:rFonts w:ascii="Times New Roman" w:hAnsi="Times New Roman" w:cs="Times New Roman"/>
          <w:sz w:val="24"/>
          <w:szCs w:val="24"/>
        </w:rPr>
        <w:t>0.75</w:t>
      </w:r>
      <w:r w:rsidR="002127CC">
        <w:rPr>
          <w:rFonts w:ascii="Times New Roman" w:hAnsi="Times New Roman" w:cs="Times New Roman"/>
          <w:sz w:val="24"/>
          <w:szCs w:val="24"/>
        </w:rPr>
        <w:t xml:space="preserve"> </w:t>
      </w:r>
      <w:r w:rsidRPr="000823E9">
        <w:rPr>
          <w:rFonts w:ascii="Times New Roman" w:hAnsi="Times New Roman" w:cs="Times New Roman"/>
          <w:sz w:val="24"/>
          <w:szCs w:val="24"/>
        </w:rPr>
        <w:t>percentage points to growth in inflation-adjusted Gross Domestic Product in the first quarter of 2019, according to the Hutchins Fiscal Impact Measure.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Pr="000823E9">
        <w:rPr>
          <w:rFonts w:ascii="Times New Roman" w:hAnsi="Times New Roman" w:cs="Times New Roman"/>
          <w:sz w:val="24"/>
          <w:szCs w:val="24"/>
        </w:rPr>
        <w:t>Inflation-adjusted GDP grew at a 3.</w:t>
      </w:r>
      <w:ins w:id="4" w:author="Sage Belz" w:date="2019-05-30T09:32:00Z">
        <w:r w:rsidR="009B7AF6">
          <w:rPr>
            <w:rFonts w:ascii="Times New Roman" w:hAnsi="Times New Roman" w:cs="Times New Roman"/>
            <w:sz w:val="24"/>
            <w:szCs w:val="24"/>
          </w:rPr>
          <w:t>1</w:t>
        </w:r>
      </w:ins>
      <w:del w:id="5" w:author="Sage Belz" w:date="2019-05-30T09:32:00Z">
        <w:r w:rsidRPr="000823E9" w:rsidDel="009B7AF6">
          <w:rPr>
            <w:rFonts w:ascii="Times New Roman" w:hAnsi="Times New Roman" w:cs="Times New Roman"/>
            <w:sz w:val="24"/>
            <w:szCs w:val="24"/>
          </w:rPr>
          <w:delText>2</w:delText>
        </w:r>
      </w:del>
      <w:r w:rsidRPr="000823E9">
        <w:rPr>
          <w:rFonts w:ascii="Times New Roman" w:hAnsi="Times New Roman" w:cs="Times New Roman"/>
          <w:sz w:val="24"/>
          <w:szCs w:val="24"/>
        </w:rPr>
        <w:t xml:space="preserve"> percent annual rate in the quarter. </w:t>
      </w:r>
    </w:p>
    <w:p w14:paraId="4E940ED8" w14:textId="5AD5B299" w:rsidR="008B4003" w:rsidRPr="000823E9" w:rsidRDefault="009951FB" w:rsidP="00224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neither </w:t>
      </w:r>
      <w:r w:rsidR="00A41F33">
        <w:rPr>
          <w:rFonts w:ascii="Times New Roman" w:hAnsi="Times New Roman" w:cs="Times New Roman"/>
          <w:sz w:val="24"/>
          <w:szCs w:val="24"/>
        </w:rPr>
        <w:t xml:space="preserve">adding nor subtracting </w:t>
      </w:r>
      <w:r w:rsidR="006F4DCF">
        <w:rPr>
          <w:rFonts w:ascii="Times New Roman" w:hAnsi="Times New Roman" w:cs="Times New Roman"/>
          <w:sz w:val="24"/>
          <w:szCs w:val="24"/>
        </w:rPr>
        <w:t>much from GDP growth between 201</w:t>
      </w:r>
      <w:r w:rsidR="00494594">
        <w:rPr>
          <w:rFonts w:ascii="Times New Roman" w:hAnsi="Times New Roman" w:cs="Times New Roman"/>
          <w:sz w:val="24"/>
          <w:szCs w:val="24"/>
        </w:rPr>
        <w:t>5</w:t>
      </w:r>
      <w:r w:rsidR="006F4DCF">
        <w:rPr>
          <w:rFonts w:ascii="Times New Roman" w:hAnsi="Times New Roman" w:cs="Times New Roman"/>
          <w:sz w:val="24"/>
          <w:szCs w:val="24"/>
        </w:rPr>
        <w:t xml:space="preserve"> and 2017</w:t>
      </w:r>
      <w:r w:rsidR="007808AE">
        <w:rPr>
          <w:rFonts w:ascii="Times New Roman" w:hAnsi="Times New Roman" w:cs="Times New Roman"/>
          <w:sz w:val="24"/>
          <w:szCs w:val="24"/>
        </w:rPr>
        <w:t xml:space="preserve">, </w:t>
      </w:r>
      <w:r w:rsidR="007E0E82">
        <w:rPr>
          <w:rFonts w:ascii="Times New Roman" w:hAnsi="Times New Roman" w:cs="Times New Roman"/>
          <w:sz w:val="24"/>
          <w:szCs w:val="24"/>
        </w:rPr>
        <w:t xml:space="preserve">the combination of </w:t>
      </w:r>
      <w:r w:rsidR="007E0E82" w:rsidRPr="000823E9">
        <w:rPr>
          <w:rFonts w:ascii="Times New Roman" w:hAnsi="Times New Roman" w:cs="Times New Roman"/>
          <w:sz w:val="24"/>
          <w:szCs w:val="24"/>
        </w:rPr>
        <w:t>federal legislation</w:t>
      </w:r>
      <w:bookmarkStart w:id="6" w:name="_GoBack"/>
      <w:bookmarkEnd w:id="6"/>
      <w:del w:id="7" w:author="Sage Belz" w:date="2019-05-30T10:40:00Z">
        <w:r w:rsidR="007E0E82" w:rsidDel="00AB6D5E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7E0E82">
        <w:rPr>
          <w:rFonts w:ascii="Times New Roman" w:hAnsi="Times New Roman" w:cs="Times New Roman"/>
          <w:sz w:val="24"/>
          <w:szCs w:val="24"/>
        </w:rPr>
        <w:t xml:space="preserve"> and increased state and local spending </w:t>
      </w:r>
      <w:r w:rsidR="00494594">
        <w:rPr>
          <w:rFonts w:ascii="Times New Roman" w:hAnsi="Times New Roman" w:cs="Times New Roman"/>
          <w:sz w:val="24"/>
          <w:szCs w:val="24"/>
        </w:rPr>
        <w:t xml:space="preserve">added to the pace of growth </w:t>
      </w:r>
      <w:r w:rsidR="00556286">
        <w:rPr>
          <w:rFonts w:ascii="Times New Roman" w:hAnsi="Times New Roman" w:cs="Times New Roman"/>
          <w:sz w:val="24"/>
          <w:szCs w:val="24"/>
        </w:rPr>
        <w:t xml:space="preserve">through </w:t>
      </w:r>
      <w:r w:rsidR="007E0E82">
        <w:rPr>
          <w:rFonts w:ascii="Times New Roman" w:hAnsi="Times New Roman" w:cs="Times New Roman"/>
          <w:sz w:val="24"/>
          <w:szCs w:val="24"/>
        </w:rPr>
        <w:t>2018</w:t>
      </w:r>
      <w:r w:rsidR="00494594">
        <w:rPr>
          <w:rFonts w:ascii="Times New Roman" w:hAnsi="Times New Roman" w:cs="Times New Roman"/>
          <w:sz w:val="24"/>
          <w:szCs w:val="24"/>
        </w:rPr>
        <w:t>.</w:t>
      </w:r>
      <w:r w:rsidR="007808AE">
        <w:rPr>
          <w:rFonts w:ascii="Times New Roman" w:hAnsi="Times New Roman" w:cs="Times New Roman"/>
          <w:sz w:val="24"/>
          <w:szCs w:val="24"/>
        </w:rPr>
        <w:t xml:space="preserve"> </w:t>
      </w:r>
      <w:r w:rsidR="00CB6F29" w:rsidRPr="000823E9">
        <w:rPr>
          <w:rFonts w:ascii="Times New Roman" w:hAnsi="Times New Roman" w:cs="Times New Roman"/>
          <w:sz w:val="24"/>
          <w:szCs w:val="24"/>
        </w:rPr>
        <w:t>The most recent data indicate</w:t>
      </w:r>
      <w:r w:rsidR="007E0E82">
        <w:rPr>
          <w:rFonts w:ascii="Times New Roman" w:hAnsi="Times New Roman" w:cs="Times New Roman"/>
          <w:sz w:val="24"/>
          <w:szCs w:val="24"/>
        </w:rPr>
        <w:t xml:space="preserve"> 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that </w:t>
      </w:r>
      <w:r w:rsidR="002D28B7">
        <w:rPr>
          <w:rFonts w:ascii="Times New Roman" w:hAnsi="Times New Roman" w:cs="Times New Roman"/>
          <w:sz w:val="24"/>
          <w:szCs w:val="24"/>
        </w:rPr>
        <w:t xml:space="preserve">while </w:t>
      </w:r>
      <w:r w:rsidR="00556286">
        <w:rPr>
          <w:rFonts w:ascii="Times New Roman" w:hAnsi="Times New Roman" w:cs="Times New Roman"/>
          <w:sz w:val="24"/>
          <w:szCs w:val="24"/>
        </w:rPr>
        <w:t xml:space="preserve">the </w:t>
      </w:r>
      <w:r w:rsidR="002D28B7">
        <w:rPr>
          <w:rFonts w:ascii="Times New Roman" w:hAnsi="Times New Roman" w:cs="Times New Roman"/>
          <w:sz w:val="24"/>
          <w:szCs w:val="24"/>
        </w:rPr>
        <w:t xml:space="preserve">waning </w:t>
      </w:r>
      <w:r w:rsidR="002F215E">
        <w:rPr>
          <w:rFonts w:ascii="Times New Roman" w:hAnsi="Times New Roman" w:cs="Times New Roman"/>
          <w:sz w:val="24"/>
          <w:szCs w:val="24"/>
        </w:rPr>
        <w:t xml:space="preserve">effects of </w:t>
      </w:r>
      <w:r w:rsidR="002F215E" w:rsidRPr="000823E9">
        <w:rPr>
          <w:rFonts w:ascii="Times New Roman" w:hAnsi="Times New Roman" w:cs="Times New Roman"/>
          <w:sz w:val="24"/>
          <w:szCs w:val="24"/>
        </w:rPr>
        <w:t>federal legislation</w:t>
      </w:r>
      <w:r w:rsidR="00556286">
        <w:rPr>
          <w:rFonts w:ascii="Times New Roman" w:hAnsi="Times New Roman" w:cs="Times New Roman"/>
          <w:sz w:val="24"/>
          <w:szCs w:val="24"/>
        </w:rPr>
        <w:t xml:space="preserve"> </w:t>
      </w:r>
      <w:r w:rsidR="002D28B7">
        <w:rPr>
          <w:rFonts w:ascii="Times New Roman" w:hAnsi="Times New Roman" w:cs="Times New Roman"/>
          <w:sz w:val="24"/>
          <w:szCs w:val="24"/>
        </w:rPr>
        <w:t>and the partial government shutdown in January 2019 weighed on some components of the FIM</w:t>
      </w:r>
      <w:r w:rsidR="002F215E">
        <w:rPr>
          <w:rFonts w:ascii="Times New Roman" w:hAnsi="Times New Roman" w:cs="Times New Roman"/>
          <w:sz w:val="24"/>
          <w:szCs w:val="24"/>
        </w:rPr>
        <w:t xml:space="preserve">, 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spending by state and local governments </w:t>
      </w:r>
      <w:r w:rsidR="000B02E9">
        <w:rPr>
          <w:rFonts w:ascii="Times New Roman" w:hAnsi="Times New Roman" w:cs="Times New Roman"/>
          <w:sz w:val="24"/>
          <w:szCs w:val="24"/>
        </w:rPr>
        <w:t xml:space="preserve">has </w:t>
      </w:r>
      <w:r w:rsidR="00CB6F29" w:rsidRPr="000823E9">
        <w:rPr>
          <w:rFonts w:ascii="Times New Roman" w:hAnsi="Times New Roman" w:cs="Times New Roman"/>
          <w:sz w:val="24"/>
          <w:szCs w:val="24"/>
        </w:rPr>
        <w:t>continue</w:t>
      </w:r>
      <w:r w:rsidR="000B02E9">
        <w:rPr>
          <w:rFonts w:ascii="Times New Roman" w:hAnsi="Times New Roman" w:cs="Times New Roman"/>
          <w:sz w:val="24"/>
          <w:szCs w:val="24"/>
        </w:rPr>
        <w:t>d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to add to the pace of GDP growth.  </w:t>
      </w:r>
    </w:p>
    <w:p w14:paraId="5FA2ADAB" w14:textId="0B860C10" w:rsidR="00F104B0" w:rsidRPr="000823E9" w:rsidRDefault="00F104B0">
      <w:pPr>
        <w:rPr>
          <w:rFonts w:ascii="Times New Roman" w:hAnsi="Times New Roman" w:cs="Times New Roman"/>
          <w:sz w:val="24"/>
          <w:szCs w:val="24"/>
        </w:rPr>
      </w:pPr>
      <w:r w:rsidRPr="000823E9">
        <w:rPr>
          <w:rFonts w:ascii="Times New Roman" w:hAnsi="Times New Roman" w:cs="Times New Roman"/>
          <w:sz w:val="24"/>
          <w:szCs w:val="24"/>
        </w:rPr>
        <w:t xml:space="preserve">State and local government activity expanded in the first quarter and added close to half a percentage point to GDP growth. </w:t>
      </w:r>
      <w:r w:rsidR="00DC55AF" w:rsidRPr="000823E9">
        <w:rPr>
          <w:rFonts w:ascii="Times New Roman" w:hAnsi="Times New Roman" w:cs="Times New Roman"/>
          <w:sz w:val="24"/>
          <w:szCs w:val="24"/>
        </w:rPr>
        <w:t>Both i</w:t>
      </w:r>
      <w:r w:rsidRPr="000823E9">
        <w:rPr>
          <w:rFonts w:ascii="Times New Roman" w:hAnsi="Times New Roman" w:cs="Times New Roman"/>
          <w:sz w:val="24"/>
          <w:szCs w:val="24"/>
        </w:rPr>
        <w:t xml:space="preserve">nvestment </w:t>
      </w:r>
      <w:r w:rsidR="00DC55AF" w:rsidRPr="000823E9">
        <w:rPr>
          <w:rFonts w:ascii="Times New Roman" w:hAnsi="Times New Roman" w:cs="Times New Roman"/>
          <w:sz w:val="24"/>
          <w:szCs w:val="24"/>
        </w:rPr>
        <w:t xml:space="preserve">and employment </w:t>
      </w:r>
      <w:r w:rsidRPr="000823E9">
        <w:rPr>
          <w:rFonts w:ascii="Times New Roman" w:hAnsi="Times New Roman" w:cs="Times New Roman"/>
          <w:sz w:val="24"/>
          <w:szCs w:val="24"/>
        </w:rPr>
        <w:t xml:space="preserve">by state and local governments </w:t>
      </w:r>
      <w:r w:rsidR="00B703FD" w:rsidRPr="000823E9">
        <w:rPr>
          <w:rFonts w:ascii="Times New Roman" w:hAnsi="Times New Roman" w:cs="Times New Roman"/>
          <w:sz w:val="24"/>
          <w:szCs w:val="24"/>
        </w:rPr>
        <w:t xml:space="preserve">declined significantly during the Great Recession and </w:t>
      </w:r>
      <w:r w:rsidR="00540062" w:rsidRPr="000823E9">
        <w:rPr>
          <w:rFonts w:ascii="Times New Roman" w:hAnsi="Times New Roman" w:cs="Times New Roman"/>
          <w:sz w:val="24"/>
          <w:szCs w:val="24"/>
        </w:rPr>
        <w:t xml:space="preserve">remain below </w:t>
      </w:r>
      <w:r w:rsidR="00DC55AF" w:rsidRPr="000823E9">
        <w:rPr>
          <w:rFonts w:ascii="Times New Roman" w:hAnsi="Times New Roman" w:cs="Times New Roman"/>
          <w:sz w:val="24"/>
          <w:szCs w:val="24"/>
        </w:rPr>
        <w:t>their</w:t>
      </w:r>
      <w:r w:rsidR="00540062" w:rsidRPr="000823E9">
        <w:rPr>
          <w:rFonts w:ascii="Times New Roman" w:hAnsi="Times New Roman" w:cs="Times New Roman"/>
          <w:sz w:val="24"/>
          <w:szCs w:val="24"/>
        </w:rPr>
        <w:t xml:space="preserve"> pre-recession levels</w:t>
      </w:r>
      <w:r w:rsidR="00B703FD" w:rsidRPr="000823E9">
        <w:rPr>
          <w:rFonts w:ascii="Times New Roman" w:hAnsi="Times New Roman" w:cs="Times New Roman"/>
          <w:sz w:val="24"/>
          <w:szCs w:val="24"/>
        </w:rPr>
        <w:t xml:space="preserve"> today. B</w:t>
      </w:r>
      <w:r w:rsidR="00540062" w:rsidRPr="000823E9">
        <w:rPr>
          <w:rFonts w:ascii="Times New Roman" w:hAnsi="Times New Roman" w:cs="Times New Roman"/>
          <w:sz w:val="24"/>
          <w:szCs w:val="24"/>
        </w:rPr>
        <w:t>ut</w:t>
      </w:r>
      <w:r w:rsidR="00B703FD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in recent quarters </w:t>
      </w:r>
      <w:r w:rsidR="004968D1" w:rsidRPr="000823E9">
        <w:rPr>
          <w:rFonts w:ascii="Times New Roman" w:hAnsi="Times New Roman" w:cs="Times New Roman"/>
          <w:sz w:val="24"/>
          <w:szCs w:val="24"/>
        </w:rPr>
        <w:t>the strong economy has bolstered state and local finances, and</w:t>
      </w:r>
      <w:r w:rsidR="00034FC2" w:rsidRPr="000823E9">
        <w:rPr>
          <w:rFonts w:ascii="Times New Roman" w:hAnsi="Times New Roman" w:cs="Times New Roman"/>
          <w:sz w:val="24"/>
          <w:szCs w:val="24"/>
        </w:rPr>
        <w:t xml:space="preserve"> investment has picked up</w:t>
      </w:r>
      <w:r w:rsidR="004968D1" w:rsidRPr="000823E9">
        <w:rPr>
          <w:rFonts w:ascii="Times New Roman" w:hAnsi="Times New Roman" w:cs="Times New Roman"/>
          <w:sz w:val="24"/>
          <w:szCs w:val="24"/>
        </w:rPr>
        <w:t xml:space="preserve">. </w:t>
      </w:r>
      <w:r w:rsidR="00034FC2" w:rsidRPr="000823E9">
        <w:rPr>
          <w:rFonts w:ascii="Times New Roman" w:hAnsi="Times New Roman" w:cs="Times New Roman"/>
          <w:sz w:val="24"/>
          <w:szCs w:val="24"/>
        </w:rPr>
        <w:t>State and local i</w:t>
      </w:r>
      <w:r w:rsidR="004968D1" w:rsidRPr="000823E9">
        <w:rPr>
          <w:rFonts w:ascii="Times New Roman" w:hAnsi="Times New Roman" w:cs="Times New Roman"/>
          <w:sz w:val="24"/>
          <w:szCs w:val="24"/>
        </w:rPr>
        <w:t>nvestment</w:t>
      </w:r>
      <w:r w:rsidR="00E76DD3">
        <w:rPr>
          <w:rFonts w:ascii="Times New Roman" w:hAnsi="Times New Roman" w:cs="Times New Roman"/>
          <w:sz w:val="24"/>
          <w:szCs w:val="24"/>
        </w:rPr>
        <w:t>s</w:t>
      </w:r>
      <w:r w:rsidR="004968D1" w:rsidRPr="000823E9">
        <w:rPr>
          <w:rFonts w:ascii="Times New Roman" w:hAnsi="Times New Roman" w:cs="Times New Roman"/>
          <w:sz w:val="24"/>
          <w:szCs w:val="24"/>
        </w:rPr>
        <w:t xml:space="preserve"> in </w:t>
      </w:r>
      <w:r w:rsidR="002424FA" w:rsidRPr="000823E9">
        <w:rPr>
          <w:rFonts w:ascii="Times New Roman" w:hAnsi="Times New Roman" w:cs="Times New Roman"/>
          <w:sz w:val="24"/>
          <w:szCs w:val="24"/>
        </w:rPr>
        <w:t>structures, equipment and intellectual property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="002424FA" w:rsidRPr="000823E9">
        <w:rPr>
          <w:rFonts w:ascii="Times New Roman" w:hAnsi="Times New Roman" w:cs="Times New Roman"/>
          <w:sz w:val="24"/>
          <w:szCs w:val="24"/>
        </w:rPr>
        <w:t xml:space="preserve">by </w:t>
      </w:r>
      <w:r w:rsidR="00B703FD" w:rsidRPr="000823E9">
        <w:rPr>
          <w:rFonts w:ascii="Times New Roman" w:hAnsi="Times New Roman" w:cs="Times New Roman"/>
          <w:sz w:val="24"/>
          <w:szCs w:val="24"/>
        </w:rPr>
        <w:t xml:space="preserve">rose by </w:t>
      </w:r>
      <w:del w:id="8" w:author="Sage Belz" w:date="2019-05-30T09:33:00Z">
        <w:r w:rsidR="00B703FD" w:rsidRPr="000823E9" w:rsidDel="005945F4">
          <w:rPr>
            <w:rFonts w:ascii="Times New Roman" w:hAnsi="Times New Roman" w:cs="Times New Roman"/>
            <w:sz w:val="24"/>
            <w:szCs w:val="24"/>
          </w:rPr>
          <w:delText xml:space="preserve">20 </w:delText>
        </w:r>
      </w:del>
      <w:ins w:id="9" w:author="Sage Belz" w:date="2019-05-30T10:26:00Z">
        <w:r w:rsidR="000849F0">
          <w:rPr>
            <w:rFonts w:ascii="Times New Roman" w:hAnsi="Times New Roman" w:cs="Times New Roman"/>
            <w:sz w:val="24"/>
            <w:szCs w:val="24"/>
          </w:rPr>
          <w:t>21</w:t>
        </w:r>
      </w:ins>
      <w:ins w:id="10" w:author="Sage Belz" w:date="2019-05-30T09:33:00Z">
        <w:r w:rsidR="005945F4" w:rsidRPr="000823E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B703FD" w:rsidRPr="000823E9">
        <w:rPr>
          <w:rFonts w:ascii="Times New Roman" w:hAnsi="Times New Roman" w:cs="Times New Roman"/>
          <w:sz w:val="24"/>
          <w:szCs w:val="24"/>
        </w:rPr>
        <w:t xml:space="preserve">percent </w:t>
      </w:r>
      <w:del w:id="11" w:author="Sage Belz" w:date="2019-05-30T10:39:00Z">
        <w:r w:rsidR="00B703FD" w:rsidRPr="000823E9" w:rsidDel="00E95825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ins w:id="12" w:author="Sage Belz" w:date="2019-05-30T10:39:00Z">
        <w:r w:rsidR="00E95825">
          <w:rPr>
            <w:rFonts w:ascii="Times New Roman" w:hAnsi="Times New Roman" w:cs="Times New Roman"/>
            <w:sz w:val="24"/>
            <w:szCs w:val="24"/>
          </w:rPr>
          <w:t>from the previous quart</w:t>
        </w:r>
      </w:ins>
      <w:ins w:id="13" w:author="Sage Belz" w:date="2019-05-30T10:40:00Z">
        <w:r w:rsidR="00E95825">
          <w:rPr>
            <w:rFonts w:ascii="Times New Roman" w:hAnsi="Times New Roman" w:cs="Times New Roman"/>
            <w:sz w:val="24"/>
            <w:szCs w:val="24"/>
          </w:rPr>
          <w:t>er.</w:t>
        </w:r>
      </w:ins>
      <w:del w:id="14" w:author="Sage Belz" w:date="2019-05-30T10:40:00Z">
        <w:r w:rsidR="00B703FD" w:rsidRPr="000823E9" w:rsidDel="00E95825">
          <w:rPr>
            <w:rFonts w:ascii="Times New Roman" w:hAnsi="Times New Roman" w:cs="Times New Roman"/>
            <w:sz w:val="24"/>
            <w:szCs w:val="24"/>
          </w:rPr>
          <w:delText>the first quarter</w:delText>
        </w:r>
        <w:r w:rsidR="00CB6F29" w:rsidRPr="000823E9" w:rsidDel="00E95825">
          <w:rPr>
            <w:rFonts w:ascii="Times New Roman" w:hAnsi="Times New Roman" w:cs="Times New Roman"/>
            <w:sz w:val="24"/>
            <w:szCs w:val="24"/>
          </w:rPr>
          <w:delText xml:space="preserve"> of 2019</w:delText>
        </w:r>
      </w:del>
      <w:r w:rsidR="00B703FD" w:rsidRPr="000823E9">
        <w:rPr>
          <w:rFonts w:ascii="Times New Roman" w:hAnsi="Times New Roman" w:cs="Times New Roman"/>
          <w:sz w:val="24"/>
          <w:szCs w:val="24"/>
        </w:rPr>
        <w:t>.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="008375B2">
        <w:rPr>
          <w:rFonts w:ascii="Times New Roman" w:hAnsi="Times New Roman" w:cs="Times New Roman"/>
          <w:sz w:val="24"/>
          <w:szCs w:val="24"/>
        </w:rPr>
        <w:t>E</w:t>
      </w:r>
      <w:r w:rsidR="00DC55AF" w:rsidRPr="000823E9">
        <w:rPr>
          <w:rFonts w:ascii="Times New Roman" w:hAnsi="Times New Roman" w:cs="Times New Roman"/>
          <w:sz w:val="24"/>
          <w:szCs w:val="24"/>
        </w:rPr>
        <w:t>mployment</w:t>
      </w:r>
      <w:r w:rsidR="00034FC2" w:rsidRPr="000823E9">
        <w:rPr>
          <w:rFonts w:ascii="Times New Roman" w:hAnsi="Times New Roman" w:cs="Times New Roman"/>
          <w:sz w:val="24"/>
          <w:szCs w:val="24"/>
        </w:rPr>
        <w:t xml:space="preserve"> growth at this level of government has been </w:t>
      </w:r>
      <w:r w:rsidR="00926FA3" w:rsidRPr="000823E9">
        <w:rPr>
          <w:rFonts w:ascii="Times New Roman" w:hAnsi="Times New Roman" w:cs="Times New Roman"/>
          <w:sz w:val="24"/>
          <w:szCs w:val="24"/>
        </w:rPr>
        <w:t xml:space="preserve">positive </w:t>
      </w:r>
      <w:r w:rsidR="008375B2">
        <w:rPr>
          <w:rFonts w:ascii="Times New Roman" w:hAnsi="Times New Roman" w:cs="Times New Roman"/>
          <w:sz w:val="24"/>
          <w:szCs w:val="24"/>
        </w:rPr>
        <w:t xml:space="preserve">but </w:t>
      </w:r>
      <w:r w:rsidR="00FC08B9">
        <w:rPr>
          <w:rFonts w:ascii="Times New Roman" w:hAnsi="Times New Roman" w:cs="Times New Roman"/>
          <w:sz w:val="24"/>
          <w:szCs w:val="24"/>
        </w:rPr>
        <w:t>modest</w:t>
      </w:r>
      <w:r w:rsidR="008375B2">
        <w:rPr>
          <w:rFonts w:ascii="Times New Roman" w:hAnsi="Times New Roman" w:cs="Times New Roman"/>
          <w:sz w:val="24"/>
          <w:szCs w:val="24"/>
        </w:rPr>
        <w:t xml:space="preserve"> </w:t>
      </w:r>
      <w:r w:rsidR="00926FA3" w:rsidRPr="000823E9">
        <w:rPr>
          <w:rFonts w:ascii="Times New Roman" w:hAnsi="Times New Roman" w:cs="Times New Roman"/>
          <w:sz w:val="24"/>
          <w:szCs w:val="24"/>
        </w:rPr>
        <w:t>in recent quarters</w:t>
      </w:r>
      <w:r w:rsidR="00E96E05">
        <w:rPr>
          <w:rFonts w:ascii="Times New Roman" w:hAnsi="Times New Roman" w:cs="Times New Roman"/>
          <w:sz w:val="24"/>
          <w:szCs w:val="24"/>
        </w:rPr>
        <w:t>, continuing a slow but steady recovery from its post-2010 lows</w:t>
      </w:r>
      <w:r w:rsidR="00926FA3" w:rsidRPr="000823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ED7101" w14:textId="7E9720BD" w:rsidR="00970405" w:rsidRPr="000823E9" w:rsidRDefault="00193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Federal</w:t>
      </w:r>
      <w:r w:rsidR="00970405" w:rsidRPr="000823E9">
        <w:rPr>
          <w:rFonts w:ascii="Times New Roman" w:hAnsi="Times New Roman" w:cs="Times New Roman"/>
          <w:sz w:val="24"/>
          <w:szCs w:val="24"/>
        </w:rPr>
        <w:t xml:space="preserve"> spending has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 risen only modestly over the last four quarters and</w:t>
      </w:r>
      <w:r w:rsidR="00970405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made no net contribution to </w:t>
      </w:r>
      <w:r w:rsidR="00970405" w:rsidRPr="000823E9">
        <w:rPr>
          <w:rFonts w:ascii="Times New Roman" w:hAnsi="Times New Roman" w:cs="Times New Roman"/>
          <w:sz w:val="24"/>
          <w:szCs w:val="24"/>
        </w:rPr>
        <w:t xml:space="preserve">GDP growth in </w:t>
      </w:r>
      <w:r w:rsidR="00CB6F29" w:rsidRPr="000823E9">
        <w:rPr>
          <w:rFonts w:ascii="Times New Roman" w:hAnsi="Times New Roman" w:cs="Times New Roman"/>
          <w:sz w:val="24"/>
          <w:szCs w:val="24"/>
        </w:rPr>
        <w:t>the first quarter</w:t>
      </w:r>
      <w:r w:rsidR="00970405" w:rsidRPr="000823E9">
        <w:rPr>
          <w:rFonts w:ascii="Times New Roman" w:hAnsi="Times New Roman" w:cs="Times New Roman"/>
          <w:sz w:val="24"/>
          <w:szCs w:val="24"/>
        </w:rPr>
        <w:t xml:space="preserve">. Nondefense spending </w:t>
      </w:r>
      <w:r w:rsidR="00B672F6" w:rsidRPr="000823E9">
        <w:rPr>
          <w:rFonts w:ascii="Times New Roman" w:hAnsi="Times New Roman" w:cs="Times New Roman"/>
          <w:sz w:val="24"/>
          <w:szCs w:val="24"/>
        </w:rPr>
        <w:t>declined by 6 percent in the first quarter,</w:t>
      </w:r>
      <w:r w:rsidR="00060E75">
        <w:rPr>
          <w:rFonts w:ascii="Times New Roman" w:hAnsi="Times New Roman" w:cs="Times New Roman"/>
          <w:sz w:val="24"/>
          <w:szCs w:val="24"/>
        </w:rPr>
        <w:t xml:space="preserve"> </w:t>
      </w:r>
      <w:r w:rsidR="002C0150">
        <w:rPr>
          <w:rFonts w:ascii="Times New Roman" w:hAnsi="Times New Roman" w:cs="Times New Roman"/>
          <w:sz w:val="24"/>
          <w:szCs w:val="24"/>
        </w:rPr>
        <w:t xml:space="preserve">partly </w:t>
      </w:r>
      <w:r w:rsidR="001268E3">
        <w:rPr>
          <w:rFonts w:ascii="Times New Roman" w:hAnsi="Times New Roman" w:cs="Times New Roman"/>
          <w:sz w:val="24"/>
          <w:szCs w:val="24"/>
        </w:rPr>
        <w:t>reflecting the effects of the partial government shutdown.</w:t>
      </w:r>
      <w:r w:rsidR="00B672F6" w:rsidRPr="000823E9">
        <w:rPr>
          <w:rFonts w:ascii="Times New Roman" w:hAnsi="Times New Roman" w:cs="Times New Roman"/>
          <w:sz w:val="24"/>
          <w:szCs w:val="24"/>
        </w:rPr>
        <w:t xml:space="preserve"> </w:t>
      </w:r>
      <w:r w:rsidR="002C0150">
        <w:rPr>
          <w:rFonts w:ascii="Times New Roman" w:hAnsi="Times New Roman" w:cs="Times New Roman"/>
          <w:sz w:val="24"/>
          <w:szCs w:val="24"/>
        </w:rPr>
        <w:t xml:space="preserve">Increases in spending on </w:t>
      </w:r>
      <w:r w:rsidR="00CB6F29" w:rsidRPr="000823E9">
        <w:rPr>
          <w:rFonts w:ascii="Times New Roman" w:hAnsi="Times New Roman" w:cs="Times New Roman"/>
          <w:sz w:val="24"/>
          <w:szCs w:val="24"/>
        </w:rPr>
        <w:t>national defense</w:t>
      </w:r>
      <w:r w:rsidR="002C0150">
        <w:rPr>
          <w:rFonts w:ascii="Times New Roman" w:hAnsi="Times New Roman" w:cs="Times New Roman"/>
          <w:sz w:val="24"/>
          <w:szCs w:val="24"/>
        </w:rPr>
        <w:t xml:space="preserve"> offset these declines, however, so that the net impact on </w:t>
      </w:r>
      <w:r w:rsidR="00CF6704">
        <w:rPr>
          <w:rFonts w:ascii="Times New Roman" w:hAnsi="Times New Roman" w:cs="Times New Roman"/>
          <w:sz w:val="24"/>
          <w:szCs w:val="24"/>
        </w:rPr>
        <w:t>GDP was about zero</w:t>
      </w:r>
      <w:r w:rsidR="00CB6F29" w:rsidRPr="000823E9">
        <w:rPr>
          <w:rFonts w:ascii="Times New Roman" w:hAnsi="Times New Roman" w:cs="Times New Roman"/>
          <w:sz w:val="24"/>
          <w:szCs w:val="24"/>
        </w:rPr>
        <w:t xml:space="preserve">. </w:t>
      </w:r>
      <w:r w:rsidR="00383084" w:rsidRPr="000823E9">
        <w:rPr>
          <w:rFonts w:ascii="Times New Roman" w:hAnsi="Times New Roman" w:cs="Times New Roman"/>
          <w:sz w:val="24"/>
          <w:szCs w:val="24"/>
        </w:rPr>
        <w:t xml:space="preserve">The most recent FIM reading suggests the contribution </w:t>
      </w:r>
      <w:r w:rsidR="00DD71AC">
        <w:rPr>
          <w:rFonts w:ascii="Times New Roman" w:hAnsi="Times New Roman" w:cs="Times New Roman"/>
          <w:sz w:val="24"/>
          <w:szCs w:val="24"/>
        </w:rPr>
        <w:t xml:space="preserve">to </w:t>
      </w:r>
      <w:r w:rsidR="00383084" w:rsidRPr="000823E9">
        <w:rPr>
          <w:rFonts w:ascii="Times New Roman" w:hAnsi="Times New Roman" w:cs="Times New Roman"/>
          <w:sz w:val="24"/>
          <w:szCs w:val="24"/>
        </w:rPr>
        <w:t xml:space="preserve">GDP growth from increased federal spending last year has diminished significantly in recent quarters. </w:t>
      </w:r>
    </w:p>
    <w:p w14:paraId="6E02ED08" w14:textId="0E00A4C1" w:rsidR="00383084" w:rsidRPr="000823E9" w:rsidRDefault="00381A7A">
      <w:pPr>
        <w:rPr>
          <w:rFonts w:ascii="Times New Roman" w:hAnsi="Times New Roman" w:cs="Times New Roman"/>
          <w:sz w:val="24"/>
          <w:szCs w:val="24"/>
        </w:rPr>
      </w:pPr>
      <w:r w:rsidRPr="000823E9">
        <w:rPr>
          <w:rFonts w:ascii="Times New Roman" w:hAnsi="Times New Roman" w:cs="Times New Roman"/>
          <w:sz w:val="24"/>
          <w:szCs w:val="24"/>
        </w:rPr>
        <w:t xml:space="preserve">Tax and transfer policies at all levels of government added </w:t>
      </w:r>
      <w:r w:rsidR="00B91A11">
        <w:rPr>
          <w:rFonts w:ascii="Times New Roman" w:hAnsi="Times New Roman" w:cs="Times New Roman"/>
          <w:sz w:val="24"/>
          <w:szCs w:val="24"/>
        </w:rPr>
        <w:t>0.3</w:t>
      </w:r>
      <w:r w:rsidR="00726CD5" w:rsidRPr="000823E9">
        <w:rPr>
          <w:rFonts w:ascii="Times New Roman" w:hAnsi="Times New Roman" w:cs="Times New Roman"/>
          <w:sz w:val="24"/>
          <w:szCs w:val="24"/>
        </w:rPr>
        <w:t xml:space="preserve"> percentage points to GDP</w:t>
      </w:r>
      <w:r w:rsidR="00F90D0C">
        <w:rPr>
          <w:rFonts w:ascii="Times New Roman" w:hAnsi="Times New Roman" w:cs="Times New Roman"/>
          <w:sz w:val="24"/>
          <w:szCs w:val="24"/>
        </w:rPr>
        <w:t xml:space="preserve">, </w:t>
      </w:r>
      <w:r w:rsidR="00370DE2">
        <w:rPr>
          <w:rFonts w:ascii="Times New Roman" w:hAnsi="Times New Roman" w:cs="Times New Roman"/>
          <w:sz w:val="24"/>
          <w:szCs w:val="24"/>
        </w:rPr>
        <w:t>mostly driven by increases in federal transfe</w:t>
      </w:r>
      <w:r w:rsidR="003C3BD6">
        <w:rPr>
          <w:rFonts w:ascii="Times New Roman" w:hAnsi="Times New Roman" w:cs="Times New Roman"/>
          <w:sz w:val="24"/>
          <w:szCs w:val="24"/>
        </w:rPr>
        <w:t>r</w:t>
      </w:r>
      <w:r w:rsidR="00370DE2">
        <w:rPr>
          <w:rFonts w:ascii="Times New Roman" w:hAnsi="Times New Roman" w:cs="Times New Roman"/>
          <w:sz w:val="24"/>
          <w:szCs w:val="24"/>
        </w:rPr>
        <w:t xml:space="preserve"> payments. </w:t>
      </w:r>
    </w:p>
    <w:p w14:paraId="2A9DC582" w14:textId="77777777" w:rsidR="00726CD5" w:rsidRPr="000823E9" w:rsidRDefault="00726CD5">
      <w:pPr>
        <w:rPr>
          <w:rFonts w:ascii="Times New Roman" w:hAnsi="Times New Roman" w:cs="Times New Roman"/>
          <w:sz w:val="24"/>
          <w:szCs w:val="24"/>
        </w:rPr>
      </w:pPr>
    </w:p>
    <w:sectPr w:rsidR="00726CD5" w:rsidRPr="0008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ge Belz">
    <w15:presenceInfo w15:providerId="AD" w15:userId="S-1-5-21-941978686-1815096360-3273509800-503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05"/>
    <w:rsid w:val="00034FC2"/>
    <w:rsid w:val="000352F3"/>
    <w:rsid w:val="00060E75"/>
    <w:rsid w:val="000823E9"/>
    <w:rsid w:val="000849F0"/>
    <w:rsid w:val="000B02E9"/>
    <w:rsid w:val="000E298A"/>
    <w:rsid w:val="001268E3"/>
    <w:rsid w:val="0019356D"/>
    <w:rsid w:val="001F617D"/>
    <w:rsid w:val="00200BD6"/>
    <w:rsid w:val="002121E9"/>
    <w:rsid w:val="002127CC"/>
    <w:rsid w:val="002241C8"/>
    <w:rsid w:val="002424FA"/>
    <w:rsid w:val="002A29DD"/>
    <w:rsid w:val="002C0150"/>
    <w:rsid w:val="002D28B7"/>
    <w:rsid w:val="002F215E"/>
    <w:rsid w:val="003340F6"/>
    <w:rsid w:val="00370DE2"/>
    <w:rsid w:val="00381A7A"/>
    <w:rsid w:val="00383084"/>
    <w:rsid w:val="003C3BD6"/>
    <w:rsid w:val="003E009A"/>
    <w:rsid w:val="00494594"/>
    <w:rsid w:val="004968D1"/>
    <w:rsid w:val="0052139C"/>
    <w:rsid w:val="00540062"/>
    <w:rsid w:val="00556286"/>
    <w:rsid w:val="00581F0D"/>
    <w:rsid w:val="005945F4"/>
    <w:rsid w:val="005B4F51"/>
    <w:rsid w:val="006F4DCF"/>
    <w:rsid w:val="00707E79"/>
    <w:rsid w:val="00726CD5"/>
    <w:rsid w:val="007808AE"/>
    <w:rsid w:val="007E0E82"/>
    <w:rsid w:val="008305A3"/>
    <w:rsid w:val="008375B2"/>
    <w:rsid w:val="00890E5B"/>
    <w:rsid w:val="008B4003"/>
    <w:rsid w:val="008C36FA"/>
    <w:rsid w:val="00926FA3"/>
    <w:rsid w:val="00970405"/>
    <w:rsid w:val="009951FB"/>
    <w:rsid w:val="009B7AF6"/>
    <w:rsid w:val="00A41F33"/>
    <w:rsid w:val="00A86CF3"/>
    <w:rsid w:val="00AB6D5E"/>
    <w:rsid w:val="00AF3416"/>
    <w:rsid w:val="00B672F6"/>
    <w:rsid w:val="00B703FD"/>
    <w:rsid w:val="00B91A11"/>
    <w:rsid w:val="00CB6F29"/>
    <w:rsid w:val="00CF6704"/>
    <w:rsid w:val="00D75B4C"/>
    <w:rsid w:val="00D90198"/>
    <w:rsid w:val="00D91F4B"/>
    <w:rsid w:val="00DC55AF"/>
    <w:rsid w:val="00DD71AC"/>
    <w:rsid w:val="00DF1390"/>
    <w:rsid w:val="00E76DD3"/>
    <w:rsid w:val="00E95825"/>
    <w:rsid w:val="00E96E05"/>
    <w:rsid w:val="00F104B0"/>
    <w:rsid w:val="00F115DE"/>
    <w:rsid w:val="00F647A3"/>
    <w:rsid w:val="00F90D0C"/>
    <w:rsid w:val="00F97922"/>
    <w:rsid w:val="00F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B6CF"/>
  <w15:chartTrackingRefBased/>
  <w15:docId w15:val="{A06F7FE4-B1BB-469B-A117-AB6D3F15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0" ma:contentTypeDescription="Create a new document." ma:contentTypeScope="" ma:versionID="17e36567691b15b4d5883da7bc6603bd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0f51df68fcd961549959ab75dd1af07c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212026-27E2-4702-9363-7A14CDBC86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F2679-542B-4B7D-8928-C6A3B08A86D0}"/>
</file>

<file path=customXml/itemProps3.xml><?xml version="1.0" encoding="utf-8"?>
<ds:datastoreItem xmlns:ds="http://schemas.openxmlformats.org/officeDocument/2006/customXml" ds:itemID="{474925FC-CE7D-4B93-B9A9-1C07600BC328}">
  <ds:schemaRefs>
    <ds:schemaRef ds:uri="http://schemas.microsoft.com/office/2006/metadata/properties"/>
    <ds:schemaRef ds:uri="cac5d118-ba7b-4807-b700-df6f95cfff5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66951ee6-cd93-49c7-9437-e871b2a117d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Belz</dc:creator>
  <cp:keywords/>
  <dc:description/>
  <cp:lastModifiedBy>Sage Belz</cp:lastModifiedBy>
  <cp:revision>9</cp:revision>
  <dcterms:created xsi:type="dcterms:W3CDTF">2019-05-30T13:31:00Z</dcterms:created>
  <dcterms:modified xsi:type="dcterms:W3CDTF">2019-05-30T14:40:00Z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</Properties>
</file>