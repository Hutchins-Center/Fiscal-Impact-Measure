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CDE" w:rsidDel="000B35FD" w:rsidRDefault="00316CDE" w:rsidP="00F544CF">
      <w:pPr>
        <w:rPr>
          <w:ins w:id="0" w:author="DAVID WESSEL" w:date="2014-09-23T09:41:00Z"/>
          <w:del w:id="1" w:author="juliasrohde" w:date="2014-09-23T10:12:00Z"/>
          <w:b/>
          <w:u w:val="single"/>
        </w:rPr>
      </w:pPr>
      <w:ins w:id="2" w:author="DAVID WESSEL" w:date="2014-09-23T09:41:00Z">
        <w:del w:id="3" w:author="juliasrohde" w:date="2014-09-23T10:12:00Z">
          <w:r w:rsidDel="000B35FD">
            <w:rPr>
              <w:b/>
              <w:u w:val="single"/>
            </w:rPr>
            <w:delText xml:space="preserve">What are we calling the fiscal impact measure. (I don’t like the “a measure of fiscal impact” headline…)  </w:delText>
          </w:r>
        </w:del>
      </w:ins>
    </w:p>
    <w:p w:rsidR="00316CDE" w:rsidRDefault="00316CDE" w:rsidP="00F544CF">
      <w:pPr>
        <w:rPr>
          <w:ins w:id="4" w:author="DAVID WESSEL" w:date="2014-09-23T09:41:00Z"/>
          <w:b/>
          <w:u w:val="single"/>
        </w:rPr>
      </w:pPr>
    </w:p>
    <w:p w:rsidR="000B35FD" w:rsidRDefault="002053D9" w:rsidP="00F544CF">
      <w:pPr>
        <w:rPr>
          <w:ins w:id="5" w:author="juliasrohde" w:date="2014-09-23T10:08:00Z"/>
          <w:b/>
        </w:rPr>
      </w:pPr>
      <w:r w:rsidRPr="00A267EF">
        <w:rPr>
          <w:b/>
          <w:u w:val="single"/>
        </w:rPr>
        <w:t>Fiscal Impact:</w:t>
      </w:r>
      <w:r w:rsidR="00F544CF">
        <w:rPr>
          <w:b/>
        </w:rPr>
        <w:t xml:space="preserve"> </w:t>
      </w:r>
    </w:p>
    <w:p w:rsidR="000B35FD" w:rsidDel="00B26666" w:rsidRDefault="000B35FD" w:rsidP="00F544CF">
      <w:pPr>
        <w:rPr>
          <w:ins w:id="6" w:author="juliasrohde" w:date="2014-09-23T10:08:00Z"/>
          <w:del w:id="7" w:author="Parinitha Sastry" w:date="2014-09-23T11:02:00Z"/>
          <w:b/>
        </w:rPr>
      </w:pPr>
    </w:p>
    <w:p w:rsidR="00F544CF" w:rsidRDefault="002053D9" w:rsidP="00F544CF">
      <w:del w:id="8" w:author="juliasrohde" w:date="2014-09-23T10:09:00Z">
        <w:r w:rsidDel="000B35FD">
          <w:delText>Our</w:delText>
        </w:r>
        <w:r w:rsidR="00296457" w:rsidDel="000B35FD">
          <w:delText xml:space="preserve"> quarterly</w:delText>
        </w:r>
        <w:r w:rsidDel="000B35FD">
          <w:delText xml:space="preserve"> measure of</w:delText>
        </w:r>
      </w:del>
      <w:ins w:id="9" w:author="juliasrohde" w:date="2014-09-23T10:09:00Z">
        <w:r w:rsidR="000B35FD">
          <w:t>The</w:t>
        </w:r>
      </w:ins>
      <w:ins w:id="10" w:author="Parinitha Sastry" w:date="2014-09-23T11:02:00Z">
        <w:r w:rsidR="00B26666">
          <w:t xml:space="preserve"> </w:t>
        </w:r>
      </w:ins>
      <w:del w:id="11" w:author="juliasrohde" w:date="2014-09-23T10:09:00Z">
        <w:r w:rsidDel="000B35FD">
          <w:delText xml:space="preserve"> </w:delText>
        </w:r>
      </w:del>
      <w:r>
        <w:t xml:space="preserve">fiscal impact </w:t>
      </w:r>
      <w:ins w:id="12" w:author="juliasrohde" w:date="2014-09-23T10:09:00Z">
        <w:r w:rsidR="000B35FD">
          <w:t xml:space="preserve">measure </w:t>
        </w:r>
      </w:ins>
      <w:r>
        <w:t xml:space="preserve">shows how much </w:t>
      </w:r>
      <w:r w:rsidR="00F544CF">
        <w:t xml:space="preserve">federal, </w:t>
      </w:r>
      <w:r>
        <w:t>state</w:t>
      </w:r>
      <w:r w:rsidR="00F544CF">
        <w:t>, and</w:t>
      </w:r>
      <w:r>
        <w:t xml:space="preserve"> </w:t>
      </w:r>
      <w:r w:rsidR="00F544CF">
        <w:t xml:space="preserve">local </w:t>
      </w:r>
      <w:r>
        <w:t>government</w:t>
      </w:r>
      <w:r w:rsidR="00F544CF">
        <w:t xml:space="preserve"> </w:t>
      </w:r>
      <w:del w:id="13" w:author="juliasrohde" w:date="2014-09-23T10:08:00Z">
        <w:r w:rsidDel="000B35FD">
          <w:delText xml:space="preserve"> </w:delText>
        </w:r>
      </w:del>
      <w:r>
        <w:t>taxes and spending added</w:t>
      </w:r>
      <w:r w:rsidR="00F544CF">
        <w:t xml:space="preserve"> to</w:t>
      </w:r>
      <w:r>
        <w:t xml:space="preserve"> or subtracted from the overall pace of economic growth.</w:t>
      </w:r>
      <w:r w:rsidR="0035301D">
        <w:t xml:space="preserve"> </w:t>
      </w:r>
      <w:r w:rsidR="00F544CF">
        <w:t xml:space="preserve"> </w:t>
      </w:r>
      <w:ins w:id="14" w:author="juliasrohde" w:date="2014-09-23T10:09:00Z">
        <w:r w:rsidR="00A74067">
          <w:t>B</w:t>
        </w:r>
      </w:ins>
      <w:ins w:id="15" w:author="juliasrohde" w:date="2014-09-23T10:26:00Z">
        <w:r w:rsidR="00A74067">
          <w:t>etween 2008 and 2011</w:t>
        </w:r>
      </w:ins>
      <w:ins w:id="16" w:author="juliasrohde" w:date="2014-09-23T10:09:00Z">
        <w:r w:rsidR="000B35FD">
          <w:t xml:space="preserve">, fiscal impact was positive, indicating that </w:t>
        </w:r>
      </w:ins>
      <w:del w:id="17" w:author="juliasrohde" w:date="2014-09-23T10:09:00Z">
        <w:r w:rsidR="00F544CF" w:rsidDel="000B35FD">
          <w:delText xml:space="preserve">A positive number indicates that </w:delText>
        </w:r>
      </w:del>
      <w:r w:rsidR="00F544CF">
        <w:t xml:space="preserve">government policy </w:t>
      </w:r>
      <w:ins w:id="18" w:author="juliasrohde" w:date="2014-09-23T10:10:00Z">
        <w:r w:rsidR="000B35FD">
          <w:t>w</w:t>
        </w:r>
      </w:ins>
      <w:del w:id="19" w:author="juliasrohde" w:date="2014-09-23T10:10:00Z">
        <w:r w:rsidR="00F544CF" w:rsidDel="000B35FD">
          <w:delText>h</w:delText>
        </w:r>
      </w:del>
      <w:r w:rsidR="00F544CF">
        <w:t xml:space="preserve">as </w:t>
      </w:r>
      <w:del w:id="20" w:author="juliasrohde" w:date="2014-09-23T10:10:00Z">
        <w:r w:rsidR="00F544CF" w:rsidDel="000B35FD">
          <w:delText xml:space="preserve">been </w:delText>
        </w:r>
      </w:del>
      <w:proofErr w:type="spellStart"/>
      <w:r w:rsidR="00F544CF">
        <w:t>stimulative</w:t>
      </w:r>
      <w:proofErr w:type="spellEnd"/>
      <w:r w:rsidR="00F544CF">
        <w:t xml:space="preserve">; </w:t>
      </w:r>
      <w:ins w:id="21" w:author="juliasrohde" w:date="2014-09-23T10:14:00Z">
        <w:r w:rsidR="000B35FD">
          <w:t xml:space="preserve">in recent years, </w:t>
        </w:r>
      </w:ins>
      <w:ins w:id="22" w:author="juliasrohde" w:date="2014-09-23T10:10:00Z">
        <w:r w:rsidR="000B35FD">
          <w:t>it has been</w:t>
        </w:r>
      </w:ins>
      <w:ins w:id="23" w:author="Parinitha Sastry" w:date="2014-09-23T11:02:00Z">
        <w:r w:rsidR="00B26666">
          <w:t xml:space="preserve"> </w:t>
        </w:r>
      </w:ins>
      <w:del w:id="24" w:author="juliasrohde" w:date="2014-09-23T10:10:00Z">
        <w:r w:rsidR="00F544CF" w:rsidDel="000B35FD">
          <w:delText xml:space="preserve">a </w:delText>
        </w:r>
      </w:del>
      <w:r w:rsidR="00F544CF">
        <w:t>negative</w:t>
      </w:r>
      <w:ins w:id="25" w:author="juliasrohde" w:date="2014-09-23T10:10:00Z">
        <w:r w:rsidR="000B35FD">
          <w:t>, indicating restraint.</w:t>
        </w:r>
      </w:ins>
      <w:r w:rsidR="00F544CF">
        <w:t xml:space="preserve"> </w:t>
      </w:r>
      <w:del w:id="26" w:author="juliasrohde" w:date="2014-09-23T10:10:00Z">
        <w:r w:rsidR="00F544CF" w:rsidDel="000B35FD">
          <w:delText xml:space="preserve">number indicates restraint. </w:delText>
        </w:r>
      </w:del>
      <w:r w:rsidR="00F544CF">
        <w:t>(For more detail on how this measure was constructed and how to interpret it, see our</w:t>
      </w:r>
      <w:r w:rsidR="00B814C4">
        <w:t xml:space="preserve"> </w:t>
      </w:r>
      <w:r w:rsidR="00F544CF">
        <w:t>methodology.</w:t>
      </w:r>
      <w:r w:rsidR="00B814C4">
        <w:t>)</w:t>
      </w:r>
      <w:r>
        <w:t xml:space="preserve"> </w:t>
      </w:r>
      <w:r w:rsidR="00F544CF">
        <w:t xml:space="preserve"> </w:t>
      </w:r>
    </w:p>
    <w:p w:rsidR="00F544CF" w:rsidRDefault="00F544CF" w:rsidP="00F544CF"/>
    <w:p w:rsidR="00023F21" w:rsidRPr="00021F4C" w:rsidRDefault="002053D9" w:rsidP="00023F21">
      <w:pPr>
        <w:rPr>
          <w:b/>
        </w:rPr>
      </w:pPr>
      <w:r w:rsidRPr="00A267EF">
        <w:rPr>
          <w:b/>
          <w:u w:val="single"/>
        </w:rPr>
        <w:t>Panel One: Jobs and Public Construction</w:t>
      </w:r>
      <w:r w:rsidR="007E74D5">
        <w:rPr>
          <w:b/>
          <w:u w:val="single"/>
        </w:rPr>
        <w:t xml:space="preserve">: </w:t>
      </w:r>
      <w:r w:rsidR="00C93561">
        <w:t xml:space="preserve">  </w:t>
      </w:r>
      <w:commentRangeStart w:id="27"/>
      <w:r w:rsidR="00296457">
        <w:t>State</w:t>
      </w:r>
      <w:commentRangeEnd w:id="27"/>
      <w:r w:rsidR="00316CDE">
        <w:rPr>
          <w:rStyle w:val="CommentReference"/>
        </w:rPr>
        <w:commentReference w:id="27"/>
      </w:r>
      <w:r w:rsidR="00296457">
        <w:t xml:space="preserve"> and local government hiring </w:t>
      </w:r>
      <w:r w:rsidR="00023F21">
        <w:t xml:space="preserve">has picked up in recent years, following </w:t>
      </w:r>
      <w:r w:rsidR="00560238">
        <w:t>large declines</w:t>
      </w:r>
      <w:r w:rsidR="003E7F16">
        <w:t xml:space="preserve"> between 2009 and 2012</w:t>
      </w:r>
      <w:r w:rsidR="00023F21">
        <w:t xml:space="preserve">; in contrast, state and local construction spending remains low.  </w:t>
      </w:r>
      <w:r w:rsidR="00021F4C">
        <w:t>Federal government employment—which accounts for only 10 percent of total government employment-- has begun to stabilize after falling last year.</w:t>
      </w:r>
      <w:r w:rsidR="00021F4C">
        <w:rPr>
          <w:b/>
        </w:rPr>
        <w:t xml:space="preserve"> </w:t>
      </w:r>
    </w:p>
    <w:p w:rsidR="000B35FD" w:rsidRDefault="00112530" w:rsidP="000B35FD">
      <w:pPr>
        <w:rPr>
          <w:ins w:id="28" w:author="juliasrohde" w:date="2014-09-23T10:10:00Z"/>
        </w:rPr>
      </w:pPr>
      <w:r>
        <w:rPr>
          <w:b/>
        </w:rPr>
        <w:t>Monthly Change in State and Local Employment</w:t>
      </w:r>
      <w:r>
        <w:t xml:space="preserve">: </w:t>
      </w:r>
      <w:ins w:id="29" w:author="juliasrohde" w:date="2014-09-23T10:10:00Z">
        <w:r w:rsidR="000B35FD">
          <w:t>Monthly changes in the number of employees hired by state and local government</w:t>
        </w:r>
      </w:ins>
      <w:ins w:id="30" w:author="juliasrohde" w:date="2014-09-23T10:11:00Z">
        <w:r w:rsidR="000B35FD">
          <w:t>s</w:t>
        </w:r>
      </w:ins>
      <w:ins w:id="31" w:author="juliasrohde" w:date="2014-09-23T10:10:00Z">
        <w:r w:rsidR="000B35FD">
          <w:t xml:space="preserve">. </w:t>
        </w:r>
      </w:ins>
    </w:p>
    <w:p w:rsidR="00112530" w:rsidRPr="00021F4C" w:rsidDel="00B26666" w:rsidRDefault="003214F0">
      <w:pPr>
        <w:rPr>
          <w:del w:id="32" w:author="Parinitha Sastry" w:date="2014-09-23T11:02:00Z"/>
          <w:u w:val="single"/>
        </w:rPr>
      </w:pPr>
      <w:del w:id="33" w:author="juliasrohde" w:date="2014-09-23T10:10:00Z">
        <w:r w:rsidDel="000B35FD">
          <w:delText>Trends in state and local hiring are a</w:delText>
        </w:r>
      </w:del>
      <w:ins w:id="34" w:author="DAVID WESSEL" w:date="2014-09-23T09:42:00Z">
        <w:del w:id="35" w:author="juliasrohde" w:date="2014-09-23T10:10:00Z">
          <w:r w:rsidR="00316CDE" w:rsidDel="000B35FD">
            <w:delText>n</w:delText>
          </w:r>
        </w:del>
      </w:ins>
      <w:del w:id="36" w:author="juliasrohde" w:date="2014-09-23T10:10:00Z">
        <w:r w:rsidDel="000B35FD">
          <w:delText xml:space="preserve"> </w:delText>
        </w:r>
        <w:commentRangeStart w:id="37"/>
        <w:r w:rsidDel="000B35FD">
          <w:delText>good</w:delText>
        </w:r>
        <w:commentRangeEnd w:id="37"/>
        <w:r w:rsidR="00316CDE" w:rsidDel="000B35FD">
          <w:rPr>
            <w:rStyle w:val="CommentReference"/>
          </w:rPr>
          <w:commentReference w:id="37"/>
        </w:r>
        <w:r w:rsidDel="000B35FD">
          <w:delText xml:space="preserve"> indicator of the overall contribution of the state and local sector to economic activity.  </w:delText>
        </w:r>
      </w:del>
    </w:p>
    <w:p w:rsidR="00021F4C" w:rsidRDefault="00112530" w:rsidP="00021F4C">
      <w:r>
        <w:rPr>
          <w:b/>
        </w:rPr>
        <w:t>Monthly Change in Federal Employment</w:t>
      </w:r>
      <w:r>
        <w:t xml:space="preserve">: </w:t>
      </w:r>
      <w:r w:rsidR="00021F4C">
        <w:t xml:space="preserve">Monthly changes in the number of employees hired by the federal government. </w:t>
      </w:r>
    </w:p>
    <w:p w:rsidR="003E7F16" w:rsidRPr="00A267EF" w:rsidRDefault="00A267EF" w:rsidP="003E7F16">
      <w:pPr>
        <w:rPr>
          <w:b/>
        </w:rPr>
      </w:pPr>
      <w:r>
        <w:rPr>
          <w:b/>
        </w:rPr>
        <w:t xml:space="preserve">State and Local Government Spending on Real Structures: </w:t>
      </w:r>
      <w:r w:rsidR="003E7F16" w:rsidRPr="002C3ADA">
        <w:t>State and local government total investment in structures (such as highways and schools)</w:t>
      </w:r>
      <w:ins w:id="38" w:author="Parinitha Sastry" w:date="2014-09-23T10:31:00Z">
        <w:r w:rsidR="0038193D">
          <w:t xml:space="preserve">, adjusted for inflation. </w:t>
        </w:r>
      </w:ins>
      <w:ins w:id="39" w:author="juliasrohde" w:date="2014-09-23T10:11:00Z">
        <w:del w:id="40" w:author="Parinitha Sastry" w:date="2014-09-23T10:31:00Z">
          <w:r w:rsidR="000B35FD" w:rsidDel="0038193D">
            <w:delText xml:space="preserve"> in chained 2009 dollars (?)</w:delText>
          </w:r>
        </w:del>
      </w:ins>
      <w:del w:id="41" w:author="Parinitha Sastry" w:date="2014-09-23T10:31:00Z">
        <w:r w:rsidR="003E7F16" w:rsidRPr="002C3ADA" w:rsidDel="0038193D">
          <w:delText xml:space="preserve"> </w:delText>
        </w:r>
      </w:del>
      <w:del w:id="42" w:author="juliasrohde" w:date="2014-09-23T10:11:00Z">
        <w:r w:rsidR="003E7F16" w:rsidDel="000B35FD">
          <w:delText>is beginning to stabilize after years of steep declines</w:delText>
        </w:r>
      </w:del>
      <w:del w:id="43" w:author="Parinitha Sastry" w:date="2014-09-23T11:02:00Z">
        <w:r w:rsidR="003E7F16" w:rsidDel="00B26666">
          <w:delText>.</w:delText>
        </w:r>
      </w:del>
    </w:p>
    <w:p w:rsidR="00B3435A" w:rsidRPr="00A267EF" w:rsidRDefault="00B3435A">
      <w:pPr>
        <w:rPr>
          <w:b/>
        </w:rPr>
      </w:pPr>
    </w:p>
    <w:p w:rsidR="003E7F16" w:rsidRDefault="00112530" w:rsidP="003E7F16">
      <w:pPr>
        <w:rPr>
          <w:b/>
        </w:rPr>
      </w:pPr>
      <w:r w:rsidRPr="00A267EF">
        <w:rPr>
          <w:b/>
          <w:u w:val="single"/>
        </w:rPr>
        <w:t>Panel two: Taxes and Spending</w:t>
      </w:r>
      <w:r w:rsidR="000D2BD1" w:rsidRPr="005F0042">
        <w:rPr>
          <w:rPrChange w:id="44" w:author="Parinitha Sastry" w:date="2014-09-23T11:03:00Z">
            <w:rPr>
              <w:b/>
            </w:rPr>
          </w:rPrChange>
        </w:rPr>
        <w:t xml:space="preserve">: </w:t>
      </w:r>
      <w:r w:rsidR="003E7F16" w:rsidRPr="005F0042">
        <w:rPr>
          <w:rPrChange w:id="45" w:author="Parinitha Sastry" w:date="2014-09-23T11:03:00Z">
            <w:rPr>
              <w:b/>
            </w:rPr>
          </w:rPrChange>
        </w:rPr>
        <w:t xml:space="preserve"> </w:t>
      </w:r>
      <w:ins w:id="46" w:author="juliasrohde" w:date="2014-09-23T10:16:00Z">
        <w:r w:rsidR="000B35FD" w:rsidRPr="005F0042">
          <w:rPr>
            <w:rPrChange w:id="47" w:author="Parinitha Sastry" w:date="2014-09-23T11:03:00Z">
              <w:rPr>
                <w:b/>
              </w:rPr>
            </w:rPrChange>
          </w:rPr>
          <w:t>State and local tax</w:t>
        </w:r>
      </w:ins>
      <w:ins w:id="48" w:author="juliasrohde" w:date="2014-09-23T10:17:00Z">
        <w:r w:rsidR="000B35FD" w:rsidRPr="005F0042">
          <w:rPr>
            <w:rPrChange w:id="49" w:author="Parinitha Sastry" w:date="2014-09-23T11:03:00Z">
              <w:rPr>
                <w:b/>
              </w:rPr>
            </w:rPrChange>
          </w:rPr>
          <w:t xml:space="preserve"> revenues have been rising at a moderate pace since 2012.  Federal</w:t>
        </w:r>
      </w:ins>
      <w:ins w:id="50" w:author="Parinitha Sastry" w:date="2014-09-23T10:40:00Z">
        <w:r w:rsidR="00857744" w:rsidRPr="005F0042">
          <w:rPr>
            <w:rPrChange w:id="51" w:author="Parinitha Sastry" w:date="2014-09-23T11:03:00Z">
              <w:rPr>
                <w:b/>
              </w:rPr>
            </w:rPrChange>
          </w:rPr>
          <w:t xml:space="preserve"> </w:t>
        </w:r>
      </w:ins>
      <w:ins w:id="52" w:author="juliasrohde" w:date="2014-09-23T10:17:00Z">
        <w:del w:id="53" w:author="Parinitha Sastry" w:date="2014-09-23T10:40:00Z">
          <w:r w:rsidR="000B35FD" w:rsidRPr="005F0042" w:rsidDel="00857744">
            <w:rPr>
              <w:rPrChange w:id="54" w:author="Parinitha Sastry" w:date="2014-09-23T11:03:00Z">
                <w:rPr>
                  <w:b/>
                </w:rPr>
              </w:rPrChange>
            </w:rPr>
            <w:delText xml:space="preserve"> </w:delText>
          </w:r>
        </w:del>
      </w:ins>
      <w:ins w:id="55" w:author="Parinitha Sastry" w:date="2014-09-23T10:40:00Z">
        <w:r w:rsidR="0038193D" w:rsidRPr="005F0042">
          <w:rPr>
            <w:rPrChange w:id="56" w:author="Parinitha Sastry" w:date="2014-09-23T11:03:00Z">
              <w:rPr>
                <w:b/>
              </w:rPr>
            </w:rPrChange>
          </w:rPr>
          <w:t xml:space="preserve">spending over the past </w:t>
        </w:r>
      </w:ins>
      <w:ins w:id="57" w:author="Parinitha Sastry" w:date="2014-09-23T10:41:00Z">
        <w:r w:rsidR="00857744" w:rsidRPr="005F0042">
          <w:rPr>
            <w:rPrChange w:id="58" w:author="Parinitha Sastry" w:date="2014-09-23T11:03:00Z">
              <w:rPr>
                <w:b/>
              </w:rPr>
            </w:rPrChange>
          </w:rPr>
          <w:t xml:space="preserve">twelve months is </w:t>
        </w:r>
      </w:ins>
      <w:ins w:id="59" w:author="Parinitha Sastry" w:date="2014-09-23T10:45:00Z">
        <w:r w:rsidR="00857744" w:rsidRPr="005F0042">
          <w:rPr>
            <w:rPrChange w:id="60" w:author="Parinitha Sastry" w:date="2014-09-23T11:03:00Z">
              <w:rPr>
                <w:b/>
              </w:rPr>
            </w:rPrChange>
          </w:rPr>
          <w:t xml:space="preserve">slightly </w:t>
        </w:r>
      </w:ins>
      <w:ins w:id="61" w:author="Parinitha Sastry" w:date="2014-09-23T10:41:00Z">
        <w:r w:rsidR="00857744" w:rsidRPr="005F0042">
          <w:rPr>
            <w:rPrChange w:id="62" w:author="Parinitha Sastry" w:date="2014-09-23T11:03:00Z">
              <w:rPr>
                <w:b/>
              </w:rPr>
            </w:rPrChange>
          </w:rPr>
          <w:t xml:space="preserve">higher </w:t>
        </w:r>
      </w:ins>
      <w:ins w:id="63" w:author="Parinitha Sastry" w:date="2014-09-23T10:42:00Z">
        <w:r w:rsidR="00857744" w:rsidRPr="005F0042">
          <w:rPr>
            <w:rPrChange w:id="64" w:author="Parinitha Sastry" w:date="2014-09-23T11:03:00Z">
              <w:rPr>
                <w:b/>
              </w:rPr>
            </w:rPrChange>
          </w:rPr>
          <w:t xml:space="preserve">than </w:t>
        </w:r>
      </w:ins>
      <w:ins w:id="65" w:author="Parinitha Sastry" w:date="2014-09-23T10:40:00Z">
        <w:r w:rsidR="0038193D" w:rsidRPr="005F0042">
          <w:rPr>
            <w:rPrChange w:id="66" w:author="Parinitha Sastry" w:date="2014-09-23T11:03:00Z">
              <w:rPr>
                <w:b/>
              </w:rPr>
            </w:rPrChange>
          </w:rPr>
          <w:t xml:space="preserve">in the </w:t>
        </w:r>
      </w:ins>
      <w:ins w:id="67" w:author="Parinitha Sastry" w:date="2014-09-23T10:46:00Z">
        <w:r w:rsidR="00857744" w:rsidRPr="005F0042">
          <w:rPr>
            <w:rPrChange w:id="68" w:author="Parinitha Sastry" w:date="2014-09-23T11:03:00Z">
              <w:rPr>
                <w:b/>
              </w:rPr>
            </w:rPrChange>
          </w:rPr>
          <w:t xml:space="preserve">previous </w:t>
        </w:r>
      </w:ins>
      <w:ins w:id="69" w:author="Parinitha Sastry" w:date="2014-09-23T10:40:00Z">
        <w:r w:rsidR="0038193D" w:rsidRPr="005F0042">
          <w:rPr>
            <w:rPrChange w:id="70" w:author="Parinitha Sastry" w:date="2014-09-23T11:03:00Z">
              <w:rPr>
                <w:b/>
              </w:rPr>
            </w:rPrChange>
          </w:rPr>
          <w:t>year</w:t>
        </w:r>
      </w:ins>
      <w:ins w:id="71" w:author="Parinitha Sastry" w:date="2014-09-23T10:45:00Z">
        <w:r w:rsidR="00857744" w:rsidRPr="005F0042">
          <w:rPr>
            <w:rPrChange w:id="72" w:author="Parinitha Sastry" w:date="2014-09-23T11:03:00Z">
              <w:rPr>
                <w:b/>
              </w:rPr>
            </w:rPrChange>
          </w:rPr>
          <w:t>.</w:t>
        </w:r>
        <w:r w:rsidR="00857744">
          <w:rPr>
            <w:b/>
          </w:rPr>
          <w:t xml:space="preserve"> </w:t>
        </w:r>
      </w:ins>
      <w:ins w:id="73" w:author="Parinitha Sastry" w:date="2014-09-23T10:40:00Z">
        <w:r w:rsidR="0038193D">
          <w:rPr>
            <w:b/>
          </w:rPr>
          <w:t xml:space="preserve"> </w:t>
        </w:r>
      </w:ins>
      <w:ins w:id="74" w:author="juliasrohde" w:date="2014-09-23T10:17:00Z">
        <w:del w:id="75" w:author="Parinitha Sastry" w:date="2014-09-23T10:47:00Z">
          <w:r w:rsidR="000B35FD" w:rsidDel="00857744">
            <w:rPr>
              <w:b/>
            </w:rPr>
            <w:delText xml:space="preserve">…. (need chart with accurate %changes to characterize.) </w:delText>
          </w:r>
        </w:del>
      </w:ins>
      <w:del w:id="76" w:author="Parinitha Sastry" w:date="2014-09-23T10:47:00Z">
        <w:r w:rsidR="003E7F16" w:rsidRPr="00CB49A0" w:rsidDel="00857744">
          <w:delText>Fiscal</w:delText>
        </w:r>
        <w:r w:rsidR="003E7F16" w:rsidDel="00857744">
          <w:rPr>
            <w:b/>
          </w:rPr>
          <w:delText xml:space="preserve"> </w:delText>
        </w:r>
        <w:r w:rsidR="003E7F16" w:rsidRPr="0015368B" w:rsidDel="00857744">
          <w:delText xml:space="preserve">policy consists of taxes and spending </w:delText>
        </w:r>
        <w:commentRangeStart w:id="77"/>
        <w:r w:rsidR="003E7F16" w:rsidRPr="0015368B" w:rsidDel="00857744">
          <w:delText>decisions</w:delText>
        </w:r>
        <w:commentRangeEnd w:id="77"/>
        <w:r w:rsidR="00316CDE" w:rsidDel="00857744">
          <w:rPr>
            <w:rStyle w:val="CommentReference"/>
          </w:rPr>
          <w:commentReference w:id="77"/>
        </w:r>
        <w:r w:rsidR="003E7F16" w:rsidRPr="0015368B" w:rsidDel="00857744">
          <w:delText xml:space="preserve"> made at </w:delText>
        </w:r>
        <w:r w:rsidR="003E7F16" w:rsidDel="00857744">
          <w:delText xml:space="preserve">the state, </w:delText>
        </w:r>
        <w:r w:rsidR="003E7F16" w:rsidRPr="0015368B" w:rsidDel="00857744">
          <w:delText>local</w:delText>
        </w:r>
        <w:r w:rsidR="003E7F16" w:rsidDel="00857744">
          <w:delText xml:space="preserve">, </w:delText>
        </w:r>
        <w:r w:rsidR="003E7F16" w:rsidRPr="0015368B" w:rsidDel="00857744">
          <w:delText>and federal level</w:delText>
        </w:r>
        <w:r w:rsidR="003E7F16" w:rsidDel="00857744">
          <w:delText>s</w:delText>
        </w:r>
      </w:del>
      <w:del w:id="78" w:author="juliasrohde" w:date="2014-09-23T10:11:00Z">
        <w:r w:rsidR="003E7F16" w:rsidRPr="0015368B" w:rsidDel="000B35FD">
          <w:delText>.</w:delText>
        </w:r>
        <w:r w:rsidR="003E7F16" w:rsidDel="000B35FD">
          <w:delText xml:space="preserve">  </w:delText>
        </w:r>
      </w:del>
      <w:r w:rsidR="003E7F16">
        <w:t xml:space="preserve">Click on each chart for more detail. </w:t>
      </w:r>
    </w:p>
    <w:p w:rsidR="003E7F16" w:rsidDel="0038193D" w:rsidRDefault="003E7F16">
      <w:pPr>
        <w:rPr>
          <w:del w:id="79" w:author="Parinitha Sastry" w:date="2014-09-23T10:31:00Z"/>
          <w:b/>
        </w:rPr>
      </w:pPr>
    </w:p>
    <w:p w:rsidR="003E7F16" w:rsidRDefault="003E7F16" w:rsidP="003E7F16">
      <w:r>
        <w:rPr>
          <w:b/>
        </w:rPr>
        <w:lastRenderedPageBreak/>
        <w:t>State and Local Tax Receipts</w:t>
      </w:r>
      <w:r>
        <w:t xml:space="preserve">: </w:t>
      </w:r>
      <w:commentRangeStart w:id="80"/>
      <w:del w:id="81" w:author="juliasrohde" w:date="2014-09-23T10:17:00Z">
        <w:r w:rsidDel="000B35FD">
          <w:delText>This</w:delText>
        </w:r>
        <w:commentRangeEnd w:id="80"/>
        <w:r w:rsidR="00316CDE" w:rsidDel="000B35FD">
          <w:rPr>
            <w:rStyle w:val="CommentReference"/>
          </w:rPr>
          <w:commentReference w:id="80"/>
        </w:r>
        <w:r w:rsidDel="000B35FD">
          <w:delText xml:space="preserve"> chart displays the </w:delText>
        </w:r>
      </w:del>
      <w:ins w:id="82" w:author="juliasrohde" w:date="2014-09-23T10:17:00Z">
        <w:r w:rsidR="000B35FD">
          <w:t>Y</w:t>
        </w:r>
      </w:ins>
      <w:del w:id="83" w:author="juliasrohde" w:date="2014-09-23T10:17:00Z">
        <w:r w:rsidDel="000B35FD">
          <w:delText>y</w:delText>
        </w:r>
      </w:del>
      <w:r>
        <w:t xml:space="preserve">ear-over-year change in </w:t>
      </w:r>
      <w:del w:id="84" w:author="juliasrohde" w:date="2014-09-23T10:18:00Z">
        <w:r w:rsidDel="000B35FD">
          <w:delText xml:space="preserve">the amount of money that </w:delText>
        </w:r>
      </w:del>
      <w:r>
        <w:t>state and local governments</w:t>
      </w:r>
      <w:ins w:id="85" w:author="Parinitha Sastry" w:date="2014-09-23T10:32:00Z">
        <w:r w:rsidR="0038193D">
          <w:t>’</w:t>
        </w:r>
      </w:ins>
      <w:r>
        <w:t xml:space="preserve"> </w:t>
      </w:r>
      <w:ins w:id="86" w:author="juliasrohde" w:date="2014-09-23T10:18:00Z">
        <w:r w:rsidR="000B35FD">
          <w:t xml:space="preserve">tax </w:t>
        </w:r>
      </w:ins>
      <w:r>
        <w:t>collect</w:t>
      </w:r>
      <w:ins w:id="87" w:author="juliasrohde" w:date="2014-09-23T10:18:00Z">
        <w:r w:rsidR="000B35FD">
          <w:t>ions</w:t>
        </w:r>
      </w:ins>
      <w:del w:id="88" w:author="juliasrohde" w:date="2014-09-23T10:18:00Z">
        <w:r w:rsidDel="000B35FD">
          <w:delText xml:space="preserve"> in taxes</w:delText>
        </w:r>
      </w:del>
      <w:r>
        <w:t xml:space="preserve">. </w:t>
      </w:r>
    </w:p>
    <w:p w:rsidR="003E7F16" w:rsidRDefault="003E7F16" w:rsidP="003E7F16">
      <w:r>
        <w:rPr>
          <w:b/>
        </w:rPr>
        <w:t>Federal Receipts and Outlays:</w:t>
      </w:r>
      <w:del w:id="89" w:author="DAVID WESSEL" w:date="2014-09-23T09:45:00Z">
        <w:r w:rsidDel="00316CDE">
          <w:rPr>
            <w:b/>
          </w:rPr>
          <w:delText xml:space="preserve"> </w:delText>
        </w:r>
      </w:del>
      <w:ins w:id="90" w:author="DAVID WESSEL" w:date="2014-09-23T09:45:00Z">
        <w:r w:rsidR="00316CDE">
          <w:rPr>
            <w:b/>
          </w:rPr>
          <w:t xml:space="preserve"> </w:t>
        </w:r>
        <w:r w:rsidR="00316CDE" w:rsidRPr="00C83A49">
          <w:rPr>
            <w:rPrChange w:id="91" w:author="Parinitha Sastry" w:date="2014-09-23T11:04:00Z">
              <w:rPr>
                <w:b/>
              </w:rPr>
            </w:rPrChange>
          </w:rPr>
          <w:t xml:space="preserve">Federal </w:t>
        </w:r>
      </w:ins>
      <w:ins w:id="92" w:author="Parinitha Sastry" w:date="2014-09-23T10:48:00Z">
        <w:r w:rsidR="00857744" w:rsidRPr="00C83A49">
          <w:rPr>
            <w:rPrChange w:id="93" w:author="Parinitha Sastry" w:date="2014-09-23T11:04:00Z">
              <w:rPr>
                <w:b/>
              </w:rPr>
            </w:rPrChange>
          </w:rPr>
          <w:t xml:space="preserve">revenues and </w:t>
        </w:r>
      </w:ins>
      <w:ins w:id="94" w:author="DAVID WESSEL" w:date="2014-09-23T09:45:00Z">
        <w:r w:rsidR="00316CDE" w:rsidRPr="00C83A49">
          <w:rPr>
            <w:rPrChange w:id="95" w:author="Parinitha Sastry" w:date="2014-09-23T11:04:00Z">
              <w:rPr>
                <w:b/>
              </w:rPr>
            </w:rPrChange>
          </w:rPr>
          <w:t>spending by category over the past 12 months</w:t>
        </w:r>
        <w:del w:id="96" w:author="Parinitha Sastry" w:date="2014-09-23T11:04:00Z">
          <w:r w:rsidR="00316CDE" w:rsidDel="00C83A49">
            <w:rPr>
              <w:b/>
            </w:rPr>
            <w:delText xml:space="preserve">. </w:delText>
          </w:r>
        </w:del>
      </w:ins>
      <w:del w:id="97" w:author="DAVID WESSEL" w:date="2014-09-23T09:45:00Z">
        <w:r w:rsidRPr="00DB4485" w:rsidDel="00316CDE">
          <w:delText>This table</w:delText>
        </w:r>
        <w:r w:rsidDel="00316CDE">
          <w:rPr>
            <w:b/>
          </w:rPr>
          <w:delText xml:space="preserve"> </w:delText>
        </w:r>
        <w:r w:rsidDel="00316CDE">
          <w:delText>breaks down t</w:delText>
        </w:r>
        <w:r w:rsidRPr="00DB4485" w:rsidDel="00316CDE">
          <w:delText>he government’s</w:delText>
        </w:r>
        <w:r w:rsidDel="00316CDE">
          <w:delText xml:space="preserve"> revenues and spending by category over the last year. We compare the government tax receipts and spending over the last 12 months to the total amount spent over the previous 12 months</w:delText>
        </w:r>
      </w:del>
      <w:r>
        <w:t>.</w:t>
      </w:r>
    </w:p>
    <w:p w:rsidR="003E7F16" w:rsidRDefault="003E7F16" w:rsidP="003E7F16"/>
    <w:p w:rsidR="004902C9" w:rsidRPr="000E0F89" w:rsidRDefault="000E0F89" w:rsidP="004902C9">
      <w:pPr>
        <w:rPr>
          <w:b/>
        </w:rPr>
      </w:pPr>
      <w:r w:rsidRPr="00A267EF">
        <w:rPr>
          <w:b/>
          <w:u w:val="single"/>
        </w:rPr>
        <w:t xml:space="preserve">Panel </w:t>
      </w:r>
      <w:r>
        <w:rPr>
          <w:b/>
          <w:u w:val="single"/>
        </w:rPr>
        <w:t>three</w:t>
      </w:r>
      <w:r w:rsidRPr="00A267EF">
        <w:rPr>
          <w:b/>
          <w:u w:val="single"/>
        </w:rPr>
        <w:t xml:space="preserve">: </w:t>
      </w:r>
      <w:r>
        <w:rPr>
          <w:b/>
          <w:u w:val="single"/>
        </w:rPr>
        <w:t>The Longer Run</w:t>
      </w:r>
      <w:r>
        <w:rPr>
          <w:b/>
        </w:rPr>
        <w:t>:</w:t>
      </w:r>
      <w:r w:rsidR="00AB7A3F">
        <w:t xml:space="preserve"> </w:t>
      </w:r>
      <w:ins w:id="98" w:author="Parinitha Sastry" w:date="2014-09-23T10:58:00Z">
        <w:r w:rsidR="00531B8C">
          <w:t xml:space="preserve">The </w:t>
        </w:r>
      </w:ins>
      <w:del w:id="99" w:author="juliasrohde" w:date="2014-09-23T10:23:00Z">
        <w:r w:rsidR="004902C9" w:rsidDel="00FF5F56">
          <w:delText xml:space="preserve">The </w:delText>
        </w:r>
      </w:del>
      <w:ins w:id="100" w:author="Parinitha Sastry" w:date="2014-09-23T10:50:00Z">
        <w:r w:rsidR="00857744">
          <w:t>C</w:t>
        </w:r>
      </w:ins>
      <w:ins w:id="101" w:author="Parinitha Sastry" w:date="2014-09-23T10:58:00Z">
        <w:r w:rsidR="00531B8C">
          <w:t>ongressional Budget Office (CB</w:t>
        </w:r>
      </w:ins>
      <w:ins w:id="102" w:author="Parinitha Sastry" w:date="2014-09-23T10:50:00Z">
        <w:r w:rsidR="00857744">
          <w:t>O</w:t>
        </w:r>
      </w:ins>
      <w:ins w:id="103" w:author="Parinitha Sastry" w:date="2014-09-23T10:58:00Z">
        <w:r w:rsidR="00531B8C">
          <w:t>)</w:t>
        </w:r>
      </w:ins>
      <w:ins w:id="104" w:author="Parinitha Sastry" w:date="2014-09-23T10:50:00Z">
        <w:r w:rsidR="00857744">
          <w:t xml:space="preserve"> expects the </w:t>
        </w:r>
      </w:ins>
      <w:ins w:id="105" w:author="juliasrohde" w:date="2014-09-23T10:24:00Z">
        <w:del w:id="106" w:author="Parinitha Sastry" w:date="2014-09-23T10:50:00Z">
          <w:r w:rsidR="00FF5F56" w:rsidDel="00857744">
            <w:delText>T</w:delText>
          </w:r>
        </w:del>
      </w:ins>
      <w:ins w:id="107" w:author="juliasrohde" w:date="2014-09-23T10:23:00Z">
        <w:del w:id="108" w:author="Parinitha Sastry" w:date="2014-09-23T10:50:00Z">
          <w:r w:rsidR="00FF5F56" w:rsidDel="00857744">
            <w:delText xml:space="preserve">he </w:delText>
          </w:r>
        </w:del>
        <w:r w:rsidR="00FF5F56">
          <w:t xml:space="preserve">federal budget </w:t>
        </w:r>
      </w:ins>
      <w:ins w:id="109" w:author="juliasrohde" w:date="2014-09-23T10:24:00Z">
        <w:r w:rsidR="00FF5F56">
          <w:t xml:space="preserve">situation </w:t>
        </w:r>
        <w:del w:id="110" w:author="Parinitha Sastry" w:date="2014-09-23T10:50:00Z">
          <w:r w:rsidR="00FF5F56" w:rsidDel="00857744">
            <w:delText xml:space="preserve">is expected </w:delText>
          </w:r>
        </w:del>
        <w:r w:rsidR="00FF5F56">
          <w:t>to deteriorate a bit</w:t>
        </w:r>
        <w:del w:id="111" w:author="Parinitha Sastry" w:date="2014-09-23T10:55:00Z">
          <w:r w:rsidR="00FF5F56" w:rsidDel="004329C1">
            <w:delText>, on net,</w:delText>
          </w:r>
        </w:del>
        <w:r w:rsidR="00FF5F56">
          <w:t xml:space="preserve"> </w:t>
        </w:r>
      </w:ins>
      <w:del w:id="112" w:author="juliasrohde" w:date="2014-09-23T10:19:00Z">
        <w:r w:rsidR="004902C9" w:rsidDel="00FF5F56">
          <w:delText>federal government pays for its various spending programs (outlays) by raising revenue from taxes and borrowing from the public</w:delText>
        </w:r>
      </w:del>
      <w:ins w:id="113" w:author="juliasrohde" w:date="2014-09-23T10:22:00Z">
        <w:r w:rsidR="00FF5F56">
          <w:t>over the ne</w:t>
        </w:r>
      </w:ins>
      <w:ins w:id="114" w:author="juliasrohde" w:date="2014-09-23T10:23:00Z">
        <w:r w:rsidR="00FF5F56">
          <w:t>xt</w:t>
        </w:r>
      </w:ins>
      <w:ins w:id="115" w:author="juliasrohde" w:date="2014-09-23T10:22:00Z">
        <w:r w:rsidR="00FF5F56">
          <w:t xml:space="preserve"> decade</w:t>
        </w:r>
      </w:ins>
      <w:ins w:id="116" w:author="Parinitha Sastry" w:date="2014-09-23T10:54:00Z">
        <w:r w:rsidR="004329C1">
          <w:t xml:space="preserve">, with spending </w:t>
        </w:r>
        <w:r w:rsidR="003F45A4">
          <w:t>exceed</w:t>
        </w:r>
      </w:ins>
      <w:ins w:id="117" w:author="Parinitha Sastry" w:date="2014-09-23T10:59:00Z">
        <w:r w:rsidR="003F45A4">
          <w:t xml:space="preserve">ing </w:t>
        </w:r>
      </w:ins>
      <w:ins w:id="118" w:author="Parinitha Sastry" w:date="2014-09-23T10:54:00Z">
        <w:r w:rsidR="004329C1">
          <w:t>revenues and increas</w:t>
        </w:r>
      </w:ins>
      <w:ins w:id="119" w:author="Parinitha Sastry" w:date="2014-09-23T10:55:00Z">
        <w:r w:rsidR="004329C1">
          <w:t xml:space="preserve">ing </w:t>
        </w:r>
      </w:ins>
      <w:ins w:id="120" w:author="Parinitha Sastry" w:date="2014-09-23T10:54:00Z">
        <w:r w:rsidR="004329C1">
          <w:t>in federal debt</w:t>
        </w:r>
      </w:ins>
      <w:ins w:id="121" w:author="Parinitha Sastry" w:date="2014-09-23T10:55:00Z">
        <w:r w:rsidR="004329C1">
          <w:t xml:space="preserve"> burdens</w:t>
        </w:r>
      </w:ins>
      <w:r w:rsidR="004902C9">
        <w:t xml:space="preserve">. </w:t>
      </w:r>
      <w:commentRangeStart w:id="122"/>
      <w:ins w:id="123" w:author="Parinitha Sastry" w:date="2014-09-23T10:56:00Z">
        <w:r w:rsidR="004329C1">
          <w:t>Government</w:t>
        </w:r>
        <w:commentRangeEnd w:id="122"/>
        <w:r w:rsidR="004329C1">
          <w:rPr>
            <w:rStyle w:val="CommentReference"/>
          </w:rPr>
          <w:commentReference w:id="122"/>
        </w:r>
        <w:r w:rsidR="004329C1">
          <w:t xml:space="preserve"> spending on health care, which includes Medicare and Medicaid, is </w:t>
        </w:r>
      </w:ins>
      <w:ins w:id="124" w:author="Parinitha Sastry" w:date="2014-09-23T10:59:00Z">
        <w:r w:rsidR="003F45A4">
          <w:t xml:space="preserve">projected to be </w:t>
        </w:r>
      </w:ins>
      <w:ins w:id="125" w:author="Parinitha Sastry" w:date="2014-09-23T10:56:00Z">
        <w:r w:rsidR="004329C1">
          <w:t>the fastest-growing component of the budget.</w:t>
        </w:r>
      </w:ins>
      <w:ins w:id="126" w:author="Parinitha Sastry" w:date="2014-09-23T10:59:00Z">
        <w:r w:rsidR="003F45A4">
          <w:t xml:space="preserve"> </w:t>
        </w:r>
      </w:ins>
      <w:r w:rsidR="004902C9">
        <w:t>Click on each chart for more detail.</w:t>
      </w:r>
    </w:p>
    <w:p w:rsidR="0073648A" w:rsidRPr="000E0F89" w:rsidDel="00276CA4" w:rsidRDefault="0073648A" w:rsidP="000E0F89">
      <w:pPr>
        <w:rPr>
          <w:del w:id="127" w:author="Parinitha Sastry" w:date="2014-09-23T11:04:00Z"/>
          <w:b/>
        </w:rPr>
      </w:pPr>
    </w:p>
    <w:p w:rsidR="005245C3" w:rsidRDefault="008F107E">
      <w:bookmarkStart w:id="128" w:name="_GoBack"/>
      <w:bookmarkEnd w:id="128"/>
      <w:r>
        <w:rPr>
          <w:b/>
        </w:rPr>
        <w:t>Revenues and Outlays</w:t>
      </w:r>
      <w:r>
        <w:t>:</w:t>
      </w:r>
      <w:r w:rsidR="001B44BB">
        <w:t xml:space="preserve"> </w:t>
      </w:r>
      <w:ins w:id="129" w:author="Parinitha Sastry" w:date="2014-09-23T10:51:00Z">
        <w:r w:rsidR="004329C1">
          <w:t>Actual and projected federal revenues and outlays</w:t>
        </w:r>
      </w:ins>
      <w:ins w:id="130" w:author="Parinitha Sastry" w:date="2014-09-23T10:56:00Z">
        <w:r w:rsidR="004329C1">
          <w:t xml:space="preserve"> measured against the size of the economy</w:t>
        </w:r>
      </w:ins>
      <w:ins w:id="131" w:author="Parinitha Sastry" w:date="2014-09-23T10:51:00Z">
        <w:r w:rsidR="004329C1">
          <w:t>.</w:t>
        </w:r>
      </w:ins>
      <w:del w:id="132" w:author="Parinitha Sastry" w:date="2014-09-23T10:51:00Z">
        <w:r w:rsidR="004902C9" w:rsidDel="004329C1">
          <w:delText>The Congressional Budget Office (CBO) expects spending to continue to exceed revenues over the next 10 years</w:delText>
        </w:r>
      </w:del>
      <w:del w:id="133" w:author="Parinitha Sastry" w:date="2014-09-23T10:55:00Z">
        <w:r w:rsidR="004902C9" w:rsidDel="004329C1">
          <w:delText>.</w:delText>
        </w:r>
      </w:del>
      <w:r w:rsidR="001B44BB">
        <w:t xml:space="preserve"> </w:t>
      </w:r>
    </w:p>
    <w:p w:rsidR="0073648A" w:rsidRPr="002E137D" w:rsidRDefault="008F107E">
      <w:r>
        <w:rPr>
          <w:b/>
        </w:rPr>
        <w:t xml:space="preserve">Federal </w:t>
      </w:r>
      <w:r w:rsidR="00F0300E">
        <w:rPr>
          <w:b/>
        </w:rPr>
        <w:t xml:space="preserve">Budget Deficit or </w:t>
      </w:r>
      <w:r>
        <w:rPr>
          <w:b/>
        </w:rPr>
        <w:t>Surplus</w:t>
      </w:r>
      <w:r w:rsidR="00472DB0">
        <w:rPr>
          <w:b/>
        </w:rPr>
        <w:t xml:space="preserve">: </w:t>
      </w:r>
      <w:ins w:id="134" w:author="Parinitha Sastry" w:date="2014-09-23T10:52:00Z">
        <w:r w:rsidR="004329C1" w:rsidRPr="004329C1">
          <w:rPr>
            <w:rPrChange w:id="135" w:author="Parinitha Sastry" w:date="2014-09-23T10:52:00Z">
              <w:rPr>
                <w:b/>
              </w:rPr>
            </w:rPrChange>
          </w:rPr>
          <w:t xml:space="preserve">Actual and projected federal </w:t>
        </w:r>
      </w:ins>
      <w:ins w:id="136" w:author="Parinitha Sastry" w:date="2014-09-23T11:01:00Z">
        <w:r w:rsidR="00A23821">
          <w:t>budget surplus</w:t>
        </w:r>
      </w:ins>
      <w:ins w:id="137" w:author="Parinitha Sastry" w:date="2014-09-23T10:52:00Z">
        <w:r w:rsidR="004329C1" w:rsidRPr="004329C1">
          <w:rPr>
            <w:rPrChange w:id="138" w:author="Parinitha Sastry" w:date="2014-09-23T10:52:00Z">
              <w:rPr>
                <w:b/>
              </w:rPr>
            </w:rPrChange>
          </w:rPr>
          <w:t>.</w:t>
        </w:r>
        <w:r w:rsidR="004329C1">
          <w:rPr>
            <w:b/>
          </w:rPr>
          <w:t xml:space="preserve"> </w:t>
        </w:r>
      </w:ins>
      <w:r w:rsidR="00472DB0" w:rsidRPr="00472DB0">
        <w:t xml:space="preserve">The federal budget surplus is the </w:t>
      </w:r>
      <w:del w:id="139" w:author="DAVID WESSEL" w:date="2014-09-23T09:45:00Z">
        <w:r w:rsidR="00472DB0" w:rsidRPr="00472DB0" w:rsidDel="00316CDE">
          <w:delText>amount of money</w:delText>
        </w:r>
      </w:del>
      <w:ins w:id="140" w:author="DAVID WESSEL" w:date="2014-09-23T09:45:00Z">
        <w:del w:id="141" w:author="Parinitha Sastry" w:date="2014-09-23T10:52:00Z">
          <w:r w:rsidR="00316CDE" w:rsidDel="004329C1">
            <w:delText>sum</w:delText>
          </w:r>
        </w:del>
      </w:ins>
      <w:ins w:id="142" w:author="Parinitha Sastry" w:date="2014-09-23T10:52:00Z">
        <w:r w:rsidR="004329C1">
          <w:t>difference between what</w:t>
        </w:r>
      </w:ins>
      <w:r w:rsidR="00472DB0" w:rsidRPr="00472DB0">
        <w:t xml:space="preserve"> the federal government takes in (revenues) </w:t>
      </w:r>
      <w:del w:id="143" w:author="Parinitha Sastry" w:date="2014-09-23T10:52:00Z">
        <w:r w:rsidR="00472DB0" w:rsidRPr="00472DB0" w:rsidDel="004329C1">
          <w:delText xml:space="preserve">minus </w:delText>
        </w:r>
      </w:del>
      <w:ins w:id="144" w:author="Parinitha Sastry" w:date="2014-09-23T10:52:00Z">
        <w:r w:rsidR="004329C1">
          <w:t xml:space="preserve">and </w:t>
        </w:r>
      </w:ins>
      <w:del w:id="145" w:author="Parinitha Sastry" w:date="2014-09-23T10:52:00Z">
        <w:r w:rsidR="00472DB0" w:rsidRPr="00472DB0" w:rsidDel="004329C1">
          <w:delText xml:space="preserve">the </w:delText>
        </w:r>
      </w:del>
      <w:ins w:id="146" w:author="Parinitha Sastry" w:date="2014-09-23T10:52:00Z">
        <w:r w:rsidR="004329C1">
          <w:t xml:space="preserve">what </w:t>
        </w:r>
      </w:ins>
      <w:del w:id="147" w:author="Parinitha Sastry" w:date="2014-09-23T10:52:00Z">
        <w:r w:rsidR="00472DB0" w:rsidRPr="00472DB0" w:rsidDel="004329C1">
          <w:delText xml:space="preserve">amount of money </w:delText>
        </w:r>
      </w:del>
      <w:r w:rsidR="00472DB0" w:rsidRPr="00472DB0">
        <w:t xml:space="preserve">it spends (outlays) in a given year. A positive number </w:t>
      </w:r>
      <w:del w:id="148" w:author="DAVID WESSEL" w:date="2014-09-23T09:46:00Z">
        <w:r w:rsidR="00472DB0" w:rsidRPr="00472DB0" w:rsidDel="00316CDE">
          <w:delText xml:space="preserve">indicates that the government </w:delText>
        </w:r>
      </w:del>
      <w:r w:rsidR="00472DB0" w:rsidRPr="00472DB0">
        <w:t xml:space="preserve">is </w:t>
      </w:r>
      <w:del w:id="149" w:author="DAVID WESSEL" w:date="2014-09-23T09:46:00Z">
        <w:r w:rsidR="00472DB0" w:rsidRPr="00472DB0" w:rsidDel="00316CDE">
          <w:delText xml:space="preserve">running </w:delText>
        </w:r>
      </w:del>
      <w:r w:rsidR="00472DB0" w:rsidRPr="00472DB0">
        <w:t xml:space="preserve">a surplus, and a negative number </w:t>
      </w:r>
      <w:del w:id="150" w:author="DAVID WESSEL" w:date="2014-09-23T09:46:00Z">
        <w:r w:rsidR="00472DB0" w:rsidRPr="00472DB0" w:rsidDel="00316CDE">
          <w:delText>indicates a</w:delText>
        </w:r>
      </w:del>
      <w:ins w:id="151" w:author="DAVID WESSEL" w:date="2014-09-23T09:46:00Z">
        <w:r w:rsidR="00316CDE">
          <w:t xml:space="preserve">is a </w:t>
        </w:r>
      </w:ins>
      <w:del w:id="152" w:author="Parinitha Sastry" w:date="2014-09-23T10:55:00Z">
        <w:r w:rsidR="00472DB0" w:rsidRPr="00472DB0" w:rsidDel="004329C1">
          <w:delText xml:space="preserve"> </w:delText>
        </w:r>
      </w:del>
      <w:r w:rsidR="00472DB0" w:rsidRPr="00472DB0">
        <w:t>deficit</w:t>
      </w:r>
      <w:r w:rsidR="00010BF7">
        <w:t>.</w:t>
      </w:r>
    </w:p>
    <w:p w:rsidR="008F107E" w:rsidRDefault="008F107E" w:rsidP="00560238">
      <w:r w:rsidRPr="008F107E">
        <w:rPr>
          <w:b/>
        </w:rPr>
        <w:t>Debt Held by the Public</w:t>
      </w:r>
      <w:r>
        <w:rPr>
          <w:b/>
        </w:rPr>
        <w:t>:</w:t>
      </w:r>
      <w:r w:rsidR="0015368B">
        <w:rPr>
          <w:b/>
        </w:rPr>
        <w:t xml:space="preserve"> </w:t>
      </w:r>
      <w:ins w:id="153" w:author="Parinitha Sastry" w:date="2014-09-23T10:53:00Z">
        <w:r w:rsidR="004329C1" w:rsidRPr="004329C1">
          <w:rPr>
            <w:rPrChange w:id="154" w:author="Parinitha Sastry" w:date="2014-09-23T10:53:00Z">
              <w:rPr>
                <w:b/>
              </w:rPr>
            </w:rPrChange>
          </w:rPr>
          <w:t>Actual and projected federal debt</w:t>
        </w:r>
      </w:ins>
      <w:ins w:id="155" w:author="Parinitha Sastry" w:date="2014-09-23T10:56:00Z">
        <w:r w:rsidR="004329C1">
          <w:t>--</w:t>
        </w:r>
      </w:ins>
      <w:del w:id="156" w:author="Parinitha Sastry" w:date="2014-09-23T10:55:00Z">
        <w:r w:rsidR="0015368B" w:rsidRPr="0015368B" w:rsidDel="004329C1">
          <w:delText>The</w:delText>
        </w:r>
        <w:r w:rsidR="004902C9" w:rsidDel="004329C1">
          <w:delText xml:space="preserve"> Congressional Budget Office (CBO) expect</w:delText>
        </w:r>
        <w:r w:rsidR="00560238" w:rsidDel="004329C1">
          <w:delText>s the federal debt—</w:delText>
        </w:r>
      </w:del>
      <w:r w:rsidR="00560238">
        <w:t>the amount the federal government owes to its lenders</w:t>
      </w:r>
      <w:del w:id="157" w:author="Parinitha Sastry" w:date="2014-09-23T10:56:00Z">
        <w:r w:rsidR="00560238" w:rsidDel="004329C1">
          <w:delText>—to rise over the coming decade,</w:delText>
        </w:r>
      </w:del>
      <w:ins w:id="158" w:author="Parinitha Sastry" w:date="2014-09-23T10:56:00Z">
        <w:r w:rsidR="004329C1">
          <w:t>--</w:t>
        </w:r>
      </w:ins>
      <w:del w:id="159" w:author="Parinitha Sastry" w:date="2014-09-23T10:56:00Z">
        <w:r w:rsidR="0015368B" w:rsidDel="004329C1">
          <w:delText xml:space="preserve"> </w:delText>
        </w:r>
      </w:del>
      <w:r w:rsidR="0086356C">
        <w:t>relative to</w:t>
      </w:r>
      <w:r w:rsidR="0015368B">
        <w:t xml:space="preserve"> the size of the economy</w:t>
      </w:r>
      <w:r w:rsidR="000820C4">
        <w:t xml:space="preserve">. </w:t>
      </w:r>
    </w:p>
    <w:p w:rsidR="008F107E" w:rsidRPr="00CB49A0" w:rsidRDefault="008F107E" w:rsidP="008F107E">
      <w:r w:rsidRPr="008F107E">
        <w:rPr>
          <w:b/>
        </w:rPr>
        <w:t>Federal Spending by Category</w:t>
      </w:r>
      <w:r>
        <w:rPr>
          <w:b/>
        </w:rPr>
        <w:t>:</w:t>
      </w:r>
      <w:r w:rsidR="00CB49A0" w:rsidRPr="00CB49A0">
        <w:t xml:space="preserve"> </w:t>
      </w:r>
      <w:commentRangeStart w:id="160"/>
      <w:del w:id="161" w:author="Parinitha Sastry" w:date="2014-09-23T10:56:00Z">
        <w:r w:rsidR="00091C2A" w:rsidDel="004329C1">
          <w:delText>Government</w:delText>
        </w:r>
        <w:commentRangeEnd w:id="160"/>
        <w:r w:rsidR="00316CDE" w:rsidDel="004329C1">
          <w:rPr>
            <w:rStyle w:val="CommentReference"/>
          </w:rPr>
          <w:commentReference w:id="160"/>
        </w:r>
        <w:r w:rsidR="00091C2A" w:rsidDel="004329C1">
          <w:delText xml:space="preserve"> spending on health care</w:delText>
        </w:r>
        <w:r w:rsidR="00CB49A0" w:rsidDel="004329C1">
          <w:delText>, which includes Medicare</w:delText>
        </w:r>
        <w:r w:rsidR="00091C2A" w:rsidDel="004329C1">
          <w:delText xml:space="preserve"> and</w:delText>
        </w:r>
        <w:r w:rsidR="00CB49A0" w:rsidDel="004329C1">
          <w:delText xml:space="preserve"> Medicaid, </w:delText>
        </w:r>
        <w:r w:rsidR="00091C2A" w:rsidDel="004329C1">
          <w:delText>is the fastest-growing component of the budget.</w:delText>
        </w:r>
      </w:del>
      <w:ins w:id="162" w:author="Parinitha Sastry" w:date="2014-09-23T10:57:00Z">
        <w:r w:rsidR="004329C1">
          <w:t>Actual and projected f</w:t>
        </w:r>
      </w:ins>
      <w:ins w:id="163" w:author="Parinitha Sastry" w:date="2014-09-23T10:56:00Z">
        <w:r w:rsidR="004329C1">
          <w:t xml:space="preserve">ederal spending by </w:t>
        </w:r>
      </w:ins>
      <w:ins w:id="164" w:author="Parinitha Sastry" w:date="2014-09-23T10:57:00Z">
        <w:r w:rsidR="004329C1">
          <w:t xml:space="preserve">category. </w:t>
        </w:r>
      </w:ins>
    </w:p>
    <w:p w:rsidR="008A0D28" w:rsidRPr="00112530" w:rsidRDefault="008A0D28"/>
    <w:p w:rsidR="00112530" w:rsidRPr="002053D9" w:rsidRDefault="00112530"/>
    <w:sectPr w:rsidR="00112530" w:rsidRPr="002053D9" w:rsidSect="00355D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DAVID WESSEL" w:date="2014-09-23T09:42:00Z" w:initials="DW">
    <w:p w:rsidR="00316CDE" w:rsidRDefault="00316CDE">
      <w:pPr>
        <w:pStyle w:val="CommentText"/>
      </w:pPr>
      <w:r>
        <w:rPr>
          <w:rStyle w:val="CommentReference"/>
        </w:rPr>
        <w:annotationRef/>
      </w:r>
      <w:proofErr w:type="gramStart"/>
      <w:r>
        <w:t>this</w:t>
      </w:r>
      <w:proofErr w:type="gramEnd"/>
      <w:r>
        <w:t xml:space="preserve"> is okay but if we write wording like this into the barometer it HAS to be easy for us to change. Otherwise the langugage should be descriptive and the timely analysis will go in an accompanying blog post each quarter</w:t>
      </w:r>
    </w:p>
    <w:p w:rsidR="00316CDE" w:rsidRDefault="00316CDE">
      <w:pPr>
        <w:pStyle w:val="CommentText"/>
      </w:pPr>
    </w:p>
  </w:comment>
  <w:comment w:id="37" w:author="DAVID WESSEL" w:date="2014-09-23T09:43:00Z" w:initials="DW">
    <w:p w:rsidR="00316CDE" w:rsidRDefault="00316CDE">
      <w:pPr>
        <w:pStyle w:val="CommentText"/>
      </w:pPr>
      <w:r>
        <w:rPr>
          <w:rStyle w:val="CommentReference"/>
        </w:rPr>
        <w:annotationRef/>
      </w:r>
      <w:proofErr w:type="gramStart"/>
      <w:r>
        <w:t>the</w:t>
      </w:r>
      <w:proofErr w:type="gramEnd"/>
      <w:r>
        <w:t xml:space="preserve"> two montly change in employment sentences should be parallel. </w:t>
      </w:r>
      <w:proofErr w:type="gramStart"/>
      <w:r>
        <w:t>so</w:t>
      </w:r>
      <w:proofErr w:type="gramEnd"/>
      <w:r>
        <w:t xml:space="preserve"> if we say trends in state local hiring are an indicator of X then we should say something similar in federal </w:t>
      </w:r>
    </w:p>
  </w:comment>
  <w:comment w:id="77" w:author="DAVID WESSEL" w:date="2014-09-23T09:44:00Z" w:initials="DW">
    <w:p w:rsidR="00316CDE" w:rsidRDefault="00316CDE">
      <w:pPr>
        <w:pStyle w:val="CommentText"/>
      </w:pPr>
      <w:r>
        <w:rPr>
          <w:rStyle w:val="CommentReference"/>
        </w:rPr>
        <w:annotationRef/>
      </w:r>
      <w:r>
        <w:t>Not quite. We aren't showing POLICY here. Stsate and local state receipts for instance don't reflect only decisions made but the pace of economy...</w:t>
      </w:r>
    </w:p>
  </w:comment>
  <w:comment w:id="80" w:author="DAVID WESSEL" w:date="2014-09-23T09:45:00Z" w:initials="DW">
    <w:p w:rsidR="00316CDE" w:rsidRDefault="00316CDE">
      <w:pPr>
        <w:pStyle w:val="CommentText"/>
      </w:pPr>
      <w:r>
        <w:rPr>
          <w:rStyle w:val="CommentReference"/>
        </w:rPr>
        <w:annotationRef/>
      </w:r>
      <w:proofErr w:type="gramStart"/>
      <w:r>
        <w:t>if</w:t>
      </w:r>
      <w:proofErr w:type="gramEnd"/>
      <w:r>
        <w:t xml:space="preserve"> we are going to say "this chart" in this section then we say it the same way  the earlier capitions. I don't think we need the extra words. We can say: "Year over year change in xxx" </w:t>
      </w:r>
    </w:p>
  </w:comment>
  <w:comment w:id="122" w:author="DAVID WESSEL" w:date="2014-09-23T10:56:00Z" w:initials="DW">
    <w:p w:rsidR="004329C1" w:rsidRDefault="004329C1" w:rsidP="004329C1">
      <w:pPr>
        <w:pStyle w:val="CommentText"/>
      </w:pPr>
      <w:r>
        <w:rPr>
          <w:rStyle w:val="CommentReference"/>
        </w:rPr>
        <w:annotationRef/>
      </w:r>
      <w:proofErr w:type="gramStart"/>
      <w:r>
        <w:t>so</w:t>
      </w:r>
      <w:proofErr w:type="gramEnd"/>
      <w:r>
        <w:t xml:space="preserve"> here we're drawing a conclusion </w:t>
      </w:r>
      <w:proofErr w:type="spellStart"/>
      <w:r>
        <w:t>fromthe</w:t>
      </w:r>
      <w:proofErr w:type="spellEnd"/>
      <w:r>
        <w:t xml:space="preserve"> chart rather than </w:t>
      </w:r>
      <w:proofErr w:type="spellStart"/>
      <w:r>
        <w:t>desribving</w:t>
      </w:r>
      <w:proofErr w:type="spellEnd"/>
      <w:r>
        <w:t xml:space="preserve"> it.  </w:t>
      </w:r>
      <w:proofErr w:type="gramStart"/>
      <w:r>
        <w:t>that's</w:t>
      </w:r>
      <w:proofErr w:type="gramEnd"/>
      <w:r>
        <w:t xml:space="preserve"> fine, but </w:t>
      </w:r>
      <w:proofErr w:type="spellStart"/>
      <w:r>
        <w:t>i</w:t>
      </w:r>
      <w:proofErr w:type="spellEnd"/>
      <w:r>
        <w:t xml:space="preserve"> think we are being </w:t>
      </w:r>
      <w:proofErr w:type="spellStart"/>
      <w:r>
        <w:t>inconsisent</w:t>
      </w:r>
      <w:proofErr w:type="spellEnd"/>
      <w:r>
        <w:t xml:space="preserve">. </w:t>
      </w:r>
      <w:proofErr w:type="gramStart"/>
      <w:r>
        <w:t>what</w:t>
      </w:r>
      <w:proofErr w:type="gramEnd"/>
      <w:r>
        <w:t xml:space="preserve"> does this chart show? (</w:t>
      </w:r>
      <w:proofErr w:type="gramStart"/>
      <w:r>
        <w:t>we</w:t>
      </w:r>
      <w:proofErr w:type="gramEnd"/>
      <w:r>
        <w:t xml:space="preserve"> say that earlier) </w:t>
      </w:r>
    </w:p>
  </w:comment>
  <w:comment w:id="160" w:author="DAVID WESSEL" w:date="2014-09-23T09:47:00Z" w:initials="DW">
    <w:p w:rsidR="00316CDE" w:rsidRDefault="00316CDE">
      <w:pPr>
        <w:pStyle w:val="CommentText"/>
      </w:pPr>
      <w:r>
        <w:rPr>
          <w:rStyle w:val="CommentReference"/>
        </w:rPr>
        <w:annotationRef/>
      </w:r>
      <w:proofErr w:type="gramStart"/>
      <w:r>
        <w:t>so</w:t>
      </w:r>
      <w:proofErr w:type="gramEnd"/>
      <w:r>
        <w:t xml:space="preserve"> here we're drawing a conclusion fromthe chart rather than desribving it.  that's fine, but i think we are being inconsisent. </w:t>
      </w:r>
      <w:proofErr w:type="gramStart"/>
      <w:r>
        <w:t>what</w:t>
      </w:r>
      <w:proofErr w:type="gramEnd"/>
      <w:r>
        <w:t xml:space="preserve"> does this chart show? (we say that earlier)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0F4" w:rsidRDefault="008A70F4" w:rsidP="000B35FD">
      <w:pPr>
        <w:spacing w:after="0" w:line="240" w:lineRule="auto"/>
      </w:pPr>
      <w:r>
        <w:separator/>
      </w:r>
    </w:p>
  </w:endnote>
  <w:endnote w:type="continuationSeparator" w:id="0">
    <w:p w:rsidR="008A70F4" w:rsidRDefault="008A70F4" w:rsidP="000B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0F4" w:rsidRDefault="008A70F4" w:rsidP="000B35FD">
      <w:pPr>
        <w:spacing w:after="0" w:line="240" w:lineRule="auto"/>
      </w:pPr>
      <w:r>
        <w:separator/>
      </w:r>
    </w:p>
  </w:footnote>
  <w:footnote w:type="continuationSeparator" w:id="0">
    <w:p w:rsidR="008A70F4" w:rsidRDefault="008A70F4" w:rsidP="000B3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40"/>
    <w:rsid w:val="00010BF7"/>
    <w:rsid w:val="00021F4C"/>
    <w:rsid w:val="00023F21"/>
    <w:rsid w:val="000820C4"/>
    <w:rsid w:val="00091C2A"/>
    <w:rsid w:val="000B35FD"/>
    <w:rsid w:val="000D2BD1"/>
    <w:rsid w:val="000E0F89"/>
    <w:rsid w:val="00112530"/>
    <w:rsid w:val="00122AB8"/>
    <w:rsid w:val="0015368B"/>
    <w:rsid w:val="00163CEF"/>
    <w:rsid w:val="00164CC3"/>
    <w:rsid w:val="001B44BB"/>
    <w:rsid w:val="002053D9"/>
    <w:rsid w:val="00211556"/>
    <w:rsid w:val="00224F8A"/>
    <w:rsid w:val="00261054"/>
    <w:rsid w:val="00276CA4"/>
    <w:rsid w:val="00296457"/>
    <w:rsid w:val="002E137D"/>
    <w:rsid w:val="00316CDE"/>
    <w:rsid w:val="003214F0"/>
    <w:rsid w:val="0035301D"/>
    <w:rsid w:val="00355DAA"/>
    <w:rsid w:val="00361AEF"/>
    <w:rsid w:val="0038193D"/>
    <w:rsid w:val="003E7F16"/>
    <w:rsid w:val="003F45A4"/>
    <w:rsid w:val="004329C1"/>
    <w:rsid w:val="00472DB0"/>
    <w:rsid w:val="004902C9"/>
    <w:rsid w:val="005060AB"/>
    <w:rsid w:val="005245C3"/>
    <w:rsid w:val="00531B8C"/>
    <w:rsid w:val="00560238"/>
    <w:rsid w:val="005F0042"/>
    <w:rsid w:val="006119DE"/>
    <w:rsid w:val="00705506"/>
    <w:rsid w:val="0073441B"/>
    <w:rsid w:val="0073648A"/>
    <w:rsid w:val="00792D3E"/>
    <w:rsid w:val="007E74D5"/>
    <w:rsid w:val="00857744"/>
    <w:rsid w:val="0086356C"/>
    <w:rsid w:val="008947B0"/>
    <w:rsid w:val="008A0D28"/>
    <w:rsid w:val="008A70F4"/>
    <w:rsid w:val="008F107E"/>
    <w:rsid w:val="008F33A9"/>
    <w:rsid w:val="00A23821"/>
    <w:rsid w:val="00A267EF"/>
    <w:rsid w:val="00A74067"/>
    <w:rsid w:val="00AA339F"/>
    <w:rsid w:val="00AB7A3F"/>
    <w:rsid w:val="00B07A0F"/>
    <w:rsid w:val="00B26666"/>
    <w:rsid w:val="00B3435A"/>
    <w:rsid w:val="00B53C5C"/>
    <w:rsid w:val="00B814C4"/>
    <w:rsid w:val="00B83794"/>
    <w:rsid w:val="00C11140"/>
    <w:rsid w:val="00C77F59"/>
    <w:rsid w:val="00C83A49"/>
    <w:rsid w:val="00C93561"/>
    <w:rsid w:val="00CB49A0"/>
    <w:rsid w:val="00CD618C"/>
    <w:rsid w:val="00D0392A"/>
    <w:rsid w:val="00D223A5"/>
    <w:rsid w:val="00D52721"/>
    <w:rsid w:val="00F0300E"/>
    <w:rsid w:val="00F15193"/>
    <w:rsid w:val="00F544CF"/>
    <w:rsid w:val="00FF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 w:type="character" w:styleId="CommentReference">
    <w:name w:val="annotation reference"/>
    <w:basedOn w:val="DefaultParagraphFont"/>
    <w:uiPriority w:val="99"/>
    <w:semiHidden/>
    <w:unhideWhenUsed/>
    <w:rsid w:val="00316CDE"/>
    <w:rPr>
      <w:sz w:val="18"/>
      <w:szCs w:val="18"/>
    </w:rPr>
  </w:style>
  <w:style w:type="paragraph" w:styleId="CommentText">
    <w:name w:val="annotation text"/>
    <w:basedOn w:val="Normal"/>
    <w:link w:val="CommentTextChar"/>
    <w:uiPriority w:val="99"/>
    <w:semiHidden/>
    <w:unhideWhenUsed/>
    <w:rsid w:val="00316CDE"/>
    <w:pPr>
      <w:spacing w:line="240" w:lineRule="auto"/>
    </w:pPr>
    <w:rPr>
      <w:sz w:val="24"/>
      <w:szCs w:val="24"/>
    </w:rPr>
  </w:style>
  <w:style w:type="character" w:customStyle="1" w:styleId="CommentTextChar">
    <w:name w:val="Comment Text Char"/>
    <w:basedOn w:val="DefaultParagraphFont"/>
    <w:link w:val="CommentText"/>
    <w:uiPriority w:val="99"/>
    <w:semiHidden/>
    <w:rsid w:val="00316CDE"/>
    <w:rPr>
      <w:sz w:val="24"/>
      <w:szCs w:val="24"/>
    </w:rPr>
  </w:style>
  <w:style w:type="paragraph" w:styleId="CommentSubject">
    <w:name w:val="annotation subject"/>
    <w:basedOn w:val="CommentText"/>
    <w:next w:val="CommentText"/>
    <w:link w:val="CommentSubjectChar"/>
    <w:uiPriority w:val="99"/>
    <w:semiHidden/>
    <w:unhideWhenUsed/>
    <w:rsid w:val="00316CDE"/>
    <w:rPr>
      <w:b/>
      <w:bCs/>
      <w:sz w:val="20"/>
      <w:szCs w:val="20"/>
    </w:rPr>
  </w:style>
  <w:style w:type="character" w:customStyle="1" w:styleId="CommentSubjectChar">
    <w:name w:val="Comment Subject Char"/>
    <w:basedOn w:val="CommentTextChar"/>
    <w:link w:val="CommentSubject"/>
    <w:uiPriority w:val="99"/>
    <w:semiHidden/>
    <w:rsid w:val="00316CDE"/>
    <w:rPr>
      <w:b/>
      <w:bCs/>
      <w:sz w:val="20"/>
      <w:szCs w:val="20"/>
    </w:rPr>
  </w:style>
  <w:style w:type="paragraph" w:styleId="Revision">
    <w:name w:val="Revision"/>
    <w:hidden/>
    <w:uiPriority w:val="99"/>
    <w:semiHidden/>
    <w:rsid w:val="00316CDE"/>
    <w:pPr>
      <w:spacing w:after="0" w:line="240" w:lineRule="auto"/>
    </w:pPr>
  </w:style>
  <w:style w:type="paragraph" w:styleId="Header">
    <w:name w:val="header"/>
    <w:basedOn w:val="Normal"/>
    <w:link w:val="HeaderChar"/>
    <w:uiPriority w:val="99"/>
    <w:semiHidden/>
    <w:unhideWhenUsed/>
    <w:rsid w:val="000B35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5FD"/>
  </w:style>
  <w:style w:type="paragraph" w:styleId="Footer">
    <w:name w:val="footer"/>
    <w:basedOn w:val="Normal"/>
    <w:link w:val="FooterChar"/>
    <w:uiPriority w:val="99"/>
    <w:semiHidden/>
    <w:unhideWhenUsed/>
    <w:rsid w:val="000B35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8A"/>
    <w:rPr>
      <w:rFonts w:ascii="Tahoma" w:hAnsi="Tahoma" w:cs="Tahoma"/>
      <w:sz w:val="16"/>
      <w:szCs w:val="16"/>
    </w:rPr>
  </w:style>
  <w:style w:type="character" w:styleId="CommentReference">
    <w:name w:val="annotation reference"/>
    <w:basedOn w:val="DefaultParagraphFont"/>
    <w:uiPriority w:val="99"/>
    <w:semiHidden/>
    <w:unhideWhenUsed/>
    <w:rsid w:val="00316CDE"/>
    <w:rPr>
      <w:sz w:val="18"/>
      <w:szCs w:val="18"/>
    </w:rPr>
  </w:style>
  <w:style w:type="paragraph" w:styleId="CommentText">
    <w:name w:val="annotation text"/>
    <w:basedOn w:val="Normal"/>
    <w:link w:val="CommentTextChar"/>
    <w:uiPriority w:val="99"/>
    <w:semiHidden/>
    <w:unhideWhenUsed/>
    <w:rsid w:val="00316CDE"/>
    <w:pPr>
      <w:spacing w:line="240" w:lineRule="auto"/>
    </w:pPr>
    <w:rPr>
      <w:sz w:val="24"/>
      <w:szCs w:val="24"/>
    </w:rPr>
  </w:style>
  <w:style w:type="character" w:customStyle="1" w:styleId="CommentTextChar">
    <w:name w:val="Comment Text Char"/>
    <w:basedOn w:val="DefaultParagraphFont"/>
    <w:link w:val="CommentText"/>
    <w:uiPriority w:val="99"/>
    <w:semiHidden/>
    <w:rsid w:val="00316CDE"/>
    <w:rPr>
      <w:sz w:val="24"/>
      <w:szCs w:val="24"/>
    </w:rPr>
  </w:style>
  <w:style w:type="paragraph" w:styleId="CommentSubject">
    <w:name w:val="annotation subject"/>
    <w:basedOn w:val="CommentText"/>
    <w:next w:val="CommentText"/>
    <w:link w:val="CommentSubjectChar"/>
    <w:uiPriority w:val="99"/>
    <w:semiHidden/>
    <w:unhideWhenUsed/>
    <w:rsid w:val="00316CDE"/>
    <w:rPr>
      <w:b/>
      <w:bCs/>
      <w:sz w:val="20"/>
      <w:szCs w:val="20"/>
    </w:rPr>
  </w:style>
  <w:style w:type="character" w:customStyle="1" w:styleId="CommentSubjectChar">
    <w:name w:val="Comment Subject Char"/>
    <w:basedOn w:val="CommentTextChar"/>
    <w:link w:val="CommentSubject"/>
    <w:uiPriority w:val="99"/>
    <w:semiHidden/>
    <w:rsid w:val="00316CDE"/>
    <w:rPr>
      <w:b/>
      <w:bCs/>
      <w:sz w:val="20"/>
      <w:szCs w:val="20"/>
    </w:rPr>
  </w:style>
  <w:style w:type="paragraph" w:styleId="Revision">
    <w:name w:val="Revision"/>
    <w:hidden/>
    <w:uiPriority w:val="99"/>
    <w:semiHidden/>
    <w:rsid w:val="00316CDE"/>
    <w:pPr>
      <w:spacing w:after="0" w:line="240" w:lineRule="auto"/>
    </w:pPr>
  </w:style>
  <w:style w:type="paragraph" w:styleId="Header">
    <w:name w:val="header"/>
    <w:basedOn w:val="Normal"/>
    <w:link w:val="HeaderChar"/>
    <w:uiPriority w:val="99"/>
    <w:semiHidden/>
    <w:unhideWhenUsed/>
    <w:rsid w:val="000B35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35FD"/>
  </w:style>
  <w:style w:type="paragraph" w:styleId="Footer">
    <w:name w:val="footer"/>
    <w:basedOn w:val="Normal"/>
    <w:link w:val="FooterChar"/>
    <w:uiPriority w:val="99"/>
    <w:semiHidden/>
    <w:unhideWhenUsed/>
    <w:rsid w:val="000B35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7305">
      <w:bodyDiv w:val="1"/>
      <w:marLeft w:val="0"/>
      <w:marRight w:val="0"/>
      <w:marTop w:val="0"/>
      <w:marBottom w:val="0"/>
      <w:divBdr>
        <w:top w:val="none" w:sz="0" w:space="0" w:color="auto"/>
        <w:left w:val="none" w:sz="0" w:space="0" w:color="auto"/>
        <w:bottom w:val="none" w:sz="0" w:space="0" w:color="auto"/>
        <w:right w:val="none" w:sz="0" w:space="0" w:color="auto"/>
      </w:divBdr>
    </w:div>
    <w:div w:id="774637417">
      <w:bodyDiv w:val="1"/>
      <w:marLeft w:val="0"/>
      <w:marRight w:val="0"/>
      <w:marTop w:val="0"/>
      <w:marBottom w:val="0"/>
      <w:divBdr>
        <w:top w:val="none" w:sz="0" w:space="0" w:color="auto"/>
        <w:left w:val="none" w:sz="0" w:space="0" w:color="auto"/>
        <w:bottom w:val="none" w:sz="0" w:space="0" w:color="auto"/>
        <w:right w:val="none" w:sz="0" w:space="0" w:color="auto"/>
      </w:divBdr>
    </w:div>
    <w:div w:id="1327586701">
      <w:bodyDiv w:val="1"/>
      <w:marLeft w:val="0"/>
      <w:marRight w:val="0"/>
      <w:marTop w:val="0"/>
      <w:marBottom w:val="0"/>
      <w:divBdr>
        <w:top w:val="none" w:sz="0" w:space="0" w:color="auto"/>
        <w:left w:val="none" w:sz="0" w:space="0" w:color="auto"/>
        <w:bottom w:val="none" w:sz="0" w:space="0" w:color="auto"/>
        <w:right w:val="none" w:sz="0" w:space="0" w:color="auto"/>
      </w:divBdr>
    </w:div>
    <w:div w:id="19202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6AFF20-2B1C-45A8-B25D-F44E8EDBF4CA}"/>
</file>

<file path=customXml/itemProps2.xml><?xml version="1.0" encoding="utf-8"?>
<ds:datastoreItem xmlns:ds="http://schemas.openxmlformats.org/officeDocument/2006/customXml" ds:itemID="{19429237-55EF-4868-B70A-5A52AF20FEA7}"/>
</file>

<file path=customXml/itemProps3.xml><?xml version="1.0" encoding="utf-8"?>
<ds:datastoreItem xmlns:ds="http://schemas.openxmlformats.org/officeDocument/2006/customXml" ds:itemID="{D13E1676-EF80-4156-A180-70BC2BCE6940}"/>
</file>

<file path=docProps/app.xml><?xml version="1.0" encoding="utf-8"?>
<Properties xmlns="http://schemas.openxmlformats.org/officeDocument/2006/extended-properties" xmlns:vt="http://schemas.openxmlformats.org/officeDocument/2006/docPropsVTypes">
  <Template>Normal</Template>
  <TotalTime>14</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Parinitha Sastry</dc:creator>
  <cp:lastModifiedBy>Parinitha Sastry</cp:lastModifiedBy>
  <cp:revision>12</cp:revision>
  <dcterms:created xsi:type="dcterms:W3CDTF">2014-09-23T14:58:00Z</dcterms:created>
  <dcterms:modified xsi:type="dcterms:W3CDTF">2014-09-23T15:04:00Z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