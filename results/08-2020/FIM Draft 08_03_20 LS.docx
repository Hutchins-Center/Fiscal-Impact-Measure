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1562" w14:textId="66070866" w:rsidR="007E21B2" w:rsidRPr="00F67E27" w:rsidRDefault="70F51FAA" w:rsidP="03611039">
      <w:pPr>
        <w:rPr>
          <w:b/>
          <w:bCs/>
          <w:i/>
          <w:iCs/>
        </w:rPr>
      </w:pPr>
      <w:r w:rsidRPr="03611039">
        <w:rPr>
          <w:b/>
          <w:bCs/>
          <w:i/>
          <w:iCs/>
        </w:rPr>
        <w:t>Editor’s Note:</w:t>
      </w:r>
      <w:r>
        <w:rPr>
          <w:i/>
          <w:color w:val="538135" w:themeColor="accent6" w:themeShade="BF"/>
        </w:rPr>
        <w:t xml:space="preserve"> </w:t>
      </w:r>
      <w:r w:rsidR="004D49A0">
        <w:rPr>
          <w:i/>
          <w:iCs/>
          <w:color w:val="538135" w:themeColor="accent6" w:themeShade="BF"/>
        </w:rPr>
        <w:t xml:space="preserve">The near-term forecast of </w:t>
      </w:r>
      <w:r w:rsidR="00906FA6">
        <w:rPr>
          <w:i/>
          <w:iCs/>
          <w:color w:val="538135" w:themeColor="accent6" w:themeShade="BF"/>
        </w:rPr>
        <w:t>our</w:t>
      </w:r>
      <w:r w:rsidR="004D49A0">
        <w:rPr>
          <w:i/>
          <w:iCs/>
          <w:color w:val="538135" w:themeColor="accent6" w:themeShade="BF"/>
        </w:rPr>
        <w:t xml:space="preserve"> Fiscal Impact Measure </w:t>
      </w:r>
      <w:r w:rsidR="00453F2D">
        <w:rPr>
          <w:i/>
          <w:iCs/>
          <w:color w:val="538135" w:themeColor="accent6" w:themeShade="BF"/>
        </w:rPr>
        <w:t xml:space="preserve">incorporates </w:t>
      </w:r>
      <w:r w:rsidR="009C2E19">
        <w:rPr>
          <w:i/>
          <w:iCs/>
          <w:color w:val="538135" w:themeColor="accent6" w:themeShade="BF"/>
        </w:rPr>
        <w:t>recent leg</w:t>
      </w:r>
      <w:r w:rsidR="00EC0CB4">
        <w:rPr>
          <w:i/>
          <w:iCs/>
          <w:color w:val="538135" w:themeColor="accent6" w:themeShade="BF"/>
        </w:rPr>
        <w:t xml:space="preserve">islation and </w:t>
      </w:r>
      <w:r w:rsidR="00D01728">
        <w:rPr>
          <w:i/>
          <w:iCs/>
          <w:color w:val="538135" w:themeColor="accent6" w:themeShade="BF"/>
        </w:rPr>
        <w:t xml:space="preserve">the automatic effects </w:t>
      </w:r>
      <w:r w:rsidR="2FB24CA4" w:rsidRPr="0F08A7D7">
        <w:rPr>
          <w:i/>
          <w:iCs/>
          <w:color w:val="538135" w:themeColor="accent6" w:themeShade="BF"/>
        </w:rPr>
        <w:t>of the recession on</w:t>
      </w:r>
      <w:r w:rsidR="00D01728" w:rsidRPr="0F08A7D7">
        <w:rPr>
          <w:i/>
          <w:iCs/>
          <w:color w:val="538135" w:themeColor="accent6" w:themeShade="BF"/>
        </w:rPr>
        <w:t xml:space="preserve"> </w:t>
      </w:r>
      <w:r w:rsidR="00D01728">
        <w:rPr>
          <w:i/>
          <w:iCs/>
          <w:color w:val="538135" w:themeColor="accent6" w:themeShade="BF"/>
        </w:rPr>
        <w:t>taxes and spending</w:t>
      </w:r>
      <w:r w:rsidR="00CF7726">
        <w:rPr>
          <w:i/>
          <w:iCs/>
          <w:color w:val="538135" w:themeColor="accent6" w:themeShade="BF"/>
        </w:rPr>
        <w:t xml:space="preserve">. While </w:t>
      </w:r>
      <w:r w:rsidR="00D01728">
        <w:rPr>
          <w:i/>
          <w:iCs/>
          <w:color w:val="538135" w:themeColor="accent6" w:themeShade="BF"/>
        </w:rPr>
        <w:t xml:space="preserve">additional legislation to combat the recession is likely, we don’t know what form it will take and have not included it in the </w:t>
      </w:r>
      <w:commentRangeStart w:id="0"/>
      <w:commentRangeStart w:id="1"/>
      <w:r w:rsidR="00CF7726">
        <w:rPr>
          <w:i/>
          <w:iCs/>
          <w:color w:val="538135" w:themeColor="accent6" w:themeShade="BF"/>
        </w:rPr>
        <w:t>forecast</w:t>
      </w:r>
      <w:commentRangeEnd w:id="0"/>
      <w:r>
        <w:rPr>
          <w:rStyle w:val="CommentReference"/>
        </w:rPr>
        <w:commentReference w:id="0"/>
      </w:r>
      <w:commentRangeEnd w:id="1"/>
      <w:r>
        <w:rPr>
          <w:rStyle w:val="CommentReference"/>
        </w:rPr>
        <w:commentReference w:id="1"/>
      </w:r>
      <w:r w:rsidR="00CF7726">
        <w:rPr>
          <w:i/>
          <w:iCs/>
          <w:color w:val="538135" w:themeColor="accent6" w:themeShade="BF"/>
        </w:rPr>
        <w:t>.</w:t>
      </w:r>
    </w:p>
    <w:p w14:paraId="488C1FB4" w14:textId="3C3F78EB" w:rsidR="007E21B2" w:rsidRDefault="00A9308C" w:rsidP="03611039">
      <w:pPr>
        <w:rPr>
          <w:rFonts w:ascii="Calibri" w:eastAsia="Calibri" w:hAnsi="Calibri" w:cs="Calibri"/>
        </w:rPr>
      </w:pPr>
      <w:r>
        <w:rPr>
          <w:rFonts w:ascii="Calibri" w:eastAsia="Calibri" w:hAnsi="Calibri" w:cs="Calibri"/>
          <w:b/>
          <w:bCs/>
        </w:rPr>
        <w:t>FISCAL POLICY AND THE ECONOMY IN 2020 AND 2021</w:t>
      </w:r>
      <w:r w:rsidR="00C46CDF">
        <w:br/>
      </w:r>
      <w:r w:rsidR="0CB341EE" w:rsidRPr="03611039">
        <w:rPr>
          <w:rFonts w:ascii="Calibri" w:eastAsia="Calibri" w:hAnsi="Calibri" w:cs="Calibri"/>
          <w:b/>
          <w:bCs/>
        </w:rPr>
        <w:t xml:space="preserve">By </w:t>
      </w:r>
      <w:r w:rsidR="007B5EB5">
        <w:rPr>
          <w:rFonts w:ascii="Calibri" w:eastAsia="Calibri" w:hAnsi="Calibri" w:cs="Calibri"/>
          <w:i/>
          <w:iCs/>
        </w:rPr>
        <w:t>Manuel</w:t>
      </w:r>
      <w:r w:rsidR="1C150477" w:rsidRPr="2AAC7B79">
        <w:rPr>
          <w:rFonts w:ascii="Calibri" w:eastAsia="Calibri" w:hAnsi="Calibri" w:cs="Calibri"/>
          <w:i/>
          <w:iCs/>
        </w:rPr>
        <w:t xml:space="preserve"> Alcala </w:t>
      </w:r>
      <w:proofErr w:type="spellStart"/>
      <w:r w:rsidR="1C150477" w:rsidRPr="2AAC7B79">
        <w:rPr>
          <w:rFonts w:ascii="Calibri" w:eastAsia="Calibri" w:hAnsi="Calibri" w:cs="Calibri"/>
          <w:i/>
          <w:iCs/>
        </w:rPr>
        <w:t>Kovalski</w:t>
      </w:r>
      <w:proofErr w:type="spellEnd"/>
      <w:r w:rsidR="1C150477" w:rsidRPr="2AAC7B79">
        <w:rPr>
          <w:rFonts w:ascii="Calibri" w:eastAsia="Calibri" w:hAnsi="Calibri" w:cs="Calibri"/>
          <w:i/>
          <w:iCs/>
        </w:rPr>
        <w:t xml:space="preserve"> </w:t>
      </w:r>
      <w:r w:rsidR="0CB341EE" w:rsidRPr="03611039">
        <w:rPr>
          <w:rFonts w:ascii="Calibri" w:eastAsia="Calibri" w:hAnsi="Calibri" w:cs="Calibri"/>
          <w:i/>
          <w:iCs/>
        </w:rPr>
        <w:t xml:space="preserve">and Louise </w:t>
      </w:r>
      <w:proofErr w:type="spellStart"/>
      <w:r w:rsidR="0CB341EE" w:rsidRPr="03611039">
        <w:rPr>
          <w:rFonts w:ascii="Calibri" w:eastAsia="Calibri" w:hAnsi="Calibri" w:cs="Calibri"/>
          <w:i/>
          <w:iCs/>
        </w:rPr>
        <w:t>Sheiner</w:t>
      </w:r>
      <w:proofErr w:type="spellEnd"/>
    </w:p>
    <w:p w14:paraId="060B9485" w14:textId="5EB3529C" w:rsidR="00E403DD" w:rsidRDefault="009948FB" w:rsidP="00CD348E">
      <w:bookmarkStart w:id="2" w:name="_Hlk44055508"/>
      <w:r>
        <w:t xml:space="preserve">The fiscal policy response to the pandemic </w:t>
      </w:r>
      <w:r w:rsidR="002512E9">
        <w:t xml:space="preserve">had a </w:t>
      </w:r>
      <w:r w:rsidR="00CD348E">
        <w:t>massive</w:t>
      </w:r>
      <w:r w:rsidR="002512E9">
        <w:t xml:space="preserve"> impact on GDP growth in the second quarter, boosting it </w:t>
      </w:r>
      <w:r w:rsidR="00C91D97">
        <w:t xml:space="preserve">14.6 </w:t>
      </w:r>
      <w:r w:rsidR="00CD348E">
        <w:t>percentage points</w:t>
      </w:r>
      <w:r w:rsidR="00AC4DA8">
        <w:t xml:space="preserve"> at an annual rate</w:t>
      </w:r>
      <w:r w:rsidR="00CD348E">
        <w:t>, a</w:t>
      </w:r>
      <w:r w:rsidR="002512E9">
        <w:t xml:space="preserve">ccording to the </w:t>
      </w:r>
      <w:r w:rsidR="00CD348E">
        <w:t>latest reading of the Hutchins Center Fiscal Impact Measure (FIM)</w:t>
      </w:r>
      <w:r w:rsidR="00E47CDA">
        <w:t>. The FIM translate</w:t>
      </w:r>
      <w:r w:rsidR="00261F9A">
        <w:t>s</w:t>
      </w:r>
      <w:r w:rsidR="00E47CDA">
        <w:t xml:space="preserve"> changes in taxes and spending at federal, state, and local levels into changes in aggregate demand</w:t>
      </w:r>
      <w:r w:rsidR="00CD348E">
        <w:t>.</w:t>
      </w:r>
    </w:p>
    <w:p w14:paraId="5E45F5AC" w14:textId="073DE268" w:rsidR="00E43506" w:rsidRPr="00AC4DA8" w:rsidRDefault="007E3803" w:rsidP="00CD348E">
      <w:r>
        <w:t xml:space="preserve">The GDP contracted at an annual rate of </w:t>
      </w:r>
      <w:commentRangeStart w:id="3"/>
      <w:r>
        <w:t>3</w:t>
      </w:r>
      <w:r w:rsidR="40D470D3">
        <w:t>2.9</w:t>
      </w:r>
      <w:commentRangeEnd w:id="3"/>
      <w:r>
        <w:rPr>
          <w:rStyle w:val="CommentReference"/>
        </w:rPr>
        <w:commentReference w:id="3"/>
      </w:r>
      <w:r>
        <w:t xml:space="preserve"> percent in the quarter, according to the latest government estimates. The FIM illustrates how much worse the decline would have been if not for federal fiscal policy. This</w:t>
      </w:r>
      <w:r w:rsidR="00AC4DA8">
        <w:t xml:space="preserve"> is the</w:t>
      </w:r>
      <w:r>
        <w:t xml:space="preserve"> </w:t>
      </w:r>
      <w:r w:rsidR="00AC4DA8">
        <w:t xml:space="preserve">highest level of the FIM </w:t>
      </w:r>
      <w:r w:rsidR="00AC4DA8">
        <w:rPr>
          <w:rFonts w:ascii="Calibri" w:eastAsia="Calibri" w:hAnsi="Calibri" w:cs="Calibri"/>
        </w:rPr>
        <w:t>since 1973, the earliest year for which we have data.</w:t>
      </w:r>
      <w:del w:id="4" w:author="Manuel Alcala Kovalski" w:date="2020-08-04T09:28:00Z">
        <w:r w:rsidR="00AC4DA8" w:rsidDel="001D160A">
          <w:delText xml:space="preserve"> </w:delText>
        </w:r>
      </w:del>
      <w:bookmarkEnd w:id="2"/>
      <w:ins w:id="5" w:author="Manuel Alcala Kovalski" w:date="2020-08-04T09:27:00Z">
        <w:r w:rsidR="006C2308" w:rsidRPr="006C2308">
          <w:t>&lt;</w:t>
        </w:r>
        <w:proofErr w:type="spellStart"/>
        <w:r w:rsidR="006C2308" w:rsidRPr="006C2308">
          <w:t>br</w:t>
        </w:r>
        <w:proofErr w:type="spellEnd"/>
        <w:r w:rsidR="006C2308" w:rsidRPr="006C2308">
          <w:t>&gt;&lt;</w:t>
        </w:r>
        <w:proofErr w:type="spellStart"/>
        <w:r w:rsidR="006C2308" w:rsidRPr="006C2308">
          <w:t>br</w:t>
        </w:r>
        <w:proofErr w:type="spellEnd"/>
        <w:r w:rsidR="006C2308" w:rsidRPr="006C2308">
          <w:t>&gt;</w:t>
        </w:r>
      </w:ins>
    </w:p>
    <w:p w14:paraId="0A7E6A33" w14:textId="3F653F2B" w:rsidR="004960DC" w:rsidRDefault="00ED0049" w:rsidP="004B733B">
      <w:pPr>
        <w:rPr>
          <w:rFonts w:ascii="Calibri" w:eastAsia="Calibri" w:hAnsi="Calibri" w:cs="Calibri"/>
        </w:rPr>
      </w:pPr>
      <w:r w:rsidRPr="56FBA72E">
        <w:rPr>
          <w:rFonts w:ascii="Calibri" w:eastAsia="Calibri" w:hAnsi="Calibri" w:cs="Calibri"/>
        </w:rPr>
        <w:t xml:space="preserve">Taxes </w:t>
      </w:r>
      <w:r w:rsidR="00CD348E" w:rsidRPr="56FBA72E">
        <w:rPr>
          <w:rFonts w:ascii="Calibri" w:eastAsia="Calibri" w:hAnsi="Calibri" w:cs="Calibri"/>
        </w:rPr>
        <w:t xml:space="preserve">and </w:t>
      </w:r>
      <w:r w:rsidRPr="56FBA72E">
        <w:rPr>
          <w:rFonts w:ascii="Calibri" w:eastAsia="Calibri" w:hAnsi="Calibri" w:cs="Calibri"/>
        </w:rPr>
        <w:t xml:space="preserve">transfer programs </w:t>
      </w:r>
      <w:r w:rsidR="000872B9" w:rsidRPr="56FBA72E">
        <w:rPr>
          <w:rFonts w:ascii="Calibri" w:eastAsia="Calibri" w:hAnsi="Calibri" w:cs="Calibri"/>
        </w:rPr>
        <w:t>accounted for</w:t>
      </w:r>
      <w:r w:rsidRPr="56FBA72E">
        <w:rPr>
          <w:rFonts w:ascii="Calibri" w:eastAsia="Calibri" w:hAnsi="Calibri" w:cs="Calibri"/>
        </w:rPr>
        <w:t xml:space="preserve"> the largest component of the increase in </w:t>
      </w:r>
      <w:r w:rsidR="007A4341" w:rsidRPr="56FBA72E">
        <w:rPr>
          <w:rFonts w:ascii="Calibri" w:eastAsia="Calibri" w:hAnsi="Calibri" w:cs="Calibri"/>
        </w:rPr>
        <w:t xml:space="preserve">the </w:t>
      </w:r>
      <w:r w:rsidR="000872B9" w:rsidRPr="56FBA72E">
        <w:rPr>
          <w:rFonts w:ascii="Calibri" w:eastAsia="Calibri" w:hAnsi="Calibri" w:cs="Calibri"/>
        </w:rPr>
        <w:t>second</w:t>
      </w:r>
      <w:r w:rsidR="1C889FE5" w:rsidRPr="6A057BBA">
        <w:rPr>
          <w:rFonts w:ascii="Calibri" w:eastAsia="Calibri" w:hAnsi="Calibri" w:cs="Calibri"/>
        </w:rPr>
        <w:t xml:space="preserve"> </w:t>
      </w:r>
      <w:r w:rsidR="000872B9" w:rsidRPr="56FBA72E">
        <w:rPr>
          <w:rFonts w:ascii="Calibri" w:eastAsia="Calibri" w:hAnsi="Calibri" w:cs="Calibri"/>
        </w:rPr>
        <w:t xml:space="preserve">quarter </w:t>
      </w:r>
      <w:r w:rsidRPr="56FBA72E">
        <w:rPr>
          <w:rFonts w:ascii="Calibri" w:eastAsia="Calibri" w:hAnsi="Calibri" w:cs="Calibri"/>
        </w:rPr>
        <w:t>FIM</w:t>
      </w:r>
      <w:r w:rsidR="000872B9" w:rsidRPr="56FBA72E">
        <w:rPr>
          <w:rFonts w:ascii="Calibri" w:eastAsia="Calibri" w:hAnsi="Calibri" w:cs="Calibri"/>
        </w:rPr>
        <w:t xml:space="preserve">, reflecting </w:t>
      </w:r>
      <w:r w:rsidR="007A4341" w:rsidRPr="56FBA72E">
        <w:rPr>
          <w:rFonts w:ascii="Calibri" w:eastAsia="Calibri" w:hAnsi="Calibri" w:cs="Calibri"/>
        </w:rPr>
        <w:t>the boosts to consumption from the</w:t>
      </w:r>
      <w:r w:rsidR="000872B9" w:rsidRPr="56FBA72E">
        <w:rPr>
          <w:rFonts w:ascii="Calibri" w:eastAsia="Calibri" w:hAnsi="Calibri" w:cs="Calibri"/>
        </w:rPr>
        <w:t xml:space="preserve"> </w:t>
      </w:r>
      <w:r w:rsidR="007A4341" w:rsidRPr="56FBA72E">
        <w:rPr>
          <w:rFonts w:ascii="Calibri" w:eastAsia="Calibri" w:hAnsi="Calibri" w:cs="Calibri"/>
        </w:rPr>
        <w:t xml:space="preserve">CARES Act’s </w:t>
      </w:r>
      <w:r w:rsidR="003E34E4">
        <w:rPr>
          <w:rFonts w:ascii="Calibri" w:eastAsia="Calibri" w:hAnsi="Calibri" w:cs="Calibri"/>
        </w:rPr>
        <w:t xml:space="preserve">payments to households and </w:t>
      </w:r>
      <w:r w:rsidR="003E34E4" w:rsidRPr="2B18FCEA">
        <w:rPr>
          <w:rFonts w:ascii="Calibri" w:eastAsia="Calibri" w:hAnsi="Calibri" w:cs="Calibri"/>
        </w:rPr>
        <w:t>expanded</w:t>
      </w:r>
      <w:r w:rsidR="003E34E4">
        <w:rPr>
          <w:rFonts w:ascii="Calibri" w:eastAsia="Calibri" w:hAnsi="Calibri" w:cs="Calibri"/>
        </w:rPr>
        <w:t xml:space="preserve"> </w:t>
      </w:r>
      <w:r w:rsidR="007A4341" w:rsidRPr="56FBA72E">
        <w:rPr>
          <w:rFonts w:ascii="Calibri" w:eastAsia="Calibri" w:hAnsi="Calibri" w:cs="Calibri"/>
        </w:rPr>
        <w:t>unemployment benefit</w:t>
      </w:r>
      <w:r w:rsidR="003E34E4">
        <w:rPr>
          <w:rFonts w:ascii="Calibri" w:eastAsia="Calibri" w:hAnsi="Calibri" w:cs="Calibri"/>
        </w:rPr>
        <w:t>s</w:t>
      </w:r>
      <w:r w:rsidR="68DA3D0F" w:rsidRPr="6A057BBA">
        <w:rPr>
          <w:rFonts w:ascii="Calibri" w:eastAsia="Calibri" w:hAnsi="Calibri" w:cs="Calibri"/>
        </w:rPr>
        <w:t>,</w:t>
      </w:r>
      <w:r w:rsidR="007A4341" w:rsidRPr="56FBA72E">
        <w:rPr>
          <w:rFonts w:ascii="Calibri" w:eastAsia="Calibri" w:hAnsi="Calibri" w:cs="Calibri"/>
        </w:rPr>
        <w:t xml:space="preserve"> as well as the effect of the automatic stabilizers</w:t>
      </w:r>
      <w:r w:rsidR="004C32EE" w:rsidRPr="56FBA72E">
        <w:rPr>
          <w:rFonts w:ascii="Calibri" w:eastAsia="Calibri" w:hAnsi="Calibri" w:cs="Calibri"/>
        </w:rPr>
        <w:t>—</w:t>
      </w:r>
      <w:r w:rsidR="007A4341" w:rsidRPr="56FBA72E">
        <w:rPr>
          <w:rFonts w:ascii="Calibri" w:eastAsia="Calibri" w:hAnsi="Calibri" w:cs="Calibri"/>
        </w:rPr>
        <w:t xml:space="preserve">the reduction in taxes and increases in unemployment and SNAP benefits that occur automatically when an economy falls into a recession.  </w:t>
      </w:r>
      <w:r w:rsidRPr="56FBA72E">
        <w:rPr>
          <w:rFonts w:ascii="Calibri" w:eastAsia="Calibri" w:hAnsi="Calibri" w:cs="Calibri"/>
        </w:rPr>
        <w:t>Federally</w:t>
      </w:r>
      <w:r w:rsidR="00CF7726" w:rsidRPr="56FBA72E">
        <w:rPr>
          <w:rFonts w:ascii="Calibri" w:eastAsia="Calibri" w:hAnsi="Calibri" w:cs="Calibri"/>
        </w:rPr>
        <w:t xml:space="preserve"> </w:t>
      </w:r>
      <w:r w:rsidRPr="56FBA72E">
        <w:rPr>
          <w:rFonts w:ascii="Calibri" w:eastAsia="Calibri" w:hAnsi="Calibri" w:cs="Calibri"/>
        </w:rPr>
        <w:t>financed purchase</w:t>
      </w:r>
      <w:r w:rsidR="00F10E99" w:rsidRPr="56FBA72E">
        <w:rPr>
          <w:rFonts w:ascii="Calibri" w:eastAsia="Calibri" w:hAnsi="Calibri" w:cs="Calibri"/>
        </w:rPr>
        <w:t>s</w:t>
      </w:r>
      <w:r w:rsidR="00293167" w:rsidRPr="56FBA72E">
        <w:rPr>
          <w:rFonts w:ascii="Calibri" w:eastAsia="Calibri" w:hAnsi="Calibri" w:cs="Calibri"/>
        </w:rPr>
        <w:t xml:space="preserve">, </w:t>
      </w:r>
      <w:r w:rsidRPr="56FBA72E">
        <w:rPr>
          <w:rFonts w:ascii="Calibri" w:eastAsia="Calibri" w:hAnsi="Calibri" w:cs="Calibri"/>
        </w:rPr>
        <w:t>mainly grants to state and local governments</w:t>
      </w:r>
      <w:r w:rsidR="004B733B" w:rsidRPr="56FBA72E">
        <w:rPr>
          <w:rFonts w:ascii="Calibri" w:eastAsia="Calibri" w:hAnsi="Calibri" w:cs="Calibri"/>
        </w:rPr>
        <w:t xml:space="preserve"> and spending on the processing of </w:t>
      </w:r>
      <w:r w:rsidR="00E64280" w:rsidRPr="00A54856">
        <w:t>Paycheck</w:t>
      </w:r>
      <w:r w:rsidR="00E64280">
        <w:rPr>
          <w:rFonts w:ascii="Calibri" w:eastAsia="Calibri" w:hAnsi="Calibri" w:cs="Calibri"/>
        </w:rPr>
        <w:t xml:space="preserve"> Protection Program</w:t>
      </w:r>
      <w:r w:rsidR="00E64280" w:rsidRPr="56FBA72E">
        <w:rPr>
          <w:rFonts w:ascii="Calibri" w:eastAsia="Calibri" w:hAnsi="Calibri" w:cs="Calibri"/>
        </w:rPr>
        <w:t xml:space="preserve"> </w:t>
      </w:r>
      <w:r w:rsidR="25D664B8" w:rsidRPr="6A057BBA">
        <w:rPr>
          <w:rFonts w:ascii="Calibri" w:eastAsia="Calibri" w:hAnsi="Calibri" w:cs="Calibri"/>
        </w:rPr>
        <w:t>(PPP)</w:t>
      </w:r>
      <w:r w:rsidR="68E128E3" w:rsidRPr="6A057BBA">
        <w:rPr>
          <w:rFonts w:ascii="Calibri" w:eastAsia="Calibri" w:hAnsi="Calibri" w:cs="Calibri"/>
        </w:rPr>
        <w:t xml:space="preserve"> </w:t>
      </w:r>
      <w:r w:rsidR="004B733B" w:rsidRPr="56FBA72E">
        <w:rPr>
          <w:rFonts w:ascii="Calibri" w:eastAsia="Calibri" w:hAnsi="Calibri" w:cs="Calibri"/>
        </w:rPr>
        <w:t>loans,</w:t>
      </w:r>
      <w:r w:rsidRPr="56FBA72E">
        <w:rPr>
          <w:rFonts w:ascii="Calibri" w:eastAsia="Calibri" w:hAnsi="Calibri" w:cs="Calibri"/>
        </w:rPr>
        <w:t xml:space="preserve"> also boost</w:t>
      </w:r>
      <w:r w:rsidR="004B733B" w:rsidRPr="56FBA72E">
        <w:rPr>
          <w:rFonts w:ascii="Calibri" w:eastAsia="Calibri" w:hAnsi="Calibri" w:cs="Calibri"/>
        </w:rPr>
        <w:t>ed</w:t>
      </w:r>
      <w:r w:rsidRPr="56FBA72E">
        <w:rPr>
          <w:rFonts w:ascii="Calibri" w:eastAsia="Calibri" w:hAnsi="Calibri" w:cs="Calibri"/>
        </w:rPr>
        <w:t xml:space="preserve"> the economy in </w:t>
      </w:r>
      <w:r w:rsidR="004B733B" w:rsidRPr="56FBA72E">
        <w:rPr>
          <w:rFonts w:ascii="Calibri" w:eastAsia="Calibri" w:hAnsi="Calibri" w:cs="Calibri"/>
        </w:rPr>
        <w:t xml:space="preserve">the second </w:t>
      </w:r>
      <w:proofErr w:type="gramStart"/>
      <w:r w:rsidRPr="56FBA72E">
        <w:rPr>
          <w:rFonts w:ascii="Calibri" w:eastAsia="Calibri" w:hAnsi="Calibri" w:cs="Calibri"/>
        </w:rPr>
        <w:t>quarter</w:t>
      </w:r>
      <w:r w:rsidR="004B733B" w:rsidRPr="56FBA72E">
        <w:rPr>
          <w:rFonts w:ascii="Calibri" w:eastAsia="Calibri" w:hAnsi="Calibri" w:cs="Calibri"/>
        </w:rPr>
        <w:t>.</w:t>
      </w:r>
      <w:ins w:id="6" w:author="Manuel Alcala Kovalski" w:date="2020-08-04T09:28:00Z">
        <w:r w:rsidR="001D160A" w:rsidRPr="001D160A">
          <w:rPr>
            <w:rFonts w:ascii="Calibri" w:eastAsia="Calibri" w:hAnsi="Calibri" w:cs="Calibri"/>
          </w:rPr>
          <w:t>&lt;</w:t>
        </w:r>
        <w:proofErr w:type="spellStart"/>
        <w:proofErr w:type="gramEnd"/>
        <w:r w:rsidR="001D160A" w:rsidRPr="001D160A">
          <w:rPr>
            <w:rFonts w:ascii="Calibri" w:eastAsia="Calibri" w:hAnsi="Calibri" w:cs="Calibri"/>
          </w:rPr>
          <w:t>br</w:t>
        </w:r>
        <w:proofErr w:type="spellEnd"/>
        <w:r w:rsidR="001D160A" w:rsidRPr="001D160A">
          <w:rPr>
            <w:rFonts w:ascii="Calibri" w:eastAsia="Calibri" w:hAnsi="Calibri" w:cs="Calibri"/>
          </w:rPr>
          <w:t>&gt;&lt;</w:t>
        </w:r>
        <w:proofErr w:type="spellStart"/>
        <w:r w:rsidR="001D160A" w:rsidRPr="001D160A">
          <w:rPr>
            <w:rFonts w:ascii="Calibri" w:eastAsia="Calibri" w:hAnsi="Calibri" w:cs="Calibri"/>
          </w:rPr>
          <w:t>br</w:t>
        </w:r>
        <w:proofErr w:type="spellEnd"/>
        <w:r w:rsidR="001D160A" w:rsidRPr="001D160A">
          <w:rPr>
            <w:rFonts w:ascii="Calibri" w:eastAsia="Calibri" w:hAnsi="Calibri" w:cs="Calibri"/>
          </w:rPr>
          <w:t>&gt;</w:t>
        </w:r>
      </w:ins>
      <w:r w:rsidR="004B733B" w:rsidRPr="56FBA72E">
        <w:rPr>
          <w:rFonts w:ascii="Calibri" w:eastAsia="Calibri" w:hAnsi="Calibri" w:cs="Calibri"/>
        </w:rPr>
        <w:t xml:space="preserve"> </w:t>
      </w:r>
    </w:p>
    <w:p w14:paraId="239F7592" w14:textId="227B5A43" w:rsidR="00AC4DA8" w:rsidRDefault="00F10E99" w:rsidP="004B733B">
      <w:pPr>
        <w:rPr>
          <w:rFonts w:ascii="Calibri" w:eastAsia="Calibri" w:hAnsi="Calibri" w:cs="Calibri"/>
        </w:rPr>
      </w:pPr>
      <w:r w:rsidRPr="56FBA72E">
        <w:rPr>
          <w:rFonts w:ascii="Calibri" w:eastAsia="Calibri" w:hAnsi="Calibri" w:cs="Calibri"/>
        </w:rPr>
        <w:t>Purchases financed by s</w:t>
      </w:r>
      <w:r w:rsidR="00ED0049" w:rsidRPr="56FBA72E">
        <w:rPr>
          <w:rFonts w:ascii="Calibri" w:eastAsia="Calibri" w:hAnsi="Calibri" w:cs="Calibri"/>
        </w:rPr>
        <w:t xml:space="preserve">tate and local </w:t>
      </w:r>
      <w:r w:rsidRPr="56FBA72E">
        <w:rPr>
          <w:rFonts w:ascii="Calibri" w:eastAsia="Calibri" w:hAnsi="Calibri" w:cs="Calibri"/>
        </w:rPr>
        <w:t>governments</w:t>
      </w:r>
      <w:r w:rsidR="00ED0049" w:rsidRPr="56FBA72E">
        <w:rPr>
          <w:rFonts w:ascii="Calibri" w:eastAsia="Calibri" w:hAnsi="Calibri" w:cs="Calibri"/>
        </w:rPr>
        <w:t xml:space="preserve">, on the other hand, </w:t>
      </w:r>
      <w:r w:rsidR="004B733B" w:rsidRPr="56FBA72E">
        <w:rPr>
          <w:rFonts w:ascii="Calibri" w:eastAsia="Calibri" w:hAnsi="Calibri" w:cs="Calibri"/>
        </w:rPr>
        <w:t>we</w:t>
      </w:r>
      <w:r w:rsidR="00ED0049" w:rsidRPr="56FBA72E">
        <w:rPr>
          <w:rFonts w:ascii="Calibri" w:eastAsia="Calibri" w:hAnsi="Calibri" w:cs="Calibri"/>
        </w:rPr>
        <w:t xml:space="preserve">re a </w:t>
      </w:r>
      <w:r w:rsidR="00ED0049" w:rsidRPr="56312DE7">
        <w:rPr>
          <w:rFonts w:ascii="Calibri" w:eastAsia="Calibri" w:hAnsi="Calibri" w:cs="Calibri"/>
        </w:rPr>
        <w:t>restrain</w:t>
      </w:r>
      <w:r w:rsidR="003A2C9A" w:rsidRPr="56312DE7">
        <w:rPr>
          <w:rFonts w:ascii="Calibri" w:eastAsia="Calibri" w:hAnsi="Calibri" w:cs="Calibri"/>
        </w:rPr>
        <w:t>t</w:t>
      </w:r>
      <w:r w:rsidR="004B733B" w:rsidRPr="56FBA72E">
        <w:rPr>
          <w:rFonts w:ascii="Calibri" w:eastAsia="Calibri" w:hAnsi="Calibri" w:cs="Calibri"/>
        </w:rPr>
        <w:t xml:space="preserve">—holding down </w:t>
      </w:r>
      <w:r w:rsidR="00AC4DA8" w:rsidRPr="56FBA72E">
        <w:rPr>
          <w:rFonts w:ascii="Calibri" w:eastAsia="Calibri" w:hAnsi="Calibri" w:cs="Calibri"/>
        </w:rPr>
        <w:t xml:space="preserve">GDP growth by </w:t>
      </w:r>
      <w:r w:rsidR="00C91D97">
        <w:t>6</w:t>
      </w:r>
      <w:r w:rsidR="1A61662C">
        <w:t>.8</w:t>
      </w:r>
      <w:r w:rsidR="00D15D7F">
        <w:t xml:space="preserve"> </w:t>
      </w:r>
      <w:r w:rsidR="00AC4DA8">
        <w:t>percentage</w:t>
      </w:r>
      <w:r w:rsidR="00AC4DA8" w:rsidRPr="56FBA72E">
        <w:rPr>
          <w:rFonts w:ascii="Calibri" w:eastAsia="Calibri" w:hAnsi="Calibri" w:cs="Calibri"/>
        </w:rPr>
        <w:t xml:space="preserve"> points, </w:t>
      </w:r>
      <w:r w:rsidR="00ED0049" w:rsidRPr="56FBA72E">
        <w:rPr>
          <w:rFonts w:ascii="Calibri" w:eastAsia="Calibri" w:hAnsi="Calibri" w:cs="Calibri"/>
        </w:rPr>
        <w:t xml:space="preserve">as </w:t>
      </w:r>
      <w:r w:rsidR="00AC4DA8" w:rsidRPr="56FBA72E">
        <w:rPr>
          <w:rFonts w:ascii="Calibri" w:eastAsia="Calibri" w:hAnsi="Calibri" w:cs="Calibri"/>
        </w:rPr>
        <w:t xml:space="preserve">state and local governments shed workers in response to school and office closures and tight budget </w:t>
      </w:r>
      <w:proofErr w:type="gramStart"/>
      <w:r w:rsidR="00AC4DA8" w:rsidRPr="56FBA72E">
        <w:rPr>
          <w:rFonts w:ascii="Calibri" w:eastAsia="Calibri" w:hAnsi="Calibri" w:cs="Calibri"/>
        </w:rPr>
        <w:t>conditions.</w:t>
      </w:r>
      <w:ins w:id="7" w:author="Manuel Alcala Kovalski" w:date="2020-08-04T09:28:00Z">
        <w:r w:rsidR="001D160A" w:rsidRPr="001D160A">
          <w:rPr>
            <w:rFonts w:ascii="Calibri" w:eastAsia="Calibri" w:hAnsi="Calibri" w:cs="Calibri"/>
          </w:rPr>
          <w:t>&lt;</w:t>
        </w:r>
        <w:proofErr w:type="spellStart"/>
        <w:proofErr w:type="gramEnd"/>
        <w:r w:rsidR="001D160A" w:rsidRPr="001D160A">
          <w:rPr>
            <w:rFonts w:ascii="Calibri" w:eastAsia="Calibri" w:hAnsi="Calibri" w:cs="Calibri"/>
          </w:rPr>
          <w:t>br</w:t>
        </w:r>
        <w:proofErr w:type="spellEnd"/>
        <w:r w:rsidR="001D160A" w:rsidRPr="001D160A">
          <w:rPr>
            <w:rFonts w:ascii="Calibri" w:eastAsia="Calibri" w:hAnsi="Calibri" w:cs="Calibri"/>
          </w:rPr>
          <w:t>&gt;&lt;</w:t>
        </w:r>
        <w:proofErr w:type="spellStart"/>
        <w:r w:rsidR="001D160A" w:rsidRPr="001D160A">
          <w:rPr>
            <w:rFonts w:ascii="Calibri" w:eastAsia="Calibri" w:hAnsi="Calibri" w:cs="Calibri"/>
          </w:rPr>
          <w:t>br</w:t>
        </w:r>
        <w:proofErr w:type="spellEnd"/>
        <w:r w:rsidR="001D160A" w:rsidRPr="001D160A">
          <w:rPr>
            <w:rFonts w:ascii="Calibri" w:eastAsia="Calibri" w:hAnsi="Calibri" w:cs="Calibri"/>
          </w:rPr>
          <w:t>&gt;</w:t>
        </w:r>
      </w:ins>
      <w:r w:rsidR="00AC4DA8" w:rsidRPr="56FBA72E">
        <w:rPr>
          <w:rFonts w:ascii="Calibri" w:eastAsia="Calibri" w:hAnsi="Calibri" w:cs="Calibri"/>
        </w:rPr>
        <w:t xml:space="preserve"> </w:t>
      </w:r>
    </w:p>
    <w:p w14:paraId="2F11CB69" w14:textId="422640C9" w:rsidR="00CF7726" w:rsidRPr="00F67E27" w:rsidRDefault="00BD3CE7" w:rsidP="56FBA72E">
      <w:pPr>
        <w:rPr>
          <w:rFonts w:ascii="Calibri" w:eastAsia="Calibri" w:hAnsi="Calibri" w:cs="Calibri"/>
          <w:i/>
          <w:iCs/>
        </w:rPr>
      </w:pPr>
      <w:r>
        <w:rPr>
          <w:rFonts w:ascii="Calibri" w:eastAsia="Calibri" w:hAnsi="Calibri" w:cs="Calibri"/>
        </w:rPr>
        <w:t xml:space="preserve">Our forecast reflects only legislation Congress has enacted so far, not what it is likely to do in the near future. </w:t>
      </w:r>
      <w:r w:rsidR="00B40DCE">
        <w:rPr>
          <w:rFonts w:ascii="Calibri" w:eastAsia="Calibri" w:hAnsi="Calibri" w:cs="Calibri"/>
        </w:rPr>
        <w:t xml:space="preserve">With that assumption, </w:t>
      </w:r>
      <w:r w:rsidR="00DA5E2D">
        <w:rPr>
          <w:rFonts w:ascii="Calibri" w:eastAsia="Calibri" w:hAnsi="Calibri" w:cs="Calibri"/>
        </w:rPr>
        <w:t xml:space="preserve">we project that </w:t>
      </w:r>
      <w:r w:rsidR="00B40DCE">
        <w:rPr>
          <w:rFonts w:ascii="Calibri" w:eastAsia="Calibri" w:hAnsi="Calibri" w:cs="Calibri"/>
        </w:rPr>
        <w:t>f</w:t>
      </w:r>
      <w:r w:rsidR="00A66333">
        <w:rPr>
          <w:rFonts w:ascii="Calibri" w:eastAsia="Calibri" w:hAnsi="Calibri" w:cs="Calibri"/>
        </w:rPr>
        <w:t xml:space="preserve">iscal </w:t>
      </w:r>
      <w:r w:rsidR="00A66333" w:rsidRPr="1C6B61C0">
        <w:rPr>
          <w:rFonts w:ascii="Calibri" w:eastAsia="Calibri" w:hAnsi="Calibri" w:cs="Calibri"/>
        </w:rPr>
        <w:t>p</w:t>
      </w:r>
      <w:r w:rsidR="00CD348E" w:rsidRPr="1C6B61C0">
        <w:rPr>
          <w:rFonts w:ascii="Calibri" w:eastAsia="Calibri" w:hAnsi="Calibri" w:cs="Calibri"/>
        </w:rPr>
        <w:t>olicy</w:t>
      </w:r>
      <w:r w:rsidR="00CD348E" w:rsidRPr="56FBA72E">
        <w:rPr>
          <w:rFonts w:ascii="Calibri" w:eastAsia="Calibri" w:hAnsi="Calibri" w:cs="Calibri"/>
        </w:rPr>
        <w:t xml:space="preserve"> will continue to support the economy in coming quarters, although by decreasing amounts barring further action from Congress</w:t>
      </w:r>
      <w:r w:rsidR="00CD348E" w:rsidRPr="1B08735E">
        <w:rPr>
          <w:rFonts w:ascii="Calibri" w:eastAsia="Calibri" w:hAnsi="Calibri" w:cs="Calibri"/>
        </w:rPr>
        <w:t>.</w:t>
      </w:r>
      <w:r w:rsidR="00CD348E" w:rsidRPr="56FBA72E">
        <w:rPr>
          <w:rFonts w:ascii="Calibri" w:eastAsia="Calibri" w:hAnsi="Calibri" w:cs="Calibri"/>
        </w:rPr>
        <w:t xml:space="preserve"> But as the effects of the CARES Act and other legislation wane, the effects reverse; fiscal policy </w:t>
      </w:r>
      <w:r>
        <w:rPr>
          <w:rFonts w:ascii="Calibri" w:eastAsia="Calibri" w:hAnsi="Calibri" w:cs="Calibri"/>
        </w:rPr>
        <w:t>will become</w:t>
      </w:r>
      <w:r w:rsidRPr="56FBA72E">
        <w:rPr>
          <w:rFonts w:ascii="Calibri" w:eastAsia="Calibri" w:hAnsi="Calibri" w:cs="Calibri"/>
        </w:rPr>
        <w:t xml:space="preserve"> </w:t>
      </w:r>
      <w:r w:rsidR="00CD348E" w:rsidRPr="56FBA72E">
        <w:rPr>
          <w:rFonts w:ascii="Calibri" w:eastAsia="Calibri" w:hAnsi="Calibri" w:cs="Calibri"/>
        </w:rPr>
        <w:t>a negative factor for GDP growth. In the second quarter of 2021, for example, fiscal policy will decrease GDP growth by</w:t>
      </w:r>
      <w:r w:rsidR="4510BF2E" w:rsidRPr="56FBA72E">
        <w:rPr>
          <w:rFonts w:ascii="Calibri" w:eastAsia="Calibri" w:hAnsi="Calibri" w:cs="Calibri"/>
        </w:rPr>
        <w:t xml:space="preserve"> 6.1 </w:t>
      </w:r>
      <w:r w:rsidR="00CD348E" w:rsidRPr="56FBA72E">
        <w:rPr>
          <w:rFonts w:ascii="Calibri" w:eastAsia="Calibri" w:hAnsi="Calibri" w:cs="Calibri"/>
        </w:rPr>
        <w:t>percentage points below its potential</w:t>
      </w:r>
      <w:r w:rsidR="002806B3" w:rsidRPr="56FBA72E">
        <w:rPr>
          <w:rFonts w:ascii="Calibri" w:eastAsia="Calibri" w:hAnsi="Calibri" w:cs="Calibri"/>
        </w:rPr>
        <w:t>.</w:t>
      </w:r>
      <w:r w:rsidR="00A01C11">
        <w:rPr>
          <w:rFonts w:ascii="Calibri" w:eastAsia="Calibri" w:hAnsi="Calibri" w:cs="Calibri"/>
        </w:rPr>
        <w:t xml:space="preserve"> We will update our forecast in the future to reflect </w:t>
      </w:r>
      <w:r w:rsidR="00C55237">
        <w:rPr>
          <w:rFonts w:ascii="Calibri" w:eastAsia="Calibri" w:hAnsi="Calibri" w:cs="Calibri"/>
        </w:rPr>
        <w:t xml:space="preserve">further action by </w:t>
      </w:r>
      <w:proofErr w:type="gramStart"/>
      <w:r w:rsidR="00C55237">
        <w:rPr>
          <w:rFonts w:ascii="Calibri" w:eastAsia="Calibri" w:hAnsi="Calibri" w:cs="Calibri"/>
        </w:rPr>
        <w:t>Congress.</w:t>
      </w:r>
      <w:ins w:id="8" w:author="Manuel Alcala Kovalski" w:date="2020-08-04T09:28:00Z">
        <w:r w:rsidR="001D160A" w:rsidRPr="001D160A">
          <w:rPr>
            <w:rFonts w:ascii="Calibri" w:eastAsia="Calibri" w:hAnsi="Calibri" w:cs="Calibri"/>
          </w:rPr>
          <w:t>&lt;</w:t>
        </w:r>
        <w:proofErr w:type="spellStart"/>
        <w:proofErr w:type="gramEnd"/>
        <w:r w:rsidR="001D160A" w:rsidRPr="001D160A">
          <w:rPr>
            <w:rFonts w:ascii="Calibri" w:eastAsia="Calibri" w:hAnsi="Calibri" w:cs="Calibri"/>
          </w:rPr>
          <w:t>br</w:t>
        </w:r>
        <w:proofErr w:type="spellEnd"/>
        <w:r w:rsidR="001D160A" w:rsidRPr="001D160A">
          <w:rPr>
            <w:rFonts w:ascii="Calibri" w:eastAsia="Calibri" w:hAnsi="Calibri" w:cs="Calibri"/>
          </w:rPr>
          <w:t>&gt;&lt;</w:t>
        </w:r>
        <w:proofErr w:type="spellStart"/>
        <w:r w:rsidR="001D160A" w:rsidRPr="001D160A">
          <w:rPr>
            <w:rFonts w:ascii="Calibri" w:eastAsia="Calibri" w:hAnsi="Calibri" w:cs="Calibri"/>
          </w:rPr>
          <w:t>br</w:t>
        </w:r>
        <w:proofErr w:type="spellEnd"/>
        <w:r w:rsidR="001D160A" w:rsidRPr="001D160A">
          <w:rPr>
            <w:rFonts w:ascii="Calibri" w:eastAsia="Calibri" w:hAnsi="Calibri" w:cs="Calibri"/>
          </w:rPr>
          <w:t>&gt;</w:t>
        </w:r>
      </w:ins>
      <w:r w:rsidR="00C55237">
        <w:rPr>
          <w:rFonts w:ascii="Calibri" w:eastAsia="Calibri" w:hAnsi="Calibri" w:cs="Calibri"/>
        </w:rPr>
        <w:t xml:space="preserve"> </w:t>
      </w:r>
    </w:p>
    <w:p w14:paraId="3AF2769B" w14:textId="49F71036" w:rsidR="00D725DE" w:rsidRPr="00C93CBF" w:rsidRDefault="001D6DC5" w:rsidP="00C93CBF">
      <w:pPr>
        <w:rPr>
          <w:rFonts w:ascii="Calibri" w:eastAsia="Calibri" w:hAnsi="Calibri" w:cs="Calibri"/>
        </w:rPr>
      </w:pPr>
      <w:r>
        <w:rPr>
          <w:rFonts w:ascii="Calibri" w:eastAsia="Calibri" w:hAnsi="Calibri" w:cs="Calibri"/>
        </w:rPr>
        <w:t xml:space="preserve">While the overall trajectory of the FIM is </w:t>
      </w:r>
      <w:r w:rsidR="00533AF8">
        <w:rPr>
          <w:rFonts w:ascii="Calibri" w:eastAsia="Calibri" w:hAnsi="Calibri" w:cs="Calibri"/>
        </w:rPr>
        <w:t>clear</w:t>
      </w:r>
      <w:r w:rsidR="00F425AA">
        <w:rPr>
          <w:rFonts w:ascii="Calibri" w:eastAsia="Calibri" w:hAnsi="Calibri" w:cs="Calibri"/>
        </w:rPr>
        <w:t>—</w:t>
      </w:r>
      <w:r w:rsidR="009203BA">
        <w:rPr>
          <w:rFonts w:ascii="Calibri" w:eastAsia="Calibri" w:hAnsi="Calibri" w:cs="Calibri"/>
        </w:rPr>
        <w:t>a</w:t>
      </w:r>
      <w:r w:rsidR="00533AF8">
        <w:rPr>
          <w:rFonts w:ascii="Calibri" w:eastAsia="Calibri" w:hAnsi="Calibri" w:cs="Calibri"/>
        </w:rPr>
        <w:t xml:space="preserve"> </w:t>
      </w:r>
      <w:r w:rsidR="00F10E99">
        <w:rPr>
          <w:rFonts w:ascii="Calibri" w:eastAsia="Calibri" w:hAnsi="Calibri" w:cs="Calibri"/>
        </w:rPr>
        <w:t>near</w:t>
      </w:r>
      <w:r w:rsidR="00C93CBF">
        <w:rPr>
          <w:rFonts w:ascii="Calibri" w:eastAsia="Calibri" w:hAnsi="Calibri" w:cs="Calibri"/>
        </w:rPr>
        <w:t>-</w:t>
      </w:r>
      <w:r w:rsidR="00F10E99">
        <w:rPr>
          <w:rFonts w:ascii="Calibri" w:eastAsia="Calibri" w:hAnsi="Calibri" w:cs="Calibri"/>
        </w:rPr>
        <w:t>term boost to</w:t>
      </w:r>
      <w:r w:rsidR="11DEC85F" w:rsidRPr="5B2213C7">
        <w:rPr>
          <w:rFonts w:ascii="Calibri" w:eastAsia="Calibri" w:hAnsi="Calibri" w:cs="Calibri"/>
        </w:rPr>
        <w:t xml:space="preserve"> the</w:t>
      </w:r>
      <w:r w:rsidR="00F10E99">
        <w:rPr>
          <w:rFonts w:ascii="Calibri" w:eastAsia="Calibri" w:hAnsi="Calibri" w:cs="Calibri"/>
        </w:rPr>
        <w:t xml:space="preserve"> economy that abates quickly, followed by several quarters of </w:t>
      </w:r>
      <w:r w:rsidR="00533AF8">
        <w:rPr>
          <w:rFonts w:ascii="Calibri" w:eastAsia="Calibri" w:hAnsi="Calibri" w:cs="Calibri"/>
        </w:rPr>
        <w:t>restraint</w:t>
      </w:r>
      <w:r w:rsidR="00F425AA">
        <w:rPr>
          <w:rFonts w:ascii="Calibri" w:eastAsia="Calibri" w:hAnsi="Calibri" w:cs="Calibri"/>
        </w:rPr>
        <w:t>—</w:t>
      </w:r>
      <w:r w:rsidR="00E43506">
        <w:rPr>
          <w:rFonts w:ascii="Calibri" w:eastAsia="Calibri" w:hAnsi="Calibri" w:cs="Calibri"/>
        </w:rPr>
        <w:t xml:space="preserve">the </w:t>
      </w:r>
      <w:r>
        <w:rPr>
          <w:rFonts w:ascii="Calibri" w:eastAsia="Calibri" w:hAnsi="Calibri" w:cs="Calibri"/>
        </w:rPr>
        <w:t xml:space="preserve">exact magnitude and timing </w:t>
      </w:r>
      <w:r w:rsidR="00E43506">
        <w:rPr>
          <w:rFonts w:ascii="Calibri" w:eastAsia="Calibri" w:hAnsi="Calibri" w:cs="Calibri"/>
        </w:rPr>
        <w:t xml:space="preserve">of the effects </w:t>
      </w:r>
      <w:r>
        <w:rPr>
          <w:rFonts w:ascii="Calibri" w:eastAsia="Calibri" w:hAnsi="Calibri" w:cs="Calibri"/>
        </w:rPr>
        <w:t xml:space="preserve">are </w:t>
      </w:r>
      <w:r w:rsidR="00E43506">
        <w:rPr>
          <w:rFonts w:ascii="Calibri" w:eastAsia="Calibri" w:hAnsi="Calibri" w:cs="Calibri"/>
        </w:rPr>
        <w:t>no</w:t>
      </w:r>
      <w:r w:rsidR="00CF7726">
        <w:rPr>
          <w:rFonts w:ascii="Calibri" w:eastAsia="Calibri" w:hAnsi="Calibri" w:cs="Calibri"/>
        </w:rPr>
        <w:t xml:space="preserve">t. </w:t>
      </w:r>
      <w:r w:rsidR="00C93CBF">
        <w:rPr>
          <w:rFonts w:ascii="Calibri" w:eastAsia="Calibri" w:hAnsi="Calibri" w:cs="Calibri"/>
        </w:rPr>
        <w:t xml:space="preserve">For the current projection, we’ve </w:t>
      </w:r>
      <w:r w:rsidR="00CF7726">
        <w:rPr>
          <w:rFonts w:ascii="Calibri" w:eastAsia="Calibri" w:hAnsi="Calibri" w:cs="Calibri"/>
        </w:rPr>
        <w:t>made</w:t>
      </w:r>
      <w:r w:rsidR="00C93CBF">
        <w:rPr>
          <w:rFonts w:ascii="Calibri" w:eastAsia="Calibri" w:hAnsi="Calibri" w:cs="Calibri"/>
        </w:rPr>
        <w:t xml:space="preserve"> several assumptions</w:t>
      </w:r>
      <w:r w:rsidR="00F425AA">
        <w:rPr>
          <w:rFonts w:ascii="Calibri" w:eastAsia="Calibri" w:hAnsi="Calibri" w:cs="Calibri"/>
        </w:rPr>
        <w:t xml:space="preserve">: </w:t>
      </w:r>
      <w:r w:rsidR="00C93CBF">
        <w:rPr>
          <w:rFonts w:ascii="Calibri" w:eastAsia="Calibri" w:hAnsi="Calibri" w:cs="Calibri"/>
        </w:rPr>
        <w:t xml:space="preserve">about the timing of the outlays from the recent legislation, for example, and, importantly, about the behavioral responses to it. </w:t>
      </w:r>
      <w:r>
        <w:t>The impact of taxes and government transfers on the pace of GDP growth depends on the marginal propensities to consume (MPC)—for instance, how much households spend versus how much they save from the $1,200/person payment that the CARES Act provided to most households. During the pandemic, the MPCs could be smaller or larger than in normal times. The effects of lockdown</w:t>
      </w:r>
      <w:r w:rsidR="00742735">
        <w:t>s</w:t>
      </w:r>
      <w:r>
        <w:t xml:space="preserve"> and social distancing could reduce consumption; the progressivity of </w:t>
      </w:r>
      <w:r w:rsidR="00742735">
        <w:t>the increased federal spending</w:t>
      </w:r>
      <w:r>
        <w:t>—particularly the $600 per week increase in unemployment benefits—could produce larger effects on consumption. Data available thus far suggest the spending response has been robust, and we have boosted our standard MPCs</w:t>
      </w:r>
      <w:r w:rsidR="1D5AC6F6">
        <w:t>,</w:t>
      </w:r>
      <w:r>
        <w:t xml:space="preserve"> both for the </w:t>
      </w:r>
      <w:r w:rsidR="004A1049">
        <w:t xml:space="preserve">payments to households </w:t>
      </w:r>
      <w:r>
        <w:t>and the expanded unemployment benefits</w:t>
      </w:r>
      <w:r w:rsidR="7B86B70A">
        <w:t>,</w:t>
      </w:r>
      <w:r>
        <w:t xml:space="preserve"> a bit.</w:t>
      </w:r>
      <w:del w:id="9" w:author="Manuel Alcala Kovalski" w:date="2020-08-04T09:28:00Z">
        <w:r w:rsidDel="001D160A">
          <w:delText xml:space="preserve"> </w:delText>
        </w:r>
      </w:del>
      <w:ins w:id="10" w:author="Manuel Alcala Kovalski" w:date="2020-08-04T09:28:00Z">
        <w:r w:rsidR="001D160A" w:rsidRPr="001D160A">
          <w:t>&lt;</w:t>
        </w:r>
        <w:proofErr w:type="spellStart"/>
        <w:r w:rsidR="001D160A" w:rsidRPr="001D160A">
          <w:t>br</w:t>
        </w:r>
        <w:proofErr w:type="spellEnd"/>
        <w:r w:rsidR="001D160A" w:rsidRPr="001D160A">
          <w:t>&gt;&lt;</w:t>
        </w:r>
        <w:proofErr w:type="spellStart"/>
        <w:r w:rsidR="001D160A" w:rsidRPr="001D160A">
          <w:t>br</w:t>
        </w:r>
        <w:proofErr w:type="spellEnd"/>
        <w:r w:rsidR="001D160A" w:rsidRPr="001D160A">
          <w:t>&gt;</w:t>
        </w:r>
      </w:ins>
    </w:p>
    <w:p w14:paraId="12D6549B" w14:textId="6F1B971E" w:rsidR="00C93CBF" w:rsidRDefault="00D725DE" w:rsidP="001D6DC5">
      <w:r>
        <w:t xml:space="preserve">Estimating the impact of the </w:t>
      </w:r>
      <w:r w:rsidR="0373A87A">
        <w:t xml:space="preserve">PPP </w:t>
      </w:r>
      <w:r>
        <w:t>on GDP is particularly difficult</w:t>
      </w:r>
      <w:r w:rsidR="534F4C04">
        <w:t>,</w:t>
      </w:r>
      <w:r>
        <w:t xml:space="preserve"> as it is too soon to know what share of those grants went to businesses that would have otherwise laid </w:t>
      </w:r>
      <w:r w:rsidR="004A1049">
        <w:t xml:space="preserve">off </w:t>
      </w:r>
      <w:r>
        <w:t>employees—in which case the PPP funding operates much like unemployment insurance—and what share should be viewed like standard business tax cuts that have only small near-term effects on business spending. </w:t>
      </w:r>
      <w:r w:rsidR="003603EB">
        <w:t xml:space="preserve">Recent evidence suggests that </w:t>
      </w:r>
      <w:r w:rsidR="005A54BF">
        <w:t xml:space="preserve">these loans did boost employment, although only for a minority of the firms that received them. </w:t>
      </w:r>
      <w:r>
        <w:t xml:space="preserve">As a result, we’ve assumed that </w:t>
      </w:r>
      <w:r w:rsidR="00742735">
        <w:t xml:space="preserve">additional </w:t>
      </w:r>
      <w:r>
        <w:t xml:space="preserve">spending </w:t>
      </w:r>
      <w:r w:rsidR="00742735">
        <w:t>as a result of</w:t>
      </w:r>
      <w:r>
        <w:t xml:space="preserve"> the PPP grants </w:t>
      </w:r>
      <w:r w:rsidR="00742735">
        <w:t>i</w:t>
      </w:r>
      <w:r>
        <w:t xml:space="preserve">s likely to be relatively small and slow. (Specifically, we’ve assumed a weighted average MPC that is </w:t>
      </w:r>
      <w:r w:rsidR="005A54BF">
        <w:t>30%</w:t>
      </w:r>
      <w:r>
        <w:t xml:space="preserve"> the MPC we assume for UI, and </w:t>
      </w:r>
      <w:r w:rsidR="005A54BF">
        <w:t>70%</w:t>
      </w:r>
      <w:r>
        <w:t xml:space="preserve"> the MPC we assume for corporate tax cuts</w:t>
      </w:r>
      <w:proofErr w:type="gramStart"/>
      <w:r>
        <w:t>.)</w:t>
      </w:r>
      <w:ins w:id="11" w:author="Manuel Alcala Kovalski" w:date="2020-08-04T09:29:00Z">
        <w:r w:rsidR="00B82DA0" w:rsidRPr="00B82DA0">
          <w:t>&lt;</w:t>
        </w:r>
        <w:proofErr w:type="spellStart"/>
        <w:proofErr w:type="gramEnd"/>
        <w:r w:rsidR="00B82DA0" w:rsidRPr="00B82DA0">
          <w:t>br</w:t>
        </w:r>
        <w:proofErr w:type="spellEnd"/>
        <w:r w:rsidR="00B82DA0" w:rsidRPr="00B82DA0">
          <w:t>&gt;&lt;</w:t>
        </w:r>
        <w:proofErr w:type="spellStart"/>
        <w:r w:rsidR="00B82DA0" w:rsidRPr="00B82DA0">
          <w:t>br</w:t>
        </w:r>
        <w:proofErr w:type="spellEnd"/>
        <w:r w:rsidR="00B82DA0" w:rsidRPr="00B82DA0">
          <w:t>&gt;</w:t>
        </w:r>
      </w:ins>
      <w:r>
        <w:t xml:space="preserve"> </w:t>
      </w:r>
      <w:r w:rsidR="00C93CBF">
        <w:t xml:space="preserve"> </w:t>
      </w:r>
    </w:p>
    <w:p w14:paraId="27F9B90A" w14:textId="704F18E9" w:rsidR="00EF1A50" w:rsidRDefault="001D6DC5" w:rsidP="001D6DC5">
      <w:r>
        <w:t xml:space="preserve">Finally, </w:t>
      </w:r>
      <w:r w:rsidR="00357935">
        <w:t>the FIM may not capture all the effects of recently enacted legislation on the economy. T</w:t>
      </w:r>
      <w:r>
        <w:t xml:space="preserve">he FIM is intended to capture the effects of fiscal policy on aggregate demand. Thus, we don’t include </w:t>
      </w:r>
      <w:r w:rsidR="00357935">
        <w:t>the benefits of the</w:t>
      </w:r>
      <w:r w:rsidR="003F10BF">
        <w:t xml:space="preserve"> up to</w:t>
      </w:r>
      <w:r w:rsidR="00357935">
        <w:t xml:space="preserve"> </w:t>
      </w:r>
      <w:commentRangeStart w:id="12"/>
      <w:commentRangeStart w:id="13"/>
      <w:r w:rsidR="00357935">
        <w:t>$</w:t>
      </w:r>
      <w:r w:rsidR="003F10BF">
        <w:t>450</w:t>
      </w:r>
      <w:r w:rsidR="00357935">
        <w:t xml:space="preserve"> billion </w:t>
      </w:r>
      <w:commentRangeEnd w:id="12"/>
      <w:r>
        <w:rPr>
          <w:rStyle w:val="CommentReference"/>
        </w:rPr>
        <w:commentReference w:id="12"/>
      </w:r>
      <w:commentRangeEnd w:id="13"/>
      <w:r>
        <w:rPr>
          <w:rStyle w:val="CommentReference"/>
        </w:rPr>
        <w:commentReference w:id="13"/>
      </w:r>
      <w:r w:rsidR="00607CAD">
        <w:t xml:space="preserve">to support </w:t>
      </w:r>
      <w:r w:rsidR="003F10BF">
        <w:t xml:space="preserve">emergency lending </w:t>
      </w:r>
      <w:r w:rsidR="00607CAD">
        <w:t>by</w:t>
      </w:r>
      <w:r>
        <w:t xml:space="preserve"> the Federal Reserve to lend</w:t>
      </w:r>
      <w:r w:rsidR="372A0D21">
        <w:t>,</w:t>
      </w:r>
      <w:r>
        <w:t xml:space="preserve"> nor do we include the potential benefits of PPP in keeping businesses from going bankrupt</w:t>
      </w:r>
      <w:r w:rsidR="00533AF8">
        <w:t>. We</w:t>
      </w:r>
      <w:r>
        <w:t xml:space="preserve"> consider</w:t>
      </w:r>
      <w:r w:rsidR="00F67E27">
        <w:t xml:space="preserve"> </w:t>
      </w:r>
      <w:r>
        <w:t xml:space="preserve">whether the </w:t>
      </w:r>
      <w:r w:rsidR="003F10BF">
        <w:t>dollar amount</w:t>
      </w:r>
      <w:r w:rsidR="7CDF6B00">
        <w:t>s</w:t>
      </w:r>
      <w:r w:rsidR="003F10BF">
        <w:t xml:space="preserve"> of the</w:t>
      </w:r>
      <w:r>
        <w:t xml:space="preserve"> PPP loans are spent</w:t>
      </w:r>
      <w:r w:rsidR="346236B4">
        <w:t>,</w:t>
      </w:r>
      <w:r>
        <w:t xml:space="preserve"> but not the </w:t>
      </w:r>
      <w:r w:rsidR="00357935">
        <w:t>longer</w:t>
      </w:r>
      <w:r w:rsidR="62774554">
        <w:t>-</w:t>
      </w:r>
      <w:r w:rsidR="00357935">
        <w:t xml:space="preserve">term </w:t>
      </w:r>
      <w:r>
        <w:t>benefits of keeping businesses from folding.</w:t>
      </w:r>
      <w:del w:id="14" w:author="Manuel Alcala Kovalski" w:date="2020-08-04T09:29:00Z">
        <w:r w:rsidDel="00B82DA0">
          <w:delText xml:space="preserve"> </w:delText>
        </w:r>
      </w:del>
      <w:ins w:id="15" w:author="Manuel Alcala Kovalski" w:date="2020-08-04T09:29:00Z">
        <w:r w:rsidR="00B82DA0" w:rsidRPr="00B82DA0">
          <w:t>&lt;</w:t>
        </w:r>
        <w:proofErr w:type="spellStart"/>
        <w:r w:rsidR="00B82DA0" w:rsidRPr="00B82DA0">
          <w:t>br</w:t>
        </w:r>
        <w:proofErr w:type="spellEnd"/>
        <w:r w:rsidR="00B82DA0" w:rsidRPr="00B82DA0">
          <w:t>&gt;&lt;</w:t>
        </w:r>
        <w:proofErr w:type="spellStart"/>
        <w:r w:rsidR="00B82DA0" w:rsidRPr="00B82DA0">
          <w:t>br</w:t>
        </w:r>
        <w:proofErr w:type="spellEnd"/>
        <w:r w:rsidR="00B82DA0" w:rsidRPr="00B82DA0">
          <w:t>&gt;</w:t>
        </w:r>
      </w:ins>
    </w:p>
    <w:p w14:paraId="5F90BD39" w14:textId="428BB363" w:rsidR="00057AAA" w:rsidRDefault="00057AAA" w:rsidP="001D6DC5">
      <w:r>
        <w:t xml:space="preserve">Before the onset of the COVID-19 pandemic, </w:t>
      </w:r>
      <w:r w:rsidR="002A296C">
        <w:t>federal, state</w:t>
      </w:r>
      <w:r w:rsidR="21E9491D">
        <w:t>,</w:t>
      </w:r>
      <w:r w:rsidR="002A296C">
        <w:t xml:space="preserve"> and local fiscal </w:t>
      </w:r>
      <w:r w:rsidR="74AFB1EF">
        <w:t>policies</w:t>
      </w:r>
      <w:r w:rsidR="22D3E5FA">
        <w:t xml:space="preserve"> </w:t>
      </w:r>
      <w:r w:rsidR="66D67E6F">
        <w:t>were</w:t>
      </w:r>
      <w:r w:rsidR="00C82FCB">
        <w:t xml:space="preserve"> providing a modest boost to GDP growth. </w:t>
      </w:r>
    </w:p>
    <w:p w14:paraId="1530A556" w14:textId="4B45827C" w:rsidR="00364FFC" w:rsidRDefault="00364FFC" w:rsidP="00C93CBF">
      <w:pPr>
        <w:rPr>
          <w:i/>
          <w:iCs/>
        </w:rPr>
      </w:pPr>
      <w:r w:rsidRPr="4C8E298E">
        <w:rPr>
          <w:i/>
          <w:iCs/>
        </w:rPr>
        <w:t xml:space="preserve">For more on </w:t>
      </w:r>
      <w:r w:rsidR="00357935">
        <w:rPr>
          <w:i/>
          <w:iCs/>
        </w:rPr>
        <w:t>the FIM,</w:t>
      </w:r>
      <w:r w:rsidRPr="4C8E298E">
        <w:rPr>
          <w:i/>
          <w:iCs/>
        </w:rPr>
        <w:t xml:space="preserve"> see our </w:t>
      </w:r>
      <w:hyperlink r:id="rId13" w:history="1">
        <w:r w:rsidRPr="00413462">
          <w:rPr>
            <w:rStyle w:val="Hyperlink"/>
            <w:i/>
            <w:iCs/>
          </w:rPr>
          <w:t>methodology »</w:t>
        </w:r>
      </w:hyperlink>
      <w:r w:rsidRPr="4C8E298E">
        <w:rPr>
          <w:i/>
          <w:iCs/>
        </w:rPr>
        <w:t xml:space="preserve">. You can also read our </w:t>
      </w:r>
      <w:hyperlink r:id="rId14" w:history="1">
        <w:r w:rsidRPr="00E17ABE">
          <w:rPr>
            <w:rStyle w:val="Hyperlink"/>
            <w:i/>
            <w:iCs/>
          </w:rPr>
          <w:t>Guide to the FIM »</w:t>
        </w:r>
      </w:hyperlink>
      <w:r w:rsidRPr="4C8E298E">
        <w:rPr>
          <w:i/>
          <w:iCs/>
        </w:rPr>
        <w:t>.</w:t>
      </w:r>
    </w:p>
    <w:p w14:paraId="2FC0DED0" w14:textId="77777777" w:rsidR="00364FFC" w:rsidRDefault="00364FFC" w:rsidP="03611039">
      <w:pPr>
        <w:rPr>
          <w:rFonts w:ascii="Calibri" w:eastAsia="Calibri" w:hAnsi="Calibri" w:cs="Calibri"/>
        </w:rPr>
      </w:pPr>
    </w:p>
    <w:p w14:paraId="3622557D" w14:textId="7BB37524" w:rsidR="007E21B2" w:rsidRDefault="007E21B2" w:rsidP="03611039">
      <w:pPr>
        <w:rPr>
          <w:rFonts w:ascii="Calibri" w:eastAsia="Calibri" w:hAnsi="Calibri" w:cs="Calibri"/>
        </w:rPr>
      </w:pPr>
    </w:p>
    <w:p w14:paraId="2C078E63" w14:textId="4986F5B5" w:rsidR="007E21B2" w:rsidRDefault="007E21B2" w:rsidP="03611039"/>
    <w:sectPr w:rsidR="007E21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Wessel" w:date="2020-08-03T17:19:00Z" w:initials="DW">
    <w:p w14:paraId="267C2593" w14:textId="0A5EC57F" w:rsidR="00F31023" w:rsidRDefault="00F31023">
      <w:pPr>
        <w:pStyle w:val="CommentText"/>
      </w:pPr>
      <w:r>
        <w:rPr>
          <w:rStyle w:val="CommentReference"/>
        </w:rPr>
        <w:annotationRef/>
      </w:r>
      <w:r>
        <w:t xml:space="preserve">The reinstating language is unnecessary and confusing.  Made sense when we reinstated it </w:t>
      </w:r>
      <w:r>
        <w:rPr>
          <w:rStyle w:val="CommentReference"/>
        </w:rPr>
        <w:annotationRef/>
      </w:r>
    </w:p>
  </w:comment>
  <w:comment w:id="1" w:author="Stephanie Cencula" w:date="2020-08-03T18:58:00Z" w:initials="SC">
    <w:p w14:paraId="593503B4" w14:textId="64754887" w:rsidR="6A057BBA" w:rsidRDefault="6A057BBA">
      <w:pPr>
        <w:pStyle w:val="CommentText"/>
      </w:pPr>
      <w:r>
        <w:t>Has this comment been addressed/resolved? Can't tell.</w:t>
      </w:r>
      <w:r>
        <w:rPr>
          <w:rStyle w:val="CommentReference"/>
        </w:rPr>
        <w:annotationRef/>
      </w:r>
    </w:p>
  </w:comment>
  <w:comment w:id="3" w:author="Manuel Alcala Kovalski" w:date="2020-08-03T18:30:00Z" w:initials="MK">
    <w:p w14:paraId="68CBDCB8" w14:textId="163ACBD5" w:rsidR="7897188F" w:rsidRDefault="7897188F">
      <w:pPr>
        <w:pStyle w:val="CommentText"/>
      </w:pPr>
      <w:r>
        <w:t xml:space="preserve">Real GDP contracted at an annual rate of 32.9% </w:t>
      </w:r>
      <w:r>
        <w:rPr>
          <w:rStyle w:val="CommentReference"/>
        </w:rPr>
        <w:annotationRef/>
      </w:r>
    </w:p>
    <w:p w14:paraId="319A5E65" w14:textId="2F621CE9" w:rsidR="7897188F" w:rsidRDefault="7897188F">
      <w:pPr>
        <w:pStyle w:val="CommentText"/>
      </w:pPr>
    </w:p>
    <w:p w14:paraId="75FAA9F7" w14:textId="56CF5FDF" w:rsidR="7897188F" w:rsidRDefault="7897188F">
      <w:pPr>
        <w:pStyle w:val="CommentText"/>
      </w:pPr>
      <w:r>
        <w:t>https://www.bea.gov/news/2020/gross-domestic-product-2nd-quarter-2020-advance-estimate-and-annual-update</w:t>
      </w:r>
    </w:p>
  </w:comment>
  <w:comment w:id="12" w:author="David Wessel" w:date="2020-08-03T17:29:00Z" w:initials="DW">
    <w:p w14:paraId="0A43C69B" w14:textId="1DEAC3D3" w:rsidR="00607CAD" w:rsidRDefault="00607CAD">
      <w:pPr>
        <w:pStyle w:val="CommentText"/>
      </w:pPr>
      <w:r>
        <w:rPr>
          <w:rStyle w:val="CommentReference"/>
        </w:rPr>
        <w:annotationRef/>
      </w:r>
      <w:r>
        <w:t xml:space="preserve">This is just the equity. Fed can lend 10:1 on that </w:t>
      </w:r>
      <w:r>
        <w:rPr>
          <w:rStyle w:val="CommentReference"/>
        </w:rPr>
        <w:annotationRef/>
      </w:r>
    </w:p>
  </w:comment>
  <w:comment w:id="13" w:author="Stephanie Cencula" w:date="2020-08-03T19:02:00Z" w:initials="SC">
    <w:p w14:paraId="0873A033" w14:textId="1E81ED34" w:rsidR="6A057BBA" w:rsidRDefault="6A057BBA">
      <w:pPr>
        <w:pStyle w:val="CommentText"/>
      </w:pPr>
      <w:r>
        <w:t>Any edits needed in response to this comment?</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7C2593" w15:done="1"/>
  <w15:commentEx w15:paraId="593503B4" w15:paraIdParent="267C2593" w15:done="1"/>
  <w15:commentEx w15:paraId="75FAA9F7" w15:done="1"/>
  <w15:commentEx w15:paraId="0A43C69B" w15:done="1"/>
  <w15:commentEx w15:paraId="0873A033" w15:paraIdParent="0A43C6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2C5B8" w16cex:dateUtc="2020-08-03T21:19:00Z"/>
  <w16cex:commentExtensible w16cex:durableId="7EEFB7CA" w16cex:dateUtc="2020-08-03T22:58:00Z"/>
  <w16cex:commentExtensible w16cex:durableId="1411E296" w16cex:dateUtc="2020-08-03T22:30:00Z"/>
  <w16cex:commentExtensible w16cex:durableId="22D2C7EC" w16cex:dateUtc="2020-08-03T21:29:00Z"/>
  <w16cex:commentExtensible w16cex:durableId="0CEACF2A" w16cex:dateUtc="2020-08-03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7C2593" w16cid:durableId="22D2C5B8"/>
  <w16cid:commentId w16cid:paraId="593503B4" w16cid:durableId="7EEFB7CA"/>
  <w16cid:commentId w16cid:paraId="75FAA9F7" w16cid:durableId="1411E296"/>
  <w16cid:commentId w16cid:paraId="0A43C69B" w16cid:durableId="22D2C7EC"/>
  <w16cid:commentId w16cid:paraId="0873A033" w16cid:durableId="0CEACF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Wessel">
    <w15:presenceInfo w15:providerId="AD" w15:userId="S::dwessel@brookings.edu::ccb472b7-686c-4155-a47e-adf138012449"/>
  </w15:person>
  <w15:person w15:author="Stephanie Cencula">
    <w15:presenceInfo w15:providerId="AD" w15:userId="S::scencula@brookings.edu::0628a038-8375-40bb-9d31-e37ca889b37a"/>
  </w15:person>
  <w15:person w15:author="Manuel Alcala Kovalski">
    <w15:presenceInfo w15:providerId="AD" w15:userId="S::malcalakovalski@brookings.edu::65ca0f03-2f5c-48fe-8ae6-628c3a907f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334"/>
    <w:rsid w:val="0000104A"/>
    <w:rsid w:val="00015742"/>
    <w:rsid w:val="00032909"/>
    <w:rsid w:val="000341B2"/>
    <w:rsid w:val="0004354D"/>
    <w:rsid w:val="00051409"/>
    <w:rsid w:val="00054D77"/>
    <w:rsid w:val="00057AAA"/>
    <w:rsid w:val="00062CEA"/>
    <w:rsid w:val="00067DBB"/>
    <w:rsid w:val="0007162D"/>
    <w:rsid w:val="00076F00"/>
    <w:rsid w:val="000842A9"/>
    <w:rsid w:val="000872B9"/>
    <w:rsid w:val="00087703"/>
    <w:rsid w:val="0009126F"/>
    <w:rsid w:val="000917BB"/>
    <w:rsid w:val="00095EC9"/>
    <w:rsid w:val="000A17D1"/>
    <w:rsid w:val="000A66AF"/>
    <w:rsid w:val="000B11B7"/>
    <w:rsid w:val="000B2401"/>
    <w:rsid w:val="000B47E2"/>
    <w:rsid w:val="000C3C9C"/>
    <w:rsid w:val="000C71A3"/>
    <w:rsid w:val="000D170D"/>
    <w:rsid w:val="000E136F"/>
    <w:rsid w:val="000E2459"/>
    <w:rsid w:val="000E3D8F"/>
    <w:rsid w:val="000F26E5"/>
    <w:rsid w:val="000F3521"/>
    <w:rsid w:val="000F783B"/>
    <w:rsid w:val="00101DA9"/>
    <w:rsid w:val="00104A3F"/>
    <w:rsid w:val="00106649"/>
    <w:rsid w:val="0011110D"/>
    <w:rsid w:val="00111A2B"/>
    <w:rsid w:val="00113B26"/>
    <w:rsid w:val="00114438"/>
    <w:rsid w:val="00116129"/>
    <w:rsid w:val="001218D3"/>
    <w:rsid w:val="00122298"/>
    <w:rsid w:val="00122676"/>
    <w:rsid w:val="00133FF0"/>
    <w:rsid w:val="001406BF"/>
    <w:rsid w:val="0014650D"/>
    <w:rsid w:val="00152639"/>
    <w:rsid w:val="00154D08"/>
    <w:rsid w:val="0016015F"/>
    <w:rsid w:val="00175327"/>
    <w:rsid w:val="00197332"/>
    <w:rsid w:val="001A29DA"/>
    <w:rsid w:val="001A7035"/>
    <w:rsid w:val="001B1FF8"/>
    <w:rsid w:val="001B30E6"/>
    <w:rsid w:val="001C6C80"/>
    <w:rsid w:val="001D160A"/>
    <w:rsid w:val="001D2E81"/>
    <w:rsid w:val="001D6DC5"/>
    <w:rsid w:val="001E6301"/>
    <w:rsid w:val="001F0458"/>
    <w:rsid w:val="001F2FAA"/>
    <w:rsid w:val="00210195"/>
    <w:rsid w:val="002166CB"/>
    <w:rsid w:val="00216A5D"/>
    <w:rsid w:val="00217FCD"/>
    <w:rsid w:val="00220DC8"/>
    <w:rsid w:val="002310A3"/>
    <w:rsid w:val="002317B1"/>
    <w:rsid w:val="00245B22"/>
    <w:rsid w:val="00247397"/>
    <w:rsid w:val="002512E9"/>
    <w:rsid w:val="00254D32"/>
    <w:rsid w:val="00256581"/>
    <w:rsid w:val="00257ECC"/>
    <w:rsid w:val="00261F9A"/>
    <w:rsid w:val="00270398"/>
    <w:rsid w:val="00275532"/>
    <w:rsid w:val="00276F97"/>
    <w:rsid w:val="002806B3"/>
    <w:rsid w:val="00283611"/>
    <w:rsid w:val="00284196"/>
    <w:rsid w:val="0028538C"/>
    <w:rsid w:val="00293167"/>
    <w:rsid w:val="0029576C"/>
    <w:rsid w:val="002A296C"/>
    <w:rsid w:val="002B5197"/>
    <w:rsid w:val="002B76F6"/>
    <w:rsid w:val="002C01C7"/>
    <w:rsid w:val="002D148A"/>
    <w:rsid w:val="002D1984"/>
    <w:rsid w:val="002D2549"/>
    <w:rsid w:val="002D2D0E"/>
    <w:rsid w:val="002E6B45"/>
    <w:rsid w:val="002F1BBA"/>
    <w:rsid w:val="002F67BD"/>
    <w:rsid w:val="003035C2"/>
    <w:rsid w:val="00310B83"/>
    <w:rsid w:val="00313E2C"/>
    <w:rsid w:val="003211C9"/>
    <w:rsid w:val="0032180C"/>
    <w:rsid w:val="00326952"/>
    <w:rsid w:val="00331CB8"/>
    <w:rsid w:val="00334016"/>
    <w:rsid w:val="003375E0"/>
    <w:rsid w:val="00346BA3"/>
    <w:rsid w:val="003503FE"/>
    <w:rsid w:val="00354E30"/>
    <w:rsid w:val="003573A3"/>
    <w:rsid w:val="00357935"/>
    <w:rsid w:val="003603EB"/>
    <w:rsid w:val="003608D1"/>
    <w:rsid w:val="0036310B"/>
    <w:rsid w:val="00364FFC"/>
    <w:rsid w:val="00370EBA"/>
    <w:rsid w:val="00372B2A"/>
    <w:rsid w:val="00377B56"/>
    <w:rsid w:val="00382764"/>
    <w:rsid w:val="00384555"/>
    <w:rsid w:val="00386326"/>
    <w:rsid w:val="00390D41"/>
    <w:rsid w:val="003A036E"/>
    <w:rsid w:val="003A18B8"/>
    <w:rsid w:val="003A1D34"/>
    <w:rsid w:val="003A28D7"/>
    <w:rsid w:val="003A2C9A"/>
    <w:rsid w:val="003A3A81"/>
    <w:rsid w:val="003A3D20"/>
    <w:rsid w:val="003A7FC3"/>
    <w:rsid w:val="003C2E15"/>
    <w:rsid w:val="003C3CE5"/>
    <w:rsid w:val="003C7639"/>
    <w:rsid w:val="003D2E95"/>
    <w:rsid w:val="003E14CC"/>
    <w:rsid w:val="003E2441"/>
    <w:rsid w:val="003E3294"/>
    <w:rsid w:val="003E34E4"/>
    <w:rsid w:val="003F10BF"/>
    <w:rsid w:val="003F22A7"/>
    <w:rsid w:val="003F6E2E"/>
    <w:rsid w:val="004048E9"/>
    <w:rsid w:val="00405FF1"/>
    <w:rsid w:val="00406678"/>
    <w:rsid w:val="00407E51"/>
    <w:rsid w:val="00412ACF"/>
    <w:rsid w:val="00413462"/>
    <w:rsid w:val="004178C6"/>
    <w:rsid w:val="00420771"/>
    <w:rsid w:val="00431184"/>
    <w:rsid w:val="00432AE2"/>
    <w:rsid w:val="00440E54"/>
    <w:rsid w:val="00446EA5"/>
    <w:rsid w:val="004514C9"/>
    <w:rsid w:val="00453F2D"/>
    <w:rsid w:val="00455E71"/>
    <w:rsid w:val="004705AE"/>
    <w:rsid w:val="00475E18"/>
    <w:rsid w:val="00475FE9"/>
    <w:rsid w:val="00476D8B"/>
    <w:rsid w:val="004843B2"/>
    <w:rsid w:val="004960DC"/>
    <w:rsid w:val="004A1049"/>
    <w:rsid w:val="004A2ED1"/>
    <w:rsid w:val="004B1797"/>
    <w:rsid w:val="004B19FD"/>
    <w:rsid w:val="004B326F"/>
    <w:rsid w:val="004B733B"/>
    <w:rsid w:val="004C32EE"/>
    <w:rsid w:val="004C586D"/>
    <w:rsid w:val="004C5962"/>
    <w:rsid w:val="004D49A0"/>
    <w:rsid w:val="004D70CC"/>
    <w:rsid w:val="004E0A46"/>
    <w:rsid w:val="004F0910"/>
    <w:rsid w:val="004F5398"/>
    <w:rsid w:val="00500D5E"/>
    <w:rsid w:val="00501323"/>
    <w:rsid w:val="00503471"/>
    <w:rsid w:val="0050570B"/>
    <w:rsid w:val="00517A9C"/>
    <w:rsid w:val="005269EA"/>
    <w:rsid w:val="00532895"/>
    <w:rsid w:val="00533AF8"/>
    <w:rsid w:val="00536C78"/>
    <w:rsid w:val="00546BC4"/>
    <w:rsid w:val="00553A91"/>
    <w:rsid w:val="00557B92"/>
    <w:rsid w:val="00576FEA"/>
    <w:rsid w:val="00577FA8"/>
    <w:rsid w:val="005840E2"/>
    <w:rsid w:val="005A54BF"/>
    <w:rsid w:val="005A79A1"/>
    <w:rsid w:val="005B2524"/>
    <w:rsid w:val="005D050A"/>
    <w:rsid w:val="005D345D"/>
    <w:rsid w:val="005D3E03"/>
    <w:rsid w:val="005D5885"/>
    <w:rsid w:val="005E3246"/>
    <w:rsid w:val="005E4F4A"/>
    <w:rsid w:val="005F107E"/>
    <w:rsid w:val="005F3327"/>
    <w:rsid w:val="0060256B"/>
    <w:rsid w:val="00604795"/>
    <w:rsid w:val="00605AC4"/>
    <w:rsid w:val="00607CAD"/>
    <w:rsid w:val="00623CA8"/>
    <w:rsid w:val="00624239"/>
    <w:rsid w:val="00636A63"/>
    <w:rsid w:val="00642ED6"/>
    <w:rsid w:val="00643C0B"/>
    <w:rsid w:val="00643E20"/>
    <w:rsid w:val="00652C0C"/>
    <w:rsid w:val="006540A0"/>
    <w:rsid w:val="0066430B"/>
    <w:rsid w:val="00675FCC"/>
    <w:rsid w:val="00676006"/>
    <w:rsid w:val="00677E02"/>
    <w:rsid w:val="006908D0"/>
    <w:rsid w:val="006B1055"/>
    <w:rsid w:val="006B15F1"/>
    <w:rsid w:val="006B3AC7"/>
    <w:rsid w:val="006B4222"/>
    <w:rsid w:val="006B42ED"/>
    <w:rsid w:val="006B66F2"/>
    <w:rsid w:val="006B7370"/>
    <w:rsid w:val="006C2308"/>
    <w:rsid w:val="006C75C1"/>
    <w:rsid w:val="006D0A48"/>
    <w:rsid w:val="006E5893"/>
    <w:rsid w:val="006E6AA2"/>
    <w:rsid w:val="006F2DC0"/>
    <w:rsid w:val="00706EB3"/>
    <w:rsid w:val="0071727A"/>
    <w:rsid w:val="00725628"/>
    <w:rsid w:val="00737062"/>
    <w:rsid w:val="00742735"/>
    <w:rsid w:val="00742BED"/>
    <w:rsid w:val="00744260"/>
    <w:rsid w:val="00744D3A"/>
    <w:rsid w:val="00753319"/>
    <w:rsid w:val="00753C50"/>
    <w:rsid w:val="00765256"/>
    <w:rsid w:val="00770C13"/>
    <w:rsid w:val="00771359"/>
    <w:rsid w:val="00771F4F"/>
    <w:rsid w:val="00781E23"/>
    <w:rsid w:val="007A4341"/>
    <w:rsid w:val="007A4DFE"/>
    <w:rsid w:val="007A5CD1"/>
    <w:rsid w:val="007A6888"/>
    <w:rsid w:val="007A7595"/>
    <w:rsid w:val="007B5CBE"/>
    <w:rsid w:val="007B5EB5"/>
    <w:rsid w:val="007B7363"/>
    <w:rsid w:val="007D1A46"/>
    <w:rsid w:val="007D5DBE"/>
    <w:rsid w:val="007E21B2"/>
    <w:rsid w:val="007E3803"/>
    <w:rsid w:val="007E5934"/>
    <w:rsid w:val="007E66A4"/>
    <w:rsid w:val="007F5CED"/>
    <w:rsid w:val="00800542"/>
    <w:rsid w:val="0080378D"/>
    <w:rsid w:val="00804E65"/>
    <w:rsid w:val="008065F4"/>
    <w:rsid w:val="00807E4B"/>
    <w:rsid w:val="00817D95"/>
    <w:rsid w:val="00832B35"/>
    <w:rsid w:val="00840B05"/>
    <w:rsid w:val="00841137"/>
    <w:rsid w:val="00843005"/>
    <w:rsid w:val="00857EAF"/>
    <w:rsid w:val="008669D5"/>
    <w:rsid w:val="00867EEF"/>
    <w:rsid w:val="0087219B"/>
    <w:rsid w:val="0087310E"/>
    <w:rsid w:val="008858F4"/>
    <w:rsid w:val="008904D5"/>
    <w:rsid w:val="00891D2C"/>
    <w:rsid w:val="008936AE"/>
    <w:rsid w:val="008A061C"/>
    <w:rsid w:val="008A21D4"/>
    <w:rsid w:val="008A4AF5"/>
    <w:rsid w:val="008B40A7"/>
    <w:rsid w:val="008B61D6"/>
    <w:rsid w:val="008C150C"/>
    <w:rsid w:val="008C4848"/>
    <w:rsid w:val="008E3B3A"/>
    <w:rsid w:val="008F56E0"/>
    <w:rsid w:val="00901DAF"/>
    <w:rsid w:val="00902EAE"/>
    <w:rsid w:val="00903C7D"/>
    <w:rsid w:val="00906FA6"/>
    <w:rsid w:val="00907D52"/>
    <w:rsid w:val="0091097F"/>
    <w:rsid w:val="009203BA"/>
    <w:rsid w:val="00935108"/>
    <w:rsid w:val="00935420"/>
    <w:rsid w:val="00940F78"/>
    <w:rsid w:val="00944324"/>
    <w:rsid w:val="009458BF"/>
    <w:rsid w:val="00946B26"/>
    <w:rsid w:val="00952E3D"/>
    <w:rsid w:val="00954B41"/>
    <w:rsid w:val="009602F6"/>
    <w:rsid w:val="009820F6"/>
    <w:rsid w:val="009827A6"/>
    <w:rsid w:val="009836CF"/>
    <w:rsid w:val="00992A37"/>
    <w:rsid w:val="009948FB"/>
    <w:rsid w:val="009C2BA8"/>
    <w:rsid w:val="009C2E19"/>
    <w:rsid w:val="009D243A"/>
    <w:rsid w:val="009D2B18"/>
    <w:rsid w:val="009E0CA1"/>
    <w:rsid w:val="009E657E"/>
    <w:rsid w:val="009F0F7C"/>
    <w:rsid w:val="009F2B2F"/>
    <w:rsid w:val="009F4AE5"/>
    <w:rsid w:val="009F4D36"/>
    <w:rsid w:val="00A00416"/>
    <w:rsid w:val="00A01C11"/>
    <w:rsid w:val="00A132F8"/>
    <w:rsid w:val="00A219C7"/>
    <w:rsid w:val="00A32502"/>
    <w:rsid w:val="00A4045F"/>
    <w:rsid w:val="00A4165C"/>
    <w:rsid w:val="00A542A9"/>
    <w:rsid w:val="00A54856"/>
    <w:rsid w:val="00A55500"/>
    <w:rsid w:val="00A66333"/>
    <w:rsid w:val="00A72AAF"/>
    <w:rsid w:val="00A7418D"/>
    <w:rsid w:val="00A9308C"/>
    <w:rsid w:val="00A97831"/>
    <w:rsid w:val="00AA1D50"/>
    <w:rsid w:val="00AB1039"/>
    <w:rsid w:val="00AB6C4E"/>
    <w:rsid w:val="00AB715C"/>
    <w:rsid w:val="00AC4DA8"/>
    <w:rsid w:val="00AD0421"/>
    <w:rsid w:val="00AD487F"/>
    <w:rsid w:val="00AE4180"/>
    <w:rsid w:val="00AE5A1B"/>
    <w:rsid w:val="00AF069F"/>
    <w:rsid w:val="00AF0814"/>
    <w:rsid w:val="00AF4239"/>
    <w:rsid w:val="00AF7F7F"/>
    <w:rsid w:val="00B01B6C"/>
    <w:rsid w:val="00B05EF6"/>
    <w:rsid w:val="00B1128E"/>
    <w:rsid w:val="00B22029"/>
    <w:rsid w:val="00B2253E"/>
    <w:rsid w:val="00B23AEB"/>
    <w:rsid w:val="00B26F5C"/>
    <w:rsid w:val="00B300AA"/>
    <w:rsid w:val="00B40DCE"/>
    <w:rsid w:val="00B501C0"/>
    <w:rsid w:val="00B52FF9"/>
    <w:rsid w:val="00B56D12"/>
    <w:rsid w:val="00B60CB2"/>
    <w:rsid w:val="00B64091"/>
    <w:rsid w:val="00B64A21"/>
    <w:rsid w:val="00B65714"/>
    <w:rsid w:val="00B67CD4"/>
    <w:rsid w:val="00B70E58"/>
    <w:rsid w:val="00B7777D"/>
    <w:rsid w:val="00B8098C"/>
    <w:rsid w:val="00B8255A"/>
    <w:rsid w:val="00B82DA0"/>
    <w:rsid w:val="00B83749"/>
    <w:rsid w:val="00B83CF0"/>
    <w:rsid w:val="00B9201C"/>
    <w:rsid w:val="00BA1CD7"/>
    <w:rsid w:val="00BA5C35"/>
    <w:rsid w:val="00BB1057"/>
    <w:rsid w:val="00BB1AAA"/>
    <w:rsid w:val="00BB61DD"/>
    <w:rsid w:val="00BB754C"/>
    <w:rsid w:val="00BC06E9"/>
    <w:rsid w:val="00BC3FE2"/>
    <w:rsid w:val="00BD3CE7"/>
    <w:rsid w:val="00BD7517"/>
    <w:rsid w:val="00BE624E"/>
    <w:rsid w:val="00C00486"/>
    <w:rsid w:val="00C01D42"/>
    <w:rsid w:val="00C03BC7"/>
    <w:rsid w:val="00C14B99"/>
    <w:rsid w:val="00C26094"/>
    <w:rsid w:val="00C35B7D"/>
    <w:rsid w:val="00C44BB3"/>
    <w:rsid w:val="00C46BB7"/>
    <w:rsid w:val="00C46CDF"/>
    <w:rsid w:val="00C55237"/>
    <w:rsid w:val="00C56D66"/>
    <w:rsid w:val="00C63107"/>
    <w:rsid w:val="00C65B2B"/>
    <w:rsid w:val="00C7036E"/>
    <w:rsid w:val="00C72895"/>
    <w:rsid w:val="00C776A6"/>
    <w:rsid w:val="00C778C3"/>
    <w:rsid w:val="00C81292"/>
    <w:rsid w:val="00C82EAA"/>
    <w:rsid w:val="00C82FCB"/>
    <w:rsid w:val="00C834C5"/>
    <w:rsid w:val="00C91D97"/>
    <w:rsid w:val="00C92256"/>
    <w:rsid w:val="00C93CBF"/>
    <w:rsid w:val="00CA03A1"/>
    <w:rsid w:val="00CA04C1"/>
    <w:rsid w:val="00CA24A4"/>
    <w:rsid w:val="00CB1E6E"/>
    <w:rsid w:val="00CB516C"/>
    <w:rsid w:val="00CD1A75"/>
    <w:rsid w:val="00CD348E"/>
    <w:rsid w:val="00CD6E55"/>
    <w:rsid w:val="00CE39AA"/>
    <w:rsid w:val="00CE5E10"/>
    <w:rsid w:val="00CF1C35"/>
    <w:rsid w:val="00CF7726"/>
    <w:rsid w:val="00CF7FDB"/>
    <w:rsid w:val="00D0084A"/>
    <w:rsid w:val="00D01728"/>
    <w:rsid w:val="00D0351E"/>
    <w:rsid w:val="00D06016"/>
    <w:rsid w:val="00D12CA8"/>
    <w:rsid w:val="00D15D7F"/>
    <w:rsid w:val="00D2059C"/>
    <w:rsid w:val="00D20F8C"/>
    <w:rsid w:val="00D245CA"/>
    <w:rsid w:val="00D34539"/>
    <w:rsid w:val="00D405EF"/>
    <w:rsid w:val="00D433B0"/>
    <w:rsid w:val="00D43831"/>
    <w:rsid w:val="00D4502C"/>
    <w:rsid w:val="00D478C4"/>
    <w:rsid w:val="00D47919"/>
    <w:rsid w:val="00D679D6"/>
    <w:rsid w:val="00D725DE"/>
    <w:rsid w:val="00D77DB6"/>
    <w:rsid w:val="00D90964"/>
    <w:rsid w:val="00D90FFD"/>
    <w:rsid w:val="00D9246D"/>
    <w:rsid w:val="00D93354"/>
    <w:rsid w:val="00D93459"/>
    <w:rsid w:val="00D9557B"/>
    <w:rsid w:val="00D96D00"/>
    <w:rsid w:val="00DA3DD1"/>
    <w:rsid w:val="00DA5E2D"/>
    <w:rsid w:val="00DB05E2"/>
    <w:rsid w:val="00DB4B41"/>
    <w:rsid w:val="00DC0AC7"/>
    <w:rsid w:val="00DC40EE"/>
    <w:rsid w:val="00DC6B93"/>
    <w:rsid w:val="00DF0E71"/>
    <w:rsid w:val="00DF72CD"/>
    <w:rsid w:val="00E00018"/>
    <w:rsid w:val="00E022D7"/>
    <w:rsid w:val="00E070CC"/>
    <w:rsid w:val="00E14751"/>
    <w:rsid w:val="00E17ABE"/>
    <w:rsid w:val="00E279A6"/>
    <w:rsid w:val="00E33B43"/>
    <w:rsid w:val="00E34ED7"/>
    <w:rsid w:val="00E378B2"/>
    <w:rsid w:val="00E403DD"/>
    <w:rsid w:val="00E43506"/>
    <w:rsid w:val="00E43EFF"/>
    <w:rsid w:val="00E45D2B"/>
    <w:rsid w:val="00E47CDA"/>
    <w:rsid w:val="00E64280"/>
    <w:rsid w:val="00E64738"/>
    <w:rsid w:val="00E70697"/>
    <w:rsid w:val="00E717D6"/>
    <w:rsid w:val="00E8006E"/>
    <w:rsid w:val="00E9776B"/>
    <w:rsid w:val="00EA3250"/>
    <w:rsid w:val="00EB1771"/>
    <w:rsid w:val="00EB6542"/>
    <w:rsid w:val="00EC0CB4"/>
    <w:rsid w:val="00ED0049"/>
    <w:rsid w:val="00ED279C"/>
    <w:rsid w:val="00EE0246"/>
    <w:rsid w:val="00EE2B6A"/>
    <w:rsid w:val="00EE4444"/>
    <w:rsid w:val="00EF1A50"/>
    <w:rsid w:val="00EF5F41"/>
    <w:rsid w:val="00EF77AB"/>
    <w:rsid w:val="00F10E99"/>
    <w:rsid w:val="00F17E01"/>
    <w:rsid w:val="00F20221"/>
    <w:rsid w:val="00F2181E"/>
    <w:rsid w:val="00F26603"/>
    <w:rsid w:val="00F30D39"/>
    <w:rsid w:val="00F31023"/>
    <w:rsid w:val="00F34F7D"/>
    <w:rsid w:val="00F375DB"/>
    <w:rsid w:val="00F37D90"/>
    <w:rsid w:val="00F425AA"/>
    <w:rsid w:val="00F46292"/>
    <w:rsid w:val="00F60408"/>
    <w:rsid w:val="00F65926"/>
    <w:rsid w:val="00F67E27"/>
    <w:rsid w:val="00F70C4D"/>
    <w:rsid w:val="00F75954"/>
    <w:rsid w:val="00FA51F6"/>
    <w:rsid w:val="00FB06CC"/>
    <w:rsid w:val="00FC39A6"/>
    <w:rsid w:val="00FC536E"/>
    <w:rsid w:val="00FD3BB7"/>
    <w:rsid w:val="00FE5AD6"/>
    <w:rsid w:val="00FF303F"/>
    <w:rsid w:val="0291E639"/>
    <w:rsid w:val="029C33F4"/>
    <w:rsid w:val="03611039"/>
    <w:rsid w:val="0373A87A"/>
    <w:rsid w:val="03D2B392"/>
    <w:rsid w:val="041DA961"/>
    <w:rsid w:val="043CF933"/>
    <w:rsid w:val="04A60407"/>
    <w:rsid w:val="05169AAF"/>
    <w:rsid w:val="074FDBD1"/>
    <w:rsid w:val="07D1F0F8"/>
    <w:rsid w:val="08C0BC9E"/>
    <w:rsid w:val="08C0FD97"/>
    <w:rsid w:val="0BDB3C37"/>
    <w:rsid w:val="0C6B6028"/>
    <w:rsid w:val="0CB341EE"/>
    <w:rsid w:val="0CE4E933"/>
    <w:rsid w:val="0CE7F85A"/>
    <w:rsid w:val="0D0529D5"/>
    <w:rsid w:val="0D152A56"/>
    <w:rsid w:val="0F08A7D7"/>
    <w:rsid w:val="0F0DA2A6"/>
    <w:rsid w:val="1111307E"/>
    <w:rsid w:val="1148D80F"/>
    <w:rsid w:val="11DEC85F"/>
    <w:rsid w:val="124BCD6E"/>
    <w:rsid w:val="129D77AD"/>
    <w:rsid w:val="12B1DEC5"/>
    <w:rsid w:val="134FCEA1"/>
    <w:rsid w:val="13563333"/>
    <w:rsid w:val="138FCA84"/>
    <w:rsid w:val="13CC7C93"/>
    <w:rsid w:val="14E6858E"/>
    <w:rsid w:val="15067B36"/>
    <w:rsid w:val="156BA0C1"/>
    <w:rsid w:val="1572618A"/>
    <w:rsid w:val="159F14DD"/>
    <w:rsid w:val="164F952F"/>
    <w:rsid w:val="166133AC"/>
    <w:rsid w:val="171D6879"/>
    <w:rsid w:val="17B5AB86"/>
    <w:rsid w:val="19B32E1C"/>
    <w:rsid w:val="1A61662C"/>
    <w:rsid w:val="1B08735E"/>
    <w:rsid w:val="1B67DB86"/>
    <w:rsid w:val="1B7195C1"/>
    <w:rsid w:val="1C150477"/>
    <w:rsid w:val="1C6B61C0"/>
    <w:rsid w:val="1C889FE5"/>
    <w:rsid w:val="1D5AC6F6"/>
    <w:rsid w:val="1DD3C580"/>
    <w:rsid w:val="1E38872B"/>
    <w:rsid w:val="1FBE477B"/>
    <w:rsid w:val="210E2C47"/>
    <w:rsid w:val="215A3762"/>
    <w:rsid w:val="21919B91"/>
    <w:rsid w:val="21E9491D"/>
    <w:rsid w:val="21FDF51C"/>
    <w:rsid w:val="220B70AF"/>
    <w:rsid w:val="22D3E5FA"/>
    <w:rsid w:val="23A4B466"/>
    <w:rsid w:val="24418AE3"/>
    <w:rsid w:val="251236E3"/>
    <w:rsid w:val="25355FA0"/>
    <w:rsid w:val="25D664B8"/>
    <w:rsid w:val="2773BD5A"/>
    <w:rsid w:val="27E785DB"/>
    <w:rsid w:val="28F8E899"/>
    <w:rsid w:val="29102876"/>
    <w:rsid w:val="29C7B7B1"/>
    <w:rsid w:val="2AAC7B79"/>
    <w:rsid w:val="2B18FCEA"/>
    <w:rsid w:val="2BC9FE95"/>
    <w:rsid w:val="2CE2CDAA"/>
    <w:rsid w:val="2D4438C1"/>
    <w:rsid w:val="2E5DC755"/>
    <w:rsid w:val="2F54D3CB"/>
    <w:rsid w:val="2FB24CA4"/>
    <w:rsid w:val="2FE6C8E1"/>
    <w:rsid w:val="318D7405"/>
    <w:rsid w:val="326A39AA"/>
    <w:rsid w:val="33DC239C"/>
    <w:rsid w:val="346236B4"/>
    <w:rsid w:val="34EB34C5"/>
    <w:rsid w:val="35AB3284"/>
    <w:rsid w:val="3611BAC2"/>
    <w:rsid w:val="368BA26B"/>
    <w:rsid w:val="372A0D21"/>
    <w:rsid w:val="37F689F5"/>
    <w:rsid w:val="380CC0CD"/>
    <w:rsid w:val="38B3D807"/>
    <w:rsid w:val="3AE6FFE5"/>
    <w:rsid w:val="3B1C8B7D"/>
    <w:rsid w:val="3CB98885"/>
    <w:rsid w:val="3D9135BC"/>
    <w:rsid w:val="3E55E55B"/>
    <w:rsid w:val="3ED2FB29"/>
    <w:rsid w:val="40D470D3"/>
    <w:rsid w:val="40FCA0C8"/>
    <w:rsid w:val="42E0A94C"/>
    <w:rsid w:val="437F01F8"/>
    <w:rsid w:val="44419ADA"/>
    <w:rsid w:val="44C78AAA"/>
    <w:rsid w:val="4510BF2E"/>
    <w:rsid w:val="456410DA"/>
    <w:rsid w:val="494AD47F"/>
    <w:rsid w:val="495877A8"/>
    <w:rsid w:val="4A66F81B"/>
    <w:rsid w:val="4A99F68C"/>
    <w:rsid w:val="4BEFBFC4"/>
    <w:rsid w:val="4C8094C0"/>
    <w:rsid w:val="4C8E298E"/>
    <w:rsid w:val="4DADA28A"/>
    <w:rsid w:val="4E1A2CED"/>
    <w:rsid w:val="4E763D00"/>
    <w:rsid w:val="52891E03"/>
    <w:rsid w:val="534F4C04"/>
    <w:rsid w:val="5500CCF0"/>
    <w:rsid w:val="55072375"/>
    <w:rsid w:val="555610DE"/>
    <w:rsid w:val="56312DE7"/>
    <w:rsid w:val="56FBA72E"/>
    <w:rsid w:val="57297E53"/>
    <w:rsid w:val="57D7CE1D"/>
    <w:rsid w:val="58B2817F"/>
    <w:rsid w:val="594335EA"/>
    <w:rsid w:val="59CB7ED0"/>
    <w:rsid w:val="5ADB37AB"/>
    <w:rsid w:val="5B2213C7"/>
    <w:rsid w:val="5B38D572"/>
    <w:rsid w:val="5CE8F5E0"/>
    <w:rsid w:val="5E909A9A"/>
    <w:rsid w:val="5E916EF8"/>
    <w:rsid w:val="5F51F4C2"/>
    <w:rsid w:val="5FDBD9EA"/>
    <w:rsid w:val="5FEABBFD"/>
    <w:rsid w:val="6090789E"/>
    <w:rsid w:val="6174A39A"/>
    <w:rsid w:val="62774554"/>
    <w:rsid w:val="62DBF3DE"/>
    <w:rsid w:val="62DD3295"/>
    <w:rsid w:val="62E011A9"/>
    <w:rsid w:val="6334988C"/>
    <w:rsid w:val="64CB0F26"/>
    <w:rsid w:val="64FBD080"/>
    <w:rsid w:val="66D67E6F"/>
    <w:rsid w:val="678F724F"/>
    <w:rsid w:val="68DA3D0F"/>
    <w:rsid w:val="68E128E3"/>
    <w:rsid w:val="6943E585"/>
    <w:rsid w:val="6A057BBA"/>
    <w:rsid w:val="6A95700C"/>
    <w:rsid w:val="6B77FB31"/>
    <w:rsid w:val="6D177D9D"/>
    <w:rsid w:val="6D1A0AA5"/>
    <w:rsid w:val="6DEABC9B"/>
    <w:rsid w:val="6F8463CF"/>
    <w:rsid w:val="6FF43374"/>
    <w:rsid w:val="70A654A9"/>
    <w:rsid w:val="70F51FAA"/>
    <w:rsid w:val="7132B4A4"/>
    <w:rsid w:val="714E1437"/>
    <w:rsid w:val="717C9732"/>
    <w:rsid w:val="71BC059B"/>
    <w:rsid w:val="71E90584"/>
    <w:rsid w:val="71EC845A"/>
    <w:rsid w:val="72D1B15C"/>
    <w:rsid w:val="74AFB1EF"/>
    <w:rsid w:val="74E4DF5C"/>
    <w:rsid w:val="750DCEF6"/>
    <w:rsid w:val="752B36DE"/>
    <w:rsid w:val="755A37D3"/>
    <w:rsid w:val="77B581F4"/>
    <w:rsid w:val="7897188F"/>
    <w:rsid w:val="7982B334"/>
    <w:rsid w:val="79CA2CA0"/>
    <w:rsid w:val="7AA3DE5E"/>
    <w:rsid w:val="7B0929A0"/>
    <w:rsid w:val="7B0FD874"/>
    <w:rsid w:val="7B72D512"/>
    <w:rsid w:val="7B86B70A"/>
    <w:rsid w:val="7C4811B6"/>
    <w:rsid w:val="7CDF6B00"/>
    <w:rsid w:val="7DCF34C3"/>
    <w:rsid w:val="7E092F87"/>
    <w:rsid w:val="7F6FA894"/>
    <w:rsid w:val="7FC9F536"/>
    <w:rsid w:val="7FFD49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334"/>
  <w15:chartTrackingRefBased/>
  <w15:docId w15:val="{FB80C30B-74F9-4FB7-BA93-7264308E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4FFC"/>
    <w:rPr>
      <w:b/>
      <w:bCs/>
    </w:rPr>
  </w:style>
  <w:style w:type="character" w:customStyle="1" w:styleId="CommentSubjectChar">
    <w:name w:val="Comment Subject Char"/>
    <w:basedOn w:val="CommentTextChar"/>
    <w:link w:val="CommentSubject"/>
    <w:uiPriority w:val="99"/>
    <w:semiHidden/>
    <w:rsid w:val="00364FFC"/>
    <w:rPr>
      <w:b/>
      <w:bCs/>
      <w:sz w:val="20"/>
      <w:szCs w:val="20"/>
    </w:rPr>
  </w:style>
  <w:style w:type="character" w:styleId="Hyperlink">
    <w:name w:val="Hyperlink"/>
    <w:basedOn w:val="DefaultParagraphFont"/>
    <w:uiPriority w:val="99"/>
    <w:unhideWhenUsed/>
    <w:rsid w:val="00E717D6"/>
    <w:rPr>
      <w:color w:val="0563C1" w:themeColor="hyperlink"/>
      <w:u w:val="single"/>
    </w:rPr>
  </w:style>
  <w:style w:type="character" w:styleId="UnresolvedMention">
    <w:name w:val="Unresolved Mention"/>
    <w:basedOn w:val="DefaultParagraphFont"/>
    <w:uiPriority w:val="99"/>
    <w:semiHidden/>
    <w:unhideWhenUsed/>
    <w:rsid w:val="00E717D6"/>
    <w:rPr>
      <w:color w:val="605E5C"/>
      <w:shd w:val="clear" w:color="auto" w:fill="E1DFDD"/>
    </w:rPr>
  </w:style>
  <w:style w:type="paragraph" w:styleId="Revision">
    <w:name w:val="Revision"/>
    <w:hidden/>
    <w:uiPriority w:val="99"/>
    <w:semiHidden/>
    <w:rsid w:val="00532895"/>
    <w:pPr>
      <w:spacing w:after="0" w:line="240" w:lineRule="auto"/>
    </w:pPr>
  </w:style>
  <w:style w:type="character" w:styleId="FollowedHyperlink">
    <w:name w:val="FollowedHyperlink"/>
    <w:basedOn w:val="DefaultParagraphFont"/>
    <w:uiPriority w:val="99"/>
    <w:semiHidden/>
    <w:unhideWhenUsed/>
    <w:rsid w:val="00B501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rookings.edu/research/the-hutchins-centers-fiscal-impact-measur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brookings.edu/2019/07/26/a-guide-to-the-hutchins-center-fiscal-impact-measur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Louise Sheiner</DisplayName>
        <AccountId>34</AccountId>
        <AccountType/>
      </UserInfo>
      <UserInfo>
        <DisplayName>Kadija Yilla</DisplayName>
        <AccountId>1405</AccountId>
        <AccountType/>
      </UserInfo>
      <UserInfo>
        <DisplayName>Manuel Alcala Kovalski</DisplayName>
        <AccountId>1406</AccountId>
        <AccountType/>
      </UserInfo>
      <UserInfo>
        <DisplayName>Stephanie Cencula</DisplayName>
        <AccountId>24</AccountId>
        <AccountType/>
      </UserInfo>
      <UserInfo>
        <DisplayName>Sage Belz</DisplayName>
        <AccountId>25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6ABA21-2EA6-4AD7-9310-94A90117B91C}">
  <ds:schemaRefs>
    <ds:schemaRef ds:uri="http://schemas.microsoft.com/sharepoint/v3/contenttype/forms"/>
  </ds:schemaRefs>
</ds:datastoreItem>
</file>

<file path=customXml/itemProps2.xml><?xml version="1.0" encoding="utf-8"?>
<ds:datastoreItem xmlns:ds="http://schemas.openxmlformats.org/officeDocument/2006/customXml" ds:itemID="{173BC54E-CD44-403B-AD0C-8ADC379BC1F3}">
  <ds:schemaRefs>
    <ds:schemaRef ds:uri="http://schemas.openxmlformats.org/officeDocument/2006/bibliography"/>
  </ds:schemaRefs>
</ds:datastoreItem>
</file>

<file path=customXml/itemProps3.xml><?xml version="1.0" encoding="utf-8"?>
<ds:datastoreItem xmlns:ds="http://schemas.openxmlformats.org/officeDocument/2006/customXml" ds:itemID="{B55C679E-AB3B-40E3-8624-EF9176061BB0}">
  <ds:schemaRefs>
    <ds:schemaRef ds:uri="http://schemas.microsoft.com/office/2006/metadata/properties"/>
    <ds:schemaRef ds:uri="http://schemas.microsoft.com/office/infopath/2007/PartnerControls"/>
    <ds:schemaRef ds:uri="66951ee6-cd93-49c7-9437-e871b2a117d6"/>
  </ds:schemaRefs>
</ds:datastoreItem>
</file>

<file path=customXml/itemProps4.xml><?xml version="1.0" encoding="utf-8"?>
<ds:datastoreItem xmlns:ds="http://schemas.openxmlformats.org/officeDocument/2006/customXml" ds:itemID="{A50CA6E2-7D3B-4EAA-A19D-431E1B5FC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826</Words>
  <Characters>4709</Characters>
  <Application>Microsoft Office Word</Application>
  <DocSecurity>4</DocSecurity>
  <Lines>39</Lines>
  <Paragraphs>11</Paragraphs>
  <ScaleCrop>false</ScaleCrop>
  <Company/>
  <LinksUpToDate>false</LinksUpToDate>
  <CharactersWithSpaces>5524</CharactersWithSpaces>
  <SharedDoc>false</SharedDoc>
  <HLinks>
    <vt:vector size="12" baseType="variant">
      <vt:variant>
        <vt:i4>1310731</vt:i4>
      </vt:variant>
      <vt:variant>
        <vt:i4>3</vt:i4>
      </vt:variant>
      <vt:variant>
        <vt:i4>0</vt:i4>
      </vt:variant>
      <vt:variant>
        <vt:i4>5</vt:i4>
      </vt:variant>
      <vt:variant>
        <vt:lpwstr>https://www.brookings.edu/2019/07/26/a-guide-to-the-hutchins-center-fiscal-impact-measure/ /</vt:lpwstr>
      </vt:variant>
      <vt:variant>
        <vt:lpwstr/>
      </vt:variant>
      <vt:variant>
        <vt:i4>3539048</vt:i4>
      </vt:variant>
      <vt:variant>
        <vt:i4>0</vt:i4>
      </vt:variant>
      <vt:variant>
        <vt:i4>0</vt:i4>
      </vt:variant>
      <vt:variant>
        <vt:i4>5</vt:i4>
      </vt:variant>
      <vt:variant>
        <vt:lpwstr>https://www.brookings.edu/research/the-hutchins-centers-fiscal-impact-measure/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Manuel Alcala Kovalski</cp:lastModifiedBy>
  <cp:revision>59</cp:revision>
  <dcterms:created xsi:type="dcterms:W3CDTF">2020-08-03T22:50:00Z</dcterms:created>
  <dcterms:modified xsi:type="dcterms:W3CDTF">2020-08-04T16:29:00Z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