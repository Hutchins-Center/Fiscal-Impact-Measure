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E6D3250" w:rsidR="000F68EC" w:rsidRDefault="000F68EC">
      <w:pPr>
        <w:rPr>
          <w:b/>
        </w:rPr>
      </w:pPr>
      <w:bookmarkStart w:id="0" w:name="_GoBack"/>
      <w:bookmarkEnd w:id="0"/>
      <w:r>
        <w:rPr>
          <w:b/>
        </w:rPr>
        <w:t xml:space="preserve">TAKEAWAYS FROM THE THIRD QUARTER UPDATE, </w:t>
      </w:r>
      <w:r w:rsidR="00E02437">
        <w:rPr>
          <w:b/>
        </w:rPr>
        <w:t>1</w:t>
      </w:r>
      <w:r w:rsidR="00945E96">
        <w:rPr>
          <w:b/>
        </w:rPr>
        <w:t>2</w:t>
      </w:r>
      <w:r>
        <w:rPr>
          <w:b/>
        </w:rPr>
        <w:t>/</w:t>
      </w:r>
      <w:r w:rsidR="00945E96">
        <w:rPr>
          <w:b/>
        </w:rPr>
        <w:t>21</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FC8709C" w:rsidR="000F68EC" w:rsidRDefault="00A95995">
      <w:r w:rsidRPr="00A95995">
        <w:t>The spending and tax policies of federal, state, and local governments</w:t>
      </w:r>
      <w:r w:rsidR="005A62BE">
        <w:t xml:space="preserve"> </w:t>
      </w:r>
      <w:r>
        <w:t>added</w:t>
      </w:r>
      <w:r w:rsidR="00364D46">
        <w:t xml:space="preserve"> </w:t>
      </w:r>
      <w:r w:rsidR="00C23E88">
        <w:t xml:space="preserve">0.6 </w:t>
      </w:r>
      <w:r>
        <w:t xml:space="preserve">percentage points to growth in Gross Domestic Product in the third quarter, </w:t>
      </w:r>
      <w:r w:rsidR="00E50D18">
        <w:t xml:space="preserve">fueled by </w:t>
      </w:r>
      <w:r w:rsidR="005A62BE">
        <w:t>increase</w:t>
      </w:r>
      <w:r w:rsidR="00E02437">
        <w:t>d</w:t>
      </w:r>
      <w:r w:rsidR="005A62BE">
        <w:t xml:space="preserve"> </w:t>
      </w:r>
      <w:r w:rsidR="00E50D18">
        <w:t xml:space="preserve">spending at </w:t>
      </w:r>
      <w:r w:rsidR="00E02437">
        <w:t>all levels of government</w:t>
      </w:r>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ins w:id="1" w:author="Sage Belz" w:date="2018-12-21T10:13:00Z">
        <w:r w:rsidR="00945E96">
          <w:t>.4</w:t>
        </w:r>
      </w:ins>
      <w:del w:id="2" w:author="Sage Belz" w:date="2018-12-21T10:13:00Z">
        <w:r w:rsidR="005A62BE" w:rsidDel="00945E96">
          <w:delText>½</w:delText>
        </w:r>
      </w:del>
      <w:r w:rsidR="005A62BE">
        <w:t xml:space="preserve"> </w:t>
      </w:r>
      <w:r>
        <w:t>percent annual rate in the quarter.</w:t>
      </w:r>
    </w:p>
    <w:p w14:paraId="733C0A5F" w14:textId="31F93B2B"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r w:rsidR="00E02437">
        <w:t xml:space="preserve">federal </w:t>
      </w:r>
      <w:r w:rsidR="0095090C">
        <w:t xml:space="preserve">legislation and increased spending </w:t>
      </w:r>
      <w:r w:rsidR="00E02437">
        <w:t xml:space="preserve">by state and local governments </w:t>
      </w:r>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3" w:author="David Wessel" w:date="2018-12-21T10:56:00Z">
        <w:r w:rsidR="00E02437" w:rsidDel="00A96822">
          <w:delText>have given</w:delText>
        </w:r>
      </w:del>
      <w:ins w:id="4" w:author="David Wessel" w:date="2018-12-21T10:56:00Z">
        <w:r w:rsidR="00A96822">
          <w:t>gave</w:t>
        </w:r>
      </w:ins>
      <w:r w:rsidR="00E02437">
        <w:t xml:space="preserve"> </w:t>
      </w:r>
      <w:r w:rsidRPr="00B32043">
        <w:t>more of a boost to</w:t>
      </w:r>
      <w:r w:rsidR="001A3CA1">
        <w:t xml:space="preserve"> the</w:t>
      </w:r>
      <w:r w:rsidRPr="00B32043">
        <w:t xml:space="preserve"> economy in </w:t>
      </w:r>
      <w:r w:rsidR="00E02437">
        <w:t xml:space="preserve">2018 </w:t>
      </w:r>
      <w:r w:rsidRPr="00B32043">
        <w:t xml:space="preserve">than </w:t>
      </w:r>
      <w:r w:rsidR="00E02437">
        <w:t>in</w:t>
      </w:r>
      <w:r w:rsidR="00E02437" w:rsidRPr="00B32043">
        <w:t xml:space="preserve"> </w:t>
      </w:r>
      <w:r w:rsidRPr="00B32043">
        <w:t xml:space="preserve">any </w:t>
      </w:r>
      <w:r w:rsidR="00E02437">
        <w:t xml:space="preserve">year </w:t>
      </w:r>
      <w:r w:rsidRPr="00B32043">
        <w:t xml:space="preserve">since </w:t>
      </w:r>
      <w:r>
        <w:t xml:space="preserve">the recession-era stimulus in </w:t>
      </w:r>
      <w:r w:rsidRPr="00B32043">
        <w:t>2010.</w:t>
      </w:r>
      <w:r>
        <w:t xml:space="preserve"> </w:t>
      </w:r>
    </w:p>
    <w:p w14:paraId="6166D486" w14:textId="3EA62B5A" w:rsidR="0010130A" w:rsidRDefault="006A4B05">
      <w:r>
        <w:t xml:space="preserve">Spending at the state and local </w:t>
      </w:r>
      <w:r w:rsidR="00B32043">
        <w:t xml:space="preserve">level </w:t>
      </w:r>
      <w:r w:rsidR="00A44AF9">
        <w:t>grew at a</w:t>
      </w:r>
      <w:r w:rsidR="000F68EC">
        <w:t xml:space="preserve"> </w:t>
      </w:r>
      <w:r w:rsidR="00C23E88">
        <w:t>2</w:t>
      </w:r>
      <w:r w:rsidR="000F68EC" w:rsidRPr="000F68EC">
        <w:t xml:space="preserve"> </w:t>
      </w:r>
      <w:r w:rsidR="000F68EC">
        <w:t>percent</w:t>
      </w:r>
      <w:r>
        <w:t xml:space="preserve"> </w:t>
      </w:r>
      <w:r w:rsidR="00A44AF9">
        <w:t xml:space="preserve">annual rate </w:t>
      </w:r>
      <w:r w:rsidR="000F68EC">
        <w:t>in the quarter</w:t>
      </w:r>
      <w:r>
        <w:t xml:space="preserve">. </w:t>
      </w:r>
      <w:del w:id="5" w:author="Sage Belz" w:date="2018-12-21T10:17:00Z">
        <w:r w:rsidR="00E02437" w:rsidDel="00945E96">
          <w:delText xml:space="preserve">Early estimates </w:delText>
        </w:r>
        <w:r w:rsidR="0068270B" w:rsidDel="00945E96">
          <w:delText>that showed</w:delText>
        </w:r>
        <w:r w:rsidR="00E02437" w:rsidDel="00945E96">
          <w:delText xml:space="preserve"> a robust increase in </w:delText>
        </w:r>
        <w:r w:rsidR="0068270B" w:rsidDel="00945E96">
          <w:delText>state and local government investment</w:delText>
        </w:r>
        <w:r w:rsidR="00E02437" w:rsidDel="00945E96">
          <w:delText xml:space="preserve"> </w:delText>
        </w:r>
        <w:r w:rsidR="0068270B" w:rsidDel="00945E96">
          <w:delText xml:space="preserve">in the third quarter have since been </w:delText>
        </w:r>
        <w:r w:rsidR="00E02437" w:rsidDel="00945E96">
          <w:delText xml:space="preserve">revised downwards, </w:delText>
        </w:r>
        <w:r w:rsidR="00FD2AC1" w:rsidDel="00945E96">
          <w:delText>implying</w:delText>
        </w:r>
        <w:r w:rsidR="00E02437" w:rsidDel="00945E96">
          <w:delText xml:space="preserve"> the sector’s impact </w:delText>
        </w:r>
        <w:r w:rsidR="00FD2AC1" w:rsidDel="00945E96">
          <w:delText xml:space="preserve">on growth </w:delText>
        </w:r>
        <w:r w:rsidR="00E02437" w:rsidDel="00945E96">
          <w:delText xml:space="preserve">was smaller than previously </w:delText>
        </w:r>
        <w:r w:rsidR="00FD2AC1" w:rsidDel="00945E96">
          <w:delText>estimated</w:delText>
        </w:r>
        <w:r w:rsidR="00E02437" w:rsidDel="00945E96">
          <w:delText xml:space="preserve">. </w:delText>
        </w:r>
      </w:del>
      <w:r w:rsidR="00BE57F7">
        <w:t xml:space="preserve">Investment </w:t>
      </w:r>
      <w:r w:rsidR="0068270B">
        <w:t xml:space="preserve">at this level </w:t>
      </w:r>
      <w:r w:rsidR="00FD2AC1">
        <w:t>has</w:t>
      </w:r>
      <w:r w:rsidR="00BE57F7">
        <w:t xml:space="preserve"> been weak </w:t>
      </w:r>
      <w:r w:rsidR="00FD2AC1">
        <w:t>since</w:t>
      </w:r>
      <w:r w:rsidR="00BE57F7">
        <w:t xml:space="preserve"> the Great Recession, </w:t>
      </w:r>
      <w:r w:rsidR="00FD2AC1">
        <w:t xml:space="preserve">but </w:t>
      </w:r>
      <w:r w:rsidR="00BE57F7">
        <w:t xml:space="preserve">has </w:t>
      </w:r>
      <w:r w:rsidR="001A3CA1">
        <w:t xml:space="preserve">showed some signs of recovery in the last four quarters. </w:t>
      </w:r>
      <w:r>
        <w:t xml:space="preserve">Growth in investment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40F40374" w14:textId="02944745"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w:t>
      </w:r>
      <w:del w:id="6" w:author="David Wessel" w:date="2018-12-21T10:56:00Z">
        <w:r w:rsidR="000F68EC" w:rsidDel="00A96822">
          <w:delText>1/5 a</w:delText>
        </w:r>
      </w:del>
      <w:ins w:id="7" w:author="David Wessel" w:date="2018-12-21T10:56:00Z">
        <w:r w:rsidR="00A96822">
          <w:t xml:space="preserve">one-fifth of a </w:t>
        </w:r>
      </w:ins>
      <w:r w:rsidR="000F68EC">
        <w:t xml:space="preserve">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lastRenderedPageBreak/>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rson w15:author="David Wessel">
    <w15:presenceInfo w15:providerId="AD" w15:userId="S-1-5-21-941978686-1815096360-3273509800-38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0AD4"/>
    <w:rsid w:val="006A4B05"/>
    <w:rsid w:val="0073095B"/>
    <w:rsid w:val="00780A78"/>
    <w:rsid w:val="00945E96"/>
    <w:rsid w:val="0095090C"/>
    <w:rsid w:val="009608B4"/>
    <w:rsid w:val="00973823"/>
    <w:rsid w:val="009C19D5"/>
    <w:rsid w:val="009C3A37"/>
    <w:rsid w:val="00A44AF9"/>
    <w:rsid w:val="00A64030"/>
    <w:rsid w:val="00A95995"/>
    <w:rsid w:val="00A96822"/>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2.xml><?xml version="1.0" encoding="utf-8"?>
<ds:datastoreItem xmlns:ds="http://schemas.openxmlformats.org/officeDocument/2006/customXml" ds:itemID="{0F52265B-028B-4CAD-8D41-424CDCD844E0}"/>
</file>

<file path=customXml/itemProps3.xml><?xml version="1.0" encoding="utf-8"?>
<ds:datastoreItem xmlns:ds="http://schemas.openxmlformats.org/officeDocument/2006/customXml" ds:itemID="{5D691C75-6394-4CA8-BC87-4ABA3A57A6F6}">
  <ds:schemaRefs>
    <ds:schemaRef ds:uri="cac5d118-ba7b-4807-b700-df6f95cfff50"/>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6951ee6-cd93-49c7-9437-e871b2a117d6"/>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2018-12-21T16:07:00Z</dcterms:created>
  <dcterms:modified xsi:type="dcterms:W3CDTF">2018-12-21T16:07:00Z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