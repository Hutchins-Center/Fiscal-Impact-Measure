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r w:rsidR="00961D5D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3</w:t>
      </w:r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>2.9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5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6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Over the remainder of the current fiscal year, the FIM will help gauge the impacts of the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$1.3 trillion omnibus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spending bill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>that Congress passed in March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</w:t>
      </w:r>
      <w:ins w:id="7" w:author="David Wessel" w:date="2018-03-28T10:18:00Z">
        <w:r w:rsidR="008B4D94">
          <w:rPr>
            <w:rFonts w:ascii="Times New Roman" w:hAnsi="Times New Roman" w:cs="Times New Roman"/>
            <w:color w:val="101010"/>
            <w:sz w:val="24"/>
            <w:szCs w:val="24"/>
          </w:rPr>
          <w:t xml:space="preserve">and increases in federal spending take </w:t>
        </w:r>
      </w:ins>
      <w:del w:id="8" w:author="David Wessel" w:date="2018-03-28T10:19:00Z">
        <w:r w:rsidR="00AE3654" w:rsidRPr="00672DF0" w:rsidDel="008B4D94">
          <w:rPr>
            <w:rFonts w:ascii="Times New Roman" w:hAnsi="Times New Roman" w:cs="Times New Roman"/>
            <w:color w:val="101010"/>
            <w:sz w:val="24"/>
            <w:szCs w:val="24"/>
          </w:rPr>
          <w:delText xml:space="preserve">takes </w:delText>
        </w:r>
      </w:del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effect in 2018 and beyond, however, the FIM will provide some measure of the law’s impact on the economy. </w:t>
      </w:r>
    </w:p>
    <w:p w:rsidR="00AE3654" w:rsidDel="008C3F01" w:rsidRDefault="008C3F01" w:rsidP="00AE3654">
      <w:pPr>
        <w:spacing w:after="480" w:line="240" w:lineRule="auto"/>
        <w:textAlignment w:val="baseline"/>
        <w:rPr>
          <w:del w:id="9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0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1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:rsidR="00941737" w:rsidRPr="003B327A" w:rsidRDefault="006F60A7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David Wessel">
    <w15:presenceInfo w15:providerId="AD" w15:userId="S-1-5-21-941978686-1815096360-3273509800-38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6F60A7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486D0-0EB2-4DE7-9081-EFDC467E8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D2DDC1-448C-4D0A-A167-E783397FB981}"/>
</file>

<file path=customXml/itemProps3.xml><?xml version="1.0" encoding="utf-8"?>
<ds:datastoreItem xmlns:ds="http://schemas.openxmlformats.org/officeDocument/2006/customXml" ds:itemID="{286A0B0B-DA4A-4864-91AF-B7B9458CCBBA}"/>
</file>

<file path=customXml/itemProps4.xml><?xml version="1.0" encoding="utf-8"?>
<ds:datastoreItem xmlns:ds="http://schemas.openxmlformats.org/officeDocument/2006/customXml" ds:itemID="{9DD16963-82C2-4095-BA06-8743D6D34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2018-03-28T14:23:00Z</dcterms:created>
  <dcterms:modified xsi:type="dcterms:W3CDTF">2018-03-28T14:23:00Z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