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6BF0A" w14:textId="6D23D9A2" w:rsidR="000712F7" w:rsidRPr="000712F7" w:rsidRDefault="000712F7" w:rsidP="000712F7">
      <w:pPr>
        <w:spacing w:after="0" w:line="240" w:lineRule="auto"/>
        <w:textAlignment w:val="baseline"/>
        <w:rPr>
          <w:ins w:id="0" w:author="Sage Belz" w:date="2018-07-27T15:31:00Z"/>
          <w:rFonts w:asciiTheme="majorHAnsi" w:eastAsia="Times New Roman" w:hAnsiTheme="majorHAnsi" w:cs="Arial"/>
          <w:b/>
          <w:bCs/>
          <w:color w:val="101010"/>
          <w:sz w:val="24"/>
          <w:szCs w:val="24"/>
          <w:bdr w:val="none" w:sz="0" w:space="0" w:color="auto" w:frame="1"/>
        </w:rPr>
      </w:pPr>
      <w:ins w:id="1" w:author="Sage Belz" w:date="2018-07-27T15:31:00Z">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ins>
    </w:p>
    <w:p w14:paraId="64E77C8F" w14:textId="77777777" w:rsidR="000712F7" w:rsidRDefault="000712F7" w:rsidP="00BA3AF3">
      <w:pPr>
        <w:spacing w:after="0" w:line="240" w:lineRule="auto"/>
        <w:textAlignment w:val="baseline"/>
        <w:rPr>
          <w:ins w:id="2" w:author="Sage Belz" w:date="2018-07-27T15:31:00Z"/>
          <w:rFonts w:asciiTheme="majorHAnsi" w:eastAsia="Times New Roman" w:hAnsiTheme="majorHAnsi" w:cs="Arial"/>
          <w:b/>
          <w:bCs/>
          <w:color w:val="101010"/>
          <w:sz w:val="24"/>
          <w:szCs w:val="24"/>
          <w:bdr w:val="none" w:sz="0" w:space="0" w:color="auto" w:frame="1"/>
        </w:rPr>
      </w:pPr>
    </w:p>
    <w:p w14:paraId="227C6C86" w14:textId="232F33EB"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C41F41" w:rsidRPr="00B21550">
        <w:rPr>
          <w:rFonts w:asciiTheme="majorHAnsi" w:eastAsia="Times New Roman" w:hAnsiTheme="majorHAnsi" w:cs="Arial"/>
          <w:b/>
          <w:bCs/>
          <w:color w:val="101010"/>
          <w:sz w:val="24"/>
          <w:szCs w:val="24"/>
          <w:bdr w:val="none" w:sz="0" w:space="0" w:color="auto" w:frame="1"/>
        </w:rPr>
        <w:t>FIRST</w:t>
      </w:r>
      <w:r w:rsidR="00522B1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457B93">
        <w:rPr>
          <w:rFonts w:asciiTheme="majorHAnsi" w:eastAsia="Times New Roman" w:hAnsiTheme="majorHAnsi" w:cs="Arial"/>
          <w:b/>
          <w:bCs/>
          <w:color w:val="101010"/>
          <w:sz w:val="24"/>
          <w:szCs w:val="24"/>
          <w:bdr w:val="none" w:sz="0" w:space="0" w:color="auto" w:frame="1"/>
        </w:rPr>
        <w:t>7</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60C1E393"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4A96B28D" w14:textId="2469C44B" w:rsidR="00695175" w:rsidRDefault="00612308" w:rsidP="003F75BE">
      <w:pPr>
        <w:spacing w:after="0" w:line="240" w:lineRule="auto"/>
        <w:textAlignment w:val="baseline"/>
        <w:rPr>
          <w:ins w:id="3" w:author="Sage Belz" w:date="2018-07-27T15:00:00Z"/>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062EE1">
        <w:rPr>
          <w:rFonts w:asciiTheme="majorHAnsi" w:eastAsia="Times New Roman" w:hAnsiTheme="majorHAnsi" w:cs="Arial"/>
          <w:color w:val="101010"/>
          <w:sz w:val="24"/>
          <w:szCs w:val="24"/>
        </w:rPr>
        <w:t xml:space="preserve">contributed more than half </w:t>
      </w:r>
      <w:r w:rsidR="00062EE1" w:rsidRPr="00B21550">
        <w:rPr>
          <w:rFonts w:asciiTheme="majorHAnsi" w:eastAsia="Times New Roman" w:hAnsiTheme="majorHAnsi" w:cs="Arial"/>
          <w:color w:val="101010"/>
          <w:sz w:val="24"/>
          <w:szCs w:val="24"/>
        </w:rPr>
        <w:t>a percentage point to GDP 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 of 2018</w:t>
      </w:r>
      <w:ins w:id="4" w:author="Sage Belz" w:date="2018-07-27T15:54:00Z">
        <w:r w:rsidR="00E74617">
          <w:rPr>
            <w:rFonts w:asciiTheme="majorHAnsi" w:eastAsia="Times New Roman" w:hAnsiTheme="majorHAnsi" w:cs="Arial"/>
            <w:color w:val="101010"/>
            <w:sz w:val="24"/>
            <w:szCs w:val="24"/>
          </w:rPr>
          <w:t>, their largest contribution in more than two years</w:t>
        </w:r>
      </w:ins>
      <w:r w:rsidR="00062EE1">
        <w:rPr>
          <w:rFonts w:asciiTheme="majorHAnsi" w:eastAsia="Times New Roman" w:hAnsiTheme="majorHAnsi" w:cs="Arial"/>
          <w:color w:val="101010"/>
          <w:sz w:val="24"/>
          <w:szCs w:val="24"/>
        </w:rPr>
        <w:t>.</w:t>
      </w:r>
      <w:r w:rsidR="00314ACA" w:rsidRPr="00B21550">
        <w:rPr>
          <w:rFonts w:asciiTheme="majorHAnsi" w:eastAsia="Times New Roman" w:hAnsiTheme="majorHAnsi" w:cs="Arial"/>
          <w:color w:val="101010"/>
          <w:sz w:val="24"/>
          <w:szCs w:val="24"/>
        </w:rPr>
        <w:t xml:space="preserve"> </w:t>
      </w:r>
      <w:r w:rsidR="00D61C70" w:rsidRPr="00B21550">
        <w:rPr>
          <w:rFonts w:asciiTheme="majorHAnsi" w:eastAsia="Times New Roman" w:hAnsiTheme="majorHAnsi" w:cs="Arial"/>
          <w:color w:val="101010"/>
          <w:sz w:val="24"/>
          <w:szCs w:val="24"/>
        </w:rPr>
        <w:t>O</w:t>
      </w:r>
      <w:r w:rsidR="001733B3" w:rsidRPr="00B21550">
        <w:rPr>
          <w:rFonts w:asciiTheme="majorHAnsi" w:eastAsia="Times New Roman" w:hAnsiTheme="majorHAnsi" w:cs="Arial"/>
          <w:color w:val="101010"/>
          <w:sz w:val="24"/>
          <w:szCs w:val="24"/>
        </w:rPr>
        <w:t xml:space="preserve">verall GDP </w:t>
      </w:r>
      <w:r>
        <w:rPr>
          <w:rFonts w:asciiTheme="majorHAnsi" w:eastAsia="Times New Roman" w:hAnsiTheme="majorHAnsi" w:cs="Arial"/>
          <w:color w:val="101010"/>
          <w:sz w:val="24"/>
          <w:szCs w:val="24"/>
        </w:rPr>
        <w:t>rose</w:t>
      </w:r>
      <w:r w:rsidRPr="00B21550">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at an inflation-adjusted </w:t>
      </w:r>
      <w:r w:rsidR="00062EE1">
        <w:rPr>
          <w:rFonts w:asciiTheme="majorHAnsi" w:eastAsia="Times New Roman" w:hAnsiTheme="majorHAnsi" w:cs="Arial"/>
          <w:color w:val="101010"/>
          <w:sz w:val="24"/>
          <w:szCs w:val="24"/>
        </w:rPr>
        <w:t xml:space="preserve">annual </w:t>
      </w:r>
      <w:r w:rsidR="001733B3" w:rsidRPr="00B21550">
        <w:rPr>
          <w:rFonts w:asciiTheme="majorHAnsi" w:eastAsia="Times New Roman" w:hAnsiTheme="majorHAnsi" w:cs="Arial"/>
          <w:color w:val="101010"/>
          <w:sz w:val="24"/>
          <w:szCs w:val="24"/>
        </w:rPr>
        <w:t xml:space="preserve">rate of </w:t>
      </w:r>
      <w:r w:rsidR="00695175">
        <w:rPr>
          <w:rFonts w:asciiTheme="majorHAnsi" w:eastAsia="Times New Roman" w:hAnsiTheme="majorHAnsi" w:cs="Arial"/>
          <w:color w:val="101010"/>
          <w:sz w:val="24"/>
          <w:szCs w:val="24"/>
        </w:rPr>
        <w:t>4.1</w:t>
      </w:r>
      <w:r w:rsidR="001733B3" w:rsidRPr="00B21550">
        <w:rPr>
          <w:rFonts w:asciiTheme="majorHAnsi" w:eastAsia="Times New Roman" w:hAnsiTheme="majorHAnsi" w:cs="Arial"/>
          <w:color w:val="101010"/>
          <w:sz w:val="24"/>
          <w:szCs w:val="24"/>
        </w:rPr>
        <w:t xml:space="preserve"> percent.</w:t>
      </w:r>
      <w:r w:rsidR="00867DE8">
        <w:rPr>
          <w:rFonts w:asciiTheme="majorHAnsi" w:eastAsia="Times New Roman" w:hAnsiTheme="majorHAnsi" w:cs="Arial"/>
          <w:color w:val="101010"/>
          <w:sz w:val="24"/>
          <w:szCs w:val="24"/>
        </w:rPr>
        <w:t xml:space="preserve"> </w:t>
      </w:r>
    </w:p>
    <w:p w14:paraId="01B656F1" w14:textId="4B321CAA" w:rsidR="00A73487" w:rsidRDefault="00A73487" w:rsidP="003F75BE">
      <w:pPr>
        <w:spacing w:after="0" w:line="240" w:lineRule="auto"/>
        <w:textAlignment w:val="baseline"/>
        <w:rPr>
          <w:ins w:id="5" w:author="Sage Belz" w:date="2018-07-27T15:00:00Z"/>
          <w:rFonts w:asciiTheme="majorHAnsi" w:eastAsia="Times New Roman" w:hAnsiTheme="majorHAnsi" w:cs="Arial"/>
          <w:color w:val="101010"/>
          <w:sz w:val="24"/>
          <w:szCs w:val="24"/>
        </w:rPr>
      </w:pPr>
    </w:p>
    <w:p w14:paraId="5C8279AE" w14:textId="3518E159" w:rsidR="00A73487" w:rsidRDefault="00A73487" w:rsidP="003F75BE">
      <w:pPr>
        <w:spacing w:after="0" w:line="240" w:lineRule="auto"/>
        <w:textAlignment w:val="baseline"/>
        <w:rPr>
          <w:rFonts w:asciiTheme="majorHAnsi" w:eastAsia="Times New Roman" w:hAnsiTheme="majorHAnsi" w:cs="Arial"/>
          <w:color w:val="101010"/>
          <w:sz w:val="24"/>
          <w:szCs w:val="24"/>
        </w:rPr>
      </w:pPr>
      <w:ins w:id="6" w:author="Sage Belz" w:date="2018-07-27T15:00:00Z">
        <w:r>
          <w:rPr>
            <w:rFonts w:asciiTheme="majorHAnsi" w:eastAsia="Times New Roman" w:hAnsiTheme="majorHAnsi" w:cs="Arial"/>
            <w:color w:val="101010"/>
            <w:sz w:val="24"/>
            <w:szCs w:val="24"/>
          </w:rPr>
          <w:t xml:space="preserve">The FIM has increased </w:t>
        </w:r>
        <w:r w:rsidR="00BC6742">
          <w:rPr>
            <w:rFonts w:asciiTheme="majorHAnsi" w:eastAsia="Times New Roman" w:hAnsiTheme="majorHAnsi" w:cs="Arial"/>
            <w:color w:val="101010"/>
            <w:sz w:val="24"/>
            <w:szCs w:val="24"/>
          </w:rPr>
          <w:t>over the p</w:t>
        </w:r>
        <w:r>
          <w:rPr>
            <w:rFonts w:asciiTheme="majorHAnsi" w:eastAsia="Times New Roman" w:hAnsiTheme="majorHAnsi" w:cs="Arial"/>
            <w:color w:val="101010"/>
            <w:sz w:val="24"/>
            <w:szCs w:val="24"/>
          </w:rPr>
          <w:t xml:space="preserve">ast </w:t>
        </w:r>
      </w:ins>
      <w:ins w:id="7" w:author="Sage Belz" w:date="2018-07-27T15:30:00Z">
        <w:r w:rsidR="000712F7">
          <w:rPr>
            <w:rFonts w:asciiTheme="majorHAnsi" w:eastAsia="Times New Roman" w:hAnsiTheme="majorHAnsi" w:cs="Arial"/>
            <w:color w:val="101010"/>
            <w:sz w:val="24"/>
            <w:szCs w:val="24"/>
          </w:rPr>
          <w:t>eight</w:t>
        </w:r>
      </w:ins>
      <w:ins w:id="8" w:author="Sage Belz" w:date="2018-07-27T15:00:00Z">
        <w:r>
          <w:rPr>
            <w:rFonts w:asciiTheme="majorHAnsi" w:eastAsia="Times New Roman" w:hAnsiTheme="majorHAnsi" w:cs="Arial"/>
            <w:color w:val="101010"/>
            <w:sz w:val="24"/>
            <w:szCs w:val="24"/>
          </w:rPr>
          <w:t xml:space="preserve"> quarters </w:t>
        </w:r>
      </w:ins>
      <w:ins w:id="9" w:author="Sage Belz" w:date="2018-07-27T15:01:00Z">
        <w:r>
          <w:rPr>
            <w:rFonts w:asciiTheme="majorHAnsi" w:eastAsia="Times New Roman" w:hAnsiTheme="majorHAnsi" w:cs="Arial"/>
            <w:color w:val="101010"/>
            <w:sz w:val="24"/>
            <w:szCs w:val="24"/>
          </w:rPr>
          <w:t>and now sits above what we estimate to be its neutral level</w:t>
        </w:r>
      </w:ins>
      <w:ins w:id="10" w:author="Sage Belz" w:date="2018-07-27T15:02:00Z">
        <w:r>
          <w:rPr>
            <w:rFonts w:asciiTheme="majorHAnsi" w:eastAsia="Times New Roman" w:hAnsiTheme="majorHAnsi" w:cs="Arial"/>
            <w:color w:val="101010"/>
            <w:sz w:val="24"/>
            <w:szCs w:val="24"/>
          </w:rPr>
          <w:t>—</w:t>
        </w:r>
      </w:ins>
      <w:ins w:id="11" w:author="Sage Belz" w:date="2018-07-27T15:01:00Z">
        <w:r>
          <w:rPr>
            <w:rFonts w:asciiTheme="majorHAnsi" w:eastAsia="Times New Roman" w:hAnsiTheme="majorHAnsi" w:cs="Arial"/>
            <w:color w:val="101010"/>
            <w:sz w:val="24"/>
            <w:szCs w:val="24"/>
          </w:rPr>
          <w:t xml:space="preserve">that </w:t>
        </w:r>
      </w:ins>
      <w:ins w:id="12" w:author="Sage Belz" w:date="2018-07-27T15:02:00Z">
        <w:r>
          <w:rPr>
            <w:rFonts w:asciiTheme="majorHAnsi" w:eastAsia="Times New Roman" w:hAnsiTheme="majorHAnsi" w:cs="Arial"/>
            <w:color w:val="101010"/>
            <w:sz w:val="24"/>
            <w:szCs w:val="24"/>
          </w:rPr>
          <w:t xml:space="preserve">is, the level at which fiscal policy’s contribution to GDP </w:t>
        </w:r>
      </w:ins>
      <w:ins w:id="13" w:author="Sage Belz" w:date="2018-07-27T15:22:00Z">
        <w:r w:rsidR="00792790">
          <w:rPr>
            <w:rFonts w:asciiTheme="majorHAnsi" w:eastAsia="Times New Roman" w:hAnsiTheme="majorHAnsi" w:cs="Arial"/>
            <w:color w:val="101010"/>
            <w:sz w:val="24"/>
            <w:szCs w:val="24"/>
          </w:rPr>
          <w:t>is</w:t>
        </w:r>
      </w:ins>
      <w:ins w:id="14" w:author="Sage Belz" w:date="2018-07-27T15:02:00Z">
        <w:r>
          <w:rPr>
            <w:rFonts w:asciiTheme="majorHAnsi" w:eastAsia="Times New Roman" w:hAnsiTheme="majorHAnsi" w:cs="Arial"/>
            <w:color w:val="101010"/>
            <w:sz w:val="24"/>
            <w:szCs w:val="24"/>
          </w:rPr>
          <w:t xml:space="preserve"> in line with </w:t>
        </w:r>
      </w:ins>
      <w:ins w:id="15" w:author="Sage Belz" w:date="2018-07-27T15:03:00Z">
        <w:r>
          <w:rPr>
            <w:rFonts w:asciiTheme="majorHAnsi" w:eastAsia="Times New Roman" w:hAnsiTheme="majorHAnsi" w:cs="Arial"/>
            <w:color w:val="101010"/>
            <w:sz w:val="24"/>
            <w:szCs w:val="24"/>
          </w:rPr>
          <w:t xml:space="preserve">potential </w:t>
        </w:r>
      </w:ins>
      <w:ins w:id="16" w:author="Sage Belz" w:date="2018-07-27T15:05:00Z">
        <w:r>
          <w:rPr>
            <w:rFonts w:asciiTheme="majorHAnsi" w:eastAsia="Times New Roman" w:hAnsiTheme="majorHAnsi" w:cs="Arial"/>
            <w:color w:val="101010"/>
            <w:sz w:val="24"/>
            <w:szCs w:val="24"/>
          </w:rPr>
          <w:t xml:space="preserve">real </w:t>
        </w:r>
      </w:ins>
      <w:ins w:id="17" w:author="Sage Belz" w:date="2018-07-27T15:02:00Z">
        <w:r>
          <w:rPr>
            <w:rFonts w:asciiTheme="majorHAnsi" w:eastAsia="Times New Roman" w:hAnsiTheme="majorHAnsi" w:cs="Arial"/>
            <w:color w:val="101010"/>
            <w:sz w:val="24"/>
            <w:szCs w:val="24"/>
          </w:rPr>
          <w:t xml:space="preserve">GDP </w:t>
        </w:r>
      </w:ins>
      <w:ins w:id="18" w:author="Sage Belz" w:date="2018-07-27T15:03:00Z">
        <w:r>
          <w:rPr>
            <w:rFonts w:asciiTheme="majorHAnsi" w:eastAsia="Times New Roman" w:hAnsiTheme="majorHAnsi" w:cs="Arial"/>
            <w:color w:val="101010"/>
            <w:sz w:val="24"/>
            <w:szCs w:val="24"/>
          </w:rPr>
          <w:t>growth</w:t>
        </w:r>
      </w:ins>
      <w:ins w:id="19" w:author="Sage Belz" w:date="2018-07-27T15:02:00Z">
        <w:r>
          <w:rPr>
            <w:rFonts w:asciiTheme="majorHAnsi" w:eastAsia="Times New Roman" w:hAnsiTheme="majorHAnsi" w:cs="Arial"/>
            <w:color w:val="101010"/>
            <w:sz w:val="24"/>
            <w:szCs w:val="24"/>
          </w:rPr>
          <w:t>.</w:t>
        </w:r>
      </w:ins>
      <w:ins w:id="20" w:author="Sage Belz" w:date="2018-07-27T15:03:00Z">
        <w:r>
          <w:rPr>
            <w:rFonts w:asciiTheme="majorHAnsi" w:eastAsia="Times New Roman" w:hAnsiTheme="majorHAnsi" w:cs="Arial"/>
            <w:color w:val="101010"/>
            <w:sz w:val="24"/>
            <w:szCs w:val="24"/>
          </w:rPr>
          <w:t xml:space="preserve"> The most recent reading on the FIM suggests </w:t>
        </w:r>
        <w:commentRangeStart w:id="21"/>
        <w:r>
          <w:rPr>
            <w:rFonts w:asciiTheme="majorHAnsi" w:eastAsia="Times New Roman" w:hAnsiTheme="majorHAnsi" w:cs="Arial"/>
            <w:color w:val="101010"/>
            <w:sz w:val="24"/>
            <w:szCs w:val="24"/>
          </w:rPr>
          <w:t xml:space="preserve">federal policies </w:t>
        </w:r>
      </w:ins>
      <w:ins w:id="22" w:author="Sage Belz" w:date="2018-07-27T15:18:00Z">
        <w:r w:rsidR="00792790">
          <w:rPr>
            <w:rFonts w:asciiTheme="majorHAnsi" w:eastAsia="Times New Roman" w:hAnsiTheme="majorHAnsi" w:cs="Arial"/>
            <w:color w:val="101010"/>
            <w:sz w:val="24"/>
            <w:szCs w:val="24"/>
          </w:rPr>
          <w:t xml:space="preserve">in particular </w:t>
        </w:r>
      </w:ins>
      <w:ins w:id="23" w:author="Sage Belz" w:date="2018-07-27T15:03:00Z">
        <w:r>
          <w:rPr>
            <w:rFonts w:asciiTheme="majorHAnsi" w:eastAsia="Times New Roman" w:hAnsiTheme="majorHAnsi" w:cs="Arial"/>
            <w:color w:val="101010"/>
            <w:sz w:val="24"/>
            <w:szCs w:val="24"/>
          </w:rPr>
          <w:t xml:space="preserve">are providing additional stimulus </w:t>
        </w:r>
      </w:ins>
      <w:commentRangeEnd w:id="21"/>
      <w:ins w:id="24" w:author="Sage Belz" w:date="2018-07-27T15:48:00Z">
        <w:r w:rsidR="00FD4B3E">
          <w:rPr>
            <w:rStyle w:val="CommentReference"/>
          </w:rPr>
          <w:commentReference w:id="21"/>
        </w:r>
      </w:ins>
      <w:ins w:id="25" w:author="Sage Belz" w:date="2018-07-27T15:03:00Z">
        <w:r>
          <w:rPr>
            <w:rFonts w:asciiTheme="majorHAnsi" w:eastAsia="Times New Roman" w:hAnsiTheme="majorHAnsi" w:cs="Arial"/>
            <w:color w:val="101010"/>
            <w:sz w:val="24"/>
            <w:szCs w:val="24"/>
          </w:rPr>
          <w:t xml:space="preserve">to the economy beyond </w:t>
        </w:r>
      </w:ins>
      <w:ins w:id="26" w:author="Sage Belz" w:date="2018-07-27T15:04:00Z">
        <w:r>
          <w:rPr>
            <w:rFonts w:asciiTheme="majorHAnsi" w:eastAsia="Times New Roman" w:hAnsiTheme="majorHAnsi" w:cs="Arial"/>
            <w:color w:val="101010"/>
            <w:sz w:val="24"/>
            <w:szCs w:val="24"/>
          </w:rPr>
          <w:t xml:space="preserve">what </w:t>
        </w:r>
      </w:ins>
      <w:ins w:id="27" w:author="Sage Belz" w:date="2018-07-27T15:05:00Z">
        <w:r>
          <w:rPr>
            <w:rFonts w:asciiTheme="majorHAnsi" w:eastAsia="Times New Roman" w:hAnsiTheme="majorHAnsi" w:cs="Arial"/>
            <w:color w:val="101010"/>
            <w:sz w:val="24"/>
            <w:szCs w:val="24"/>
          </w:rPr>
          <w:t xml:space="preserve">is consistent with trend growth. </w:t>
        </w:r>
      </w:ins>
      <w:ins w:id="28" w:author="Sage Belz" w:date="2018-07-27T15:02:00Z">
        <w:r>
          <w:rPr>
            <w:rFonts w:asciiTheme="majorHAnsi" w:eastAsia="Times New Roman" w:hAnsiTheme="majorHAnsi" w:cs="Arial"/>
            <w:color w:val="101010"/>
            <w:sz w:val="24"/>
            <w:szCs w:val="24"/>
          </w:rPr>
          <w:t xml:space="preserve"> </w:t>
        </w:r>
      </w:ins>
      <w:ins w:id="29" w:author="Sage Belz" w:date="2018-07-27T15:18:00Z">
        <w:r w:rsidR="00792790">
          <w:rPr>
            <w:rFonts w:asciiTheme="majorHAnsi" w:eastAsia="Times New Roman" w:hAnsiTheme="majorHAnsi" w:cs="Arial"/>
            <w:color w:val="101010"/>
            <w:sz w:val="24"/>
            <w:szCs w:val="24"/>
          </w:rPr>
          <w:t xml:space="preserve">Historically, </w:t>
        </w:r>
      </w:ins>
      <w:ins w:id="30" w:author="Sage Belz" w:date="2018-07-27T15:19:00Z">
        <w:r w:rsidR="00792790">
          <w:rPr>
            <w:rFonts w:asciiTheme="majorHAnsi" w:eastAsia="Times New Roman" w:hAnsiTheme="majorHAnsi" w:cs="Arial"/>
            <w:color w:val="101010"/>
            <w:sz w:val="24"/>
            <w:szCs w:val="24"/>
          </w:rPr>
          <w:t xml:space="preserve">federal fiscal policies </w:t>
        </w:r>
      </w:ins>
      <w:ins w:id="31" w:author="Sage Belz" w:date="2018-07-27T15:20:00Z">
        <w:r w:rsidR="00792790">
          <w:rPr>
            <w:rFonts w:asciiTheme="majorHAnsi" w:eastAsia="Times New Roman" w:hAnsiTheme="majorHAnsi" w:cs="Arial"/>
            <w:color w:val="101010"/>
            <w:sz w:val="24"/>
            <w:szCs w:val="24"/>
          </w:rPr>
          <w:t>make</w:t>
        </w:r>
      </w:ins>
      <w:ins w:id="32" w:author="Sage Belz" w:date="2018-07-27T15:19:00Z">
        <w:r w:rsidR="00792790">
          <w:rPr>
            <w:rFonts w:asciiTheme="majorHAnsi" w:eastAsia="Times New Roman" w:hAnsiTheme="majorHAnsi" w:cs="Arial"/>
            <w:color w:val="101010"/>
            <w:sz w:val="24"/>
            <w:szCs w:val="24"/>
          </w:rPr>
          <w:t xml:space="preserve"> up a smaller part of the economy </w:t>
        </w:r>
      </w:ins>
      <w:commentRangeStart w:id="33"/>
      <w:ins w:id="34" w:author="Sage Belz" w:date="2018-07-27T15:23:00Z">
        <w:r w:rsidR="00792790">
          <w:rPr>
            <w:rFonts w:asciiTheme="majorHAnsi" w:eastAsia="Times New Roman" w:hAnsiTheme="majorHAnsi" w:cs="Arial"/>
            <w:color w:val="101010"/>
            <w:sz w:val="24"/>
            <w:szCs w:val="24"/>
          </w:rPr>
          <w:t xml:space="preserve">(about </w:t>
        </w:r>
      </w:ins>
      <w:ins w:id="35" w:author="Sage Belz" w:date="2018-07-27T15:24:00Z">
        <w:r w:rsidR="000712F7">
          <w:rPr>
            <w:rFonts w:asciiTheme="majorHAnsi" w:eastAsia="Times New Roman" w:hAnsiTheme="majorHAnsi" w:cs="Arial"/>
            <w:color w:val="101010"/>
            <w:sz w:val="24"/>
            <w:szCs w:val="24"/>
          </w:rPr>
          <w:t>7</w:t>
        </w:r>
        <w:r w:rsidR="00792790">
          <w:rPr>
            <w:rFonts w:asciiTheme="majorHAnsi" w:eastAsia="Times New Roman" w:hAnsiTheme="majorHAnsi" w:cs="Arial"/>
            <w:color w:val="101010"/>
            <w:sz w:val="24"/>
            <w:szCs w:val="24"/>
          </w:rPr>
          <w:t xml:space="preserve"> percent on average) </w:t>
        </w:r>
      </w:ins>
      <w:ins w:id="36" w:author="Sage Belz" w:date="2018-07-27T15:19:00Z">
        <w:r w:rsidR="00792790">
          <w:rPr>
            <w:rFonts w:asciiTheme="majorHAnsi" w:eastAsia="Times New Roman" w:hAnsiTheme="majorHAnsi" w:cs="Arial"/>
            <w:color w:val="101010"/>
            <w:sz w:val="24"/>
            <w:szCs w:val="24"/>
          </w:rPr>
          <w:t xml:space="preserve">than </w:t>
        </w:r>
      </w:ins>
      <w:ins w:id="37" w:author="Sage Belz" w:date="2018-07-27T15:21:00Z">
        <w:r w:rsidR="00792790">
          <w:rPr>
            <w:rFonts w:asciiTheme="majorHAnsi" w:eastAsia="Times New Roman" w:hAnsiTheme="majorHAnsi" w:cs="Arial"/>
            <w:color w:val="101010"/>
            <w:sz w:val="24"/>
            <w:szCs w:val="24"/>
          </w:rPr>
          <w:t xml:space="preserve">do </w:t>
        </w:r>
      </w:ins>
      <w:ins w:id="38" w:author="Sage Belz" w:date="2018-07-27T15:19:00Z">
        <w:r w:rsidR="00792790">
          <w:rPr>
            <w:rFonts w:asciiTheme="majorHAnsi" w:eastAsia="Times New Roman" w:hAnsiTheme="majorHAnsi" w:cs="Arial"/>
            <w:color w:val="101010"/>
            <w:sz w:val="24"/>
            <w:szCs w:val="24"/>
          </w:rPr>
          <w:t xml:space="preserve">state and local </w:t>
        </w:r>
      </w:ins>
      <w:ins w:id="39" w:author="Sage Belz" w:date="2018-07-27T15:20:00Z">
        <w:r w:rsidR="00792790">
          <w:rPr>
            <w:rFonts w:asciiTheme="majorHAnsi" w:eastAsia="Times New Roman" w:hAnsiTheme="majorHAnsi" w:cs="Arial"/>
            <w:color w:val="101010"/>
            <w:sz w:val="24"/>
            <w:szCs w:val="24"/>
          </w:rPr>
          <w:t xml:space="preserve">expenditures </w:t>
        </w:r>
      </w:ins>
      <w:ins w:id="40" w:author="Sage Belz" w:date="2018-07-27T15:24:00Z">
        <w:r w:rsidR="000712F7">
          <w:rPr>
            <w:rFonts w:asciiTheme="majorHAnsi" w:eastAsia="Times New Roman" w:hAnsiTheme="majorHAnsi" w:cs="Arial"/>
            <w:color w:val="101010"/>
            <w:sz w:val="24"/>
            <w:szCs w:val="24"/>
          </w:rPr>
          <w:t>(about 11</w:t>
        </w:r>
        <w:r w:rsidR="00792790">
          <w:rPr>
            <w:rFonts w:asciiTheme="majorHAnsi" w:eastAsia="Times New Roman" w:hAnsiTheme="majorHAnsi" w:cs="Arial"/>
            <w:color w:val="101010"/>
            <w:sz w:val="24"/>
            <w:szCs w:val="24"/>
          </w:rPr>
          <w:t xml:space="preserve"> percent)</w:t>
        </w:r>
      </w:ins>
      <w:ins w:id="41" w:author="Sage Belz" w:date="2018-07-27T15:21:00Z">
        <w:r w:rsidR="00792790">
          <w:rPr>
            <w:rFonts w:asciiTheme="majorHAnsi" w:eastAsia="Times New Roman" w:hAnsiTheme="majorHAnsi" w:cs="Arial"/>
            <w:color w:val="101010"/>
            <w:sz w:val="24"/>
            <w:szCs w:val="24"/>
          </w:rPr>
          <w:t>.</w:t>
        </w:r>
      </w:ins>
      <w:commentRangeEnd w:id="33"/>
      <w:ins w:id="42" w:author="Sage Belz" w:date="2018-07-27T15:32:00Z">
        <w:r w:rsidR="000712F7">
          <w:rPr>
            <w:rStyle w:val="CommentReference"/>
          </w:rPr>
          <w:commentReference w:id="33"/>
        </w:r>
      </w:ins>
      <w:ins w:id="43" w:author="Sage Belz" w:date="2018-07-27T15:22:00Z">
        <w:r w:rsidR="00792790">
          <w:rPr>
            <w:rFonts w:asciiTheme="majorHAnsi" w:eastAsia="Times New Roman" w:hAnsiTheme="majorHAnsi" w:cs="Arial"/>
            <w:color w:val="101010"/>
            <w:sz w:val="24"/>
            <w:szCs w:val="24"/>
          </w:rPr>
          <w:t xml:space="preserve"> </w:t>
        </w:r>
      </w:ins>
      <w:ins w:id="44" w:author="Sage Belz" w:date="2018-07-27T15:26:00Z">
        <w:r w:rsidR="00792790">
          <w:rPr>
            <w:rFonts w:asciiTheme="majorHAnsi" w:eastAsia="Times New Roman" w:hAnsiTheme="majorHAnsi" w:cs="Arial"/>
            <w:color w:val="101010"/>
            <w:sz w:val="24"/>
            <w:szCs w:val="24"/>
          </w:rPr>
          <w:t xml:space="preserve">But in recent quarters, </w:t>
        </w:r>
      </w:ins>
      <w:ins w:id="45" w:author="Sage Belz" w:date="2018-07-27T15:25:00Z">
        <w:r w:rsidR="00792790">
          <w:rPr>
            <w:rFonts w:asciiTheme="majorHAnsi" w:eastAsia="Times New Roman" w:hAnsiTheme="majorHAnsi" w:cs="Arial"/>
            <w:color w:val="101010"/>
            <w:sz w:val="24"/>
            <w:szCs w:val="24"/>
          </w:rPr>
          <w:t xml:space="preserve">slugglish growth in state and local investment </w:t>
        </w:r>
      </w:ins>
      <w:ins w:id="46" w:author="Sage Belz" w:date="2018-07-27T15:26:00Z">
        <w:r w:rsidR="00792790">
          <w:rPr>
            <w:rFonts w:asciiTheme="majorHAnsi" w:eastAsia="Times New Roman" w:hAnsiTheme="majorHAnsi" w:cs="Arial"/>
            <w:color w:val="101010"/>
            <w:sz w:val="24"/>
            <w:szCs w:val="24"/>
          </w:rPr>
          <w:t xml:space="preserve">coupled with </w:t>
        </w:r>
      </w:ins>
      <w:ins w:id="47" w:author="Sage Belz" w:date="2018-07-27T15:27:00Z">
        <w:r w:rsidR="00792790">
          <w:rPr>
            <w:rFonts w:asciiTheme="majorHAnsi" w:eastAsia="Times New Roman" w:hAnsiTheme="majorHAnsi" w:cs="Arial"/>
            <w:color w:val="101010"/>
            <w:sz w:val="24"/>
            <w:szCs w:val="24"/>
          </w:rPr>
          <w:t xml:space="preserve">tax cuts and increased spending at the federal level has narrowed that </w:t>
        </w:r>
      </w:ins>
      <w:ins w:id="48" w:author="Sage Belz" w:date="2018-07-27T15:28:00Z">
        <w:r w:rsidR="00792790">
          <w:rPr>
            <w:rFonts w:asciiTheme="majorHAnsi" w:eastAsia="Times New Roman" w:hAnsiTheme="majorHAnsi" w:cs="Arial"/>
            <w:color w:val="101010"/>
            <w:sz w:val="24"/>
            <w:szCs w:val="24"/>
          </w:rPr>
          <w:t>difference</w:t>
        </w:r>
      </w:ins>
      <w:ins w:id="49" w:author="Sage Belz" w:date="2018-07-27T15:27:00Z">
        <w:r w:rsidR="00792790">
          <w:rPr>
            <w:rFonts w:asciiTheme="majorHAnsi" w:eastAsia="Times New Roman" w:hAnsiTheme="majorHAnsi" w:cs="Arial"/>
            <w:color w:val="101010"/>
            <w:sz w:val="24"/>
            <w:szCs w:val="24"/>
          </w:rPr>
          <w:t xml:space="preserve">. </w:t>
        </w:r>
      </w:ins>
      <w:ins w:id="50" w:author="Sage Belz" w:date="2018-07-27T15:44:00Z">
        <w:r w:rsidR="00FD4B3E">
          <w:rPr>
            <w:rFonts w:asciiTheme="majorHAnsi" w:eastAsia="Times New Roman" w:hAnsiTheme="majorHAnsi" w:cs="Arial"/>
            <w:color w:val="101010"/>
            <w:sz w:val="24"/>
            <w:szCs w:val="24"/>
          </w:rPr>
          <w:t xml:space="preserve"> </w:t>
        </w:r>
      </w:ins>
    </w:p>
    <w:p w14:paraId="29171163" w14:textId="7C5DC1B8" w:rsidR="00D840B9" w:rsidRDefault="00D840B9" w:rsidP="003F75BE">
      <w:pPr>
        <w:spacing w:after="0" w:line="240" w:lineRule="auto"/>
        <w:textAlignment w:val="baseline"/>
        <w:rPr>
          <w:ins w:id="51" w:author="Sage Belz" w:date="2018-07-27T15:21:00Z"/>
          <w:rFonts w:asciiTheme="majorHAnsi" w:eastAsia="Times New Roman" w:hAnsiTheme="majorHAnsi" w:cs="Arial"/>
          <w:color w:val="101010"/>
          <w:sz w:val="24"/>
          <w:szCs w:val="24"/>
        </w:rPr>
      </w:pPr>
    </w:p>
    <w:p w14:paraId="6274B315" w14:textId="5DE17A7B" w:rsidR="00FD4B3E" w:rsidRDefault="00792790" w:rsidP="00F96CAF">
      <w:pPr>
        <w:spacing w:after="480" w:line="240" w:lineRule="auto"/>
        <w:textAlignment w:val="baseline"/>
        <w:rPr>
          <w:ins w:id="52" w:author="Sage Belz" w:date="2018-07-27T15:42:00Z"/>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Federal spending increased at an annual rate of 3½ percent in the second quarter, in large part because of higher defense spending. State and local spending contributed </w:t>
      </w:r>
      <w:del w:id="53" w:author="Sage Belz" w:date="2018-07-27T15:55:00Z">
        <w:r w:rsidDel="005649B5">
          <w:rPr>
            <w:rFonts w:asciiTheme="majorHAnsi" w:eastAsia="Times New Roman" w:hAnsiTheme="majorHAnsi" w:cs="Arial"/>
            <w:color w:val="101010"/>
            <w:sz w:val="24"/>
            <w:szCs w:val="24"/>
          </w:rPr>
          <w:delText xml:space="preserve">very </w:delText>
        </w:r>
      </w:del>
      <w:r>
        <w:rPr>
          <w:rFonts w:asciiTheme="majorHAnsi" w:eastAsia="Times New Roman" w:hAnsiTheme="majorHAnsi" w:cs="Arial"/>
          <w:color w:val="101010"/>
          <w:sz w:val="24"/>
          <w:szCs w:val="24"/>
        </w:rPr>
        <w:t>little to GDP growth this quarter, reflecting the sector’s persistent weakness in recent years. Real state and local construction has grown by less than 5 percent since 2016, and remains 25 percent lower than its level in 2008. Employment in the sector has registered almost zero growth in the last year, and continues to sit below its pre-recession levels.</w:t>
      </w:r>
      <w:bookmarkStart w:id="54" w:name="_GoBack"/>
      <w:bookmarkEnd w:id="54"/>
    </w:p>
    <w:p w14:paraId="0E56E390" w14:textId="04CA5D94" w:rsidR="001737CB" w:rsidRPr="001737CB" w:rsidRDefault="00792790" w:rsidP="00F96CAF">
      <w:pPr>
        <w:spacing w:after="480" w:line="240" w:lineRule="auto"/>
        <w:textAlignment w:val="baseline"/>
        <w:rPr>
          <w:rFonts w:asciiTheme="majorHAnsi" w:eastAsia="Times New Roman" w:hAnsiTheme="majorHAnsi" w:cs="Arial"/>
          <w:color w:val="101010"/>
          <w:sz w:val="24"/>
          <w:szCs w:val="24"/>
        </w:rPr>
      </w:pPr>
      <w:del w:id="55" w:author="Sage Belz" w:date="2018-07-27T15:42:00Z">
        <w:r w:rsidDel="00FD4B3E">
          <w:rPr>
            <w:rFonts w:asciiTheme="majorHAnsi" w:eastAsia="Times New Roman" w:hAnsiTheme="majorHAnsi" w:cs="Arial"/>
            <w:color w:val="101010"/>
            <w:sz w:val="24"/>
            <w:szCs w:val="24"/>
          </w:rPr>
          <w:delText xml:space="preserve"> </w:delText>
        </w:r>
      </w:del>
      <w:r w:rsidR="00D840B9" w:rsidRPr="00B21550">
        <w:rPr>
          <w:rFonts w:asciiTheme="majorHAnsi" w:eastAsia="Times New Roman" w:hAnsiTheme="majorHAnsi" w:cs="Arial"/>
          <w:color w:val="101010"/>
          <w:sz w:val="24"/>
          <w:szCs w:val="24"/>
        </w:rPr>
        <w:t xml:space="preserve">Tax and transfer policies </w:t>
      </w:r>
      <w:r w:rsidR="00D840B9">
        <w:rPr>
          <w:rFonts w:asciiTheme="majorHAnsi" w:eastAsia="Times New Roman" w:hAnsiTheme="majorHAnsi" w:cs="Arial"/>
          <w:color w:val="101010"/>
          <w:sz w:val="24"/>
          <w:szCs w:val="24"/>
        </w:rPr>
        <w:t>had a positive effect on</w:t>
      </w:r>
      <w:r w:rsidR="00D840B9" w:rsidRPr="00B21550">
        <w:rPr>
          <w:rFonts w:asciiTheme="majorHAnsi" w:eastAsia="Times New Roman" w:hAnsiTheme="majorHAnsi" w:cs="Arial"/>
          <w:color w:val="101010"/>
          <w:sz w:val="24"/>
          <w:szCs w:val="24"/>
        </w:rPr>
        <w:t xml:space="preserve"> GDP growth this quarter</w:t>
      </w:r>
      <w:r w:rsidR="00D840B9">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sidR="00D840B9">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three</w:t>
      </w:r>
      <w:r w:rsidR="008C6023">
        <w:rPr>
          <w:rFonts w:asciiTheme="majorHAnsi" w:eastAsia="Times New Roman" w:hAnsiTheme="majorHAnsi" w:cs="Arial"/>
          <w:color w:val="101010"/>
          <w:sz w:val="24"/>
          <w:szCs w:val="24"/>
        </w:rPr>
        <w:t xml:space="preserve"> </w:t>
      </w:r>
      <w:r w:rsidR="00D840B9">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sidR="00D840B9">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sidR="00D840B9">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sidR="00D840B9">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sidR="00D840B9">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sidR="00D840B9">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sidR="00D840B9">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sidR="00D840B9">
        <w:rPr>
          <w:rFonts w:asciiTheme="majorHAnsi" w:eastAsia="Times New Roman" w:hAnsiTheme="majorHAnsi" w:cs="Arial"/>
          <w:color w:val="101010"/>
          <w:sz w:val="24"/>
          <w:szCs w:val="24"/>
        </w:rPr>
        <w:t>spending and GDP growth.</w:t>
      </w:r>
    </w:p>
    <w:p w14:paraId="1CF2FDF0" w14:textId="08A10033"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with the second quarter GDP estimates</w:t>
      </w:r>
      <w:r w:rsidR="005B5314">
        <w:rPr>
          <w:rFonts w:asciiTheme="majorHAnsi" w:eastAsia="Times New Roman" w:hAnsiTheme="majorHAnsi" w:cs="Arial"/>
          <w:color w:val="101010"/>
          <w:sz w:val="24"/>
          <w:szCs w:val="24"/>
        </w:rPr>
        <w:t xml:space="preserve">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4FDD3768" w14:textId="74A368BF"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Sage Belz" w:date="2018-07-27T15:48:00Z" w:initials="SB">
    <w:p w14:paraId="73B25D70" w14:textId="455BE4B9" w:rsidR="00FD4B3E" w:rsidRDefault="00FD4B3E" w:rsidP="00FD4B3E">
      <w:pPr>
        <w:pStyle w:val="CommentText"/>
      </w:pPr>
      <w:r>
        <w:rPr>
          <w:rStyle w:val="CommentReference"/>
        </w:rPr>
        <w:annotationRef/>
      </w:r>
      <w:r>
        <w:t xml:space="preserve">Following the methodology we use to calculate “neutral FIM”, I calculate neutral Federal FIM to be around 0.13 and neutral S&amp;L FIM to be around 0.22. The most recent observed values for the fed and s&amp;L FIM are 0.22 and 0.15 respectively. So the two have “switched” places. </w:t>
      </w:r>
    </w:p>
  </w:comment>
  <w:comment w:id="33" w:author="Sage Belz" w:date="2018-07-27T15:32:00Z" w:initials="SB">
    <w:p w14:paraId="13610FC5" w14:textId="0423CBF3" w:rsidR="000712F7" w:rsidRDefault="000712F7">
      <w:pPr>
        <w:pStyle w:val="CommentText"/>
      </w:pPr>
      <w:r>
        <w:rPr>
          <w:rStyle w:val="CommentReference"/>
        </w:rPr>
        <w:annotationRef/>
      </w:r>
      <w:r>
        <w:t xml:space="preserve">Federal and S&amp;L consumption and investment as a share of GDP; average over 2000-2018.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B25D70" w15:done="0"/>
  <w15:commentEx w15:paraId="13610F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BB0CD" w14:textId="77777777" w:rsidR="00EB2B12" w:rsidRDefault="00EB2B12" w:rsidP="00786074">
      <w:pPr>
        <w:spacing w:after="0" w:line="240" w:lineRule="auto"/>
      </w:pPr>
      <w:r>
        <w:separator/>
      </w:r>
    </w:p>
  </w:endnote>
  <w:endnote w:type="continuationSeparator" w:id="0">
    <w:p w14:paraId="30294A07" w14:textId="77777777" w:rsidR="00EB2B12" w:rsidRDefault="00EB2B1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C00B0" w14:textId="77777777" w:rsidR="00EB2B12" w:rsidRDefault="00EB2B12" w:rsidP="00786074">
      <w:pPr>
        <w:spacing w:after="0" w:line="240" w:lineRule="auto"/>
      </w:pPr>
      <w:r>
        <w:separator/>
      </w:r>
    </w:p>
  </w:footnote>
  <w:footnote w:type="continuationSeparator" w:id="0">
    <w:p w14:paraId="6EA61897" w14:textId="77777777" w:rsidR="00EB2B12" w:rsidRDefault="00EB2B1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C2A21"/>
    <w:rsid w:val="000D1870"/>
    <w:rsid w:val="000E54F2"/>
    <w:rsid w:val="000F6526"/>
    <w:rsid w:val="00144335"/>
    <w:rsid w:val="001443BF"/>
    <w:rsid w:val="001548D7"/>
    <w:rsid w:val="00164DE4"/>
    <w:rsid w:val="001733B3"/>
    <w:rsid w:val="001737CB"/>
    <w:rsid w:val="00181001"/>
    <w:rsid w:val="001815C4"/>
    <w:rsid w:val="00195E64"/>
    <w:rsid w:val="001B104C"/>
    <w:rsid w:val="001B4B75"/>
    <w:rsid w:val="002065E3"/>
    <w:rsid w:val="002119DC"/>
    <w:rsid w:val="00215DEF"/>
    <w:rsid w:val="002266E5"/>
    <w:rsid w:val="002305F4"/>
    <w:rsid w:val="00243B69"/>
    <w:rsid w:val="0027467F"/>
    <w:rsid w:val="00294305"/>
    <w:rsid w:val="002A1B5B"/>
    <w:rsid w:val="002B7975"/>
    <w:rsid w:val="002E0901"/>
    <w:rsid w:val="002E09E4"/>
    <w:rsid w:val="002F7F3E"/>
    <w:rsid w:val="00314ACA"/>
    <w:rsid w:val="0031659C"/>
    <w:rsid w:val="003400A6"/>
    <w:rsid w:val="003649AC"/>
    <w:rsid w:val="0037674F"/>
    <w:rsid w:val="00377BA4"/>
    <w:rsid w:val="003B327A"/>
    <w:rsid w:val="003C551E"/>
    <w:rsid w:val="003D23C2"/>
    <w:rsid w:val="003F75BE"/>
    <w:rsid w:val="003F7E7D"/>
    <w:rsid w:val="0041400B"/>
    <w:rsid w:val="00431E0D"/>
    <w:rsid w:val="00456756"/>
    <w:rsid w:val="00457B93"/>
    <w:rsid w:val="0047587F"/>
    <w:rsid w:val="004860DB"/>
    <w:rsid w:val="00492283"/>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D4A28"/>
    <w:rsid w:val="006E0FB3"/>
    <w:rsid w:val="006F60A7"/>
    <w:rsid w:val="00702FAF"/>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5555A"/>
    <w:rsid w:val="00867DE8"/>
    <w:rsid w:val="00882E7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64C7"/>
    <w:rsid w:val="00CE7BC6"/>
    <w:rsid w:val="00D05E59"/>
    <w:rsid w:val="00D26993"/>
    <w:rsid w:val="00D40A3E"/>
    <w:rsid w:val="00D61C70"/>
    <w:rsid w:val="00D65527"/>
    <w:rsid w:val="00D840B9"/>
    <w:rsid w:val="00D92B80"/>
    <w:rsid w:val="00D95E2B"/>
    <w:rsid w:val="00E23573"/>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FC2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BFD11A-A622-4326-AB82-6784F3804DBE}">
  <ds:schemaRefs>
    <ds:schemaRef ds:uri="http://schemas.openxmlformats.org/officeDocument/2006/bibliography"/>
  </ds:schemaRefs>
</ds:datastoreItem>
</file>

<file path=customXml/itemProps2.xml><?xml version="1.0" encoding="utf-8"?>
<ds:datastoreItem xmlns:ds="http://schemas.openxmlformats.org/officeDocument/2006/customXml" ds:itemID="{639F0DA6-6AD1-4FE0-A111-1D6414131D80}"/>
</file>

<file path=customXml/itemProps3.xml><?xml version="1.0" encoding="utf-8"?>
<ds:datastoreItem xmlns:ds="http://schemas.openxmlformats.org/officeDocument/2006/customXml" ds:itemID="{5D5412F3-1812-4DCD-9963-258427421C00}"/>
</file>

<file path=customXml/itemProps4.xml><?xml version="1.0" encoding="utf-8"?>
<ds:datastoreItem xmlns:ds="http://schemas.openxmlformats.org/officeDocument/2006/customXml" ds:itemID="{61AA8559-DF4F-4CA0-800B-97E7FD628A71}"/>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2018-07-27T19:55:00Z</dcterms:created>
  <dcterms:modified xsi:type="dcterms:W3CDTF">2018-07-27T19:55:00Z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