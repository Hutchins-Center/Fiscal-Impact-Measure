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D3F51B" w14:textId="77777777" w:rsidR="00702FAF" w:rsidRPr="00B21550" w:rsidDel="00EC5B38" w:rsidRDefault="00BA3AF3" w:rsidP="00BA3AF3">
      <w:pPr>
        <w:spacing w:after="0" w:line="240" w:lineRule="auto"/>
        <w:textAlignment w:val="baseline"/>
        <w:rPr>
          <w:del w:id="0" w:author="Sage Belz" w:date="2018-04-27T13:55:00Z"/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TAKEAWAYS FROM THE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FIRST</w:t>
      </w:r>
      <w:r w:rsidR="00522B1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 </w:t>
      </w:r>
      <w:r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QUARTER UPDATE</w:t>
      </w:r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 xml:space="preserve">, </w:t>
      </w:r>
      <w:r w:rsidR="00C41F41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04/27</w:t>
      </w:r>
      <w:r w:rsidR="00AE3654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/</w:t>
      </w:r>
      <w:r w:rsidR="00A65E47" w:rsidRPr="00B21550">
        <w:rPr>
          <w:rFonts w:asciiTheme="majorHAnsi" w:eastAsia="Times New Roman" w:hAnsiTheme="majorHAnsi" w:cs="Arial"/>
          <w:b/>
          <w:bCs/>
          <w:color w:val="101010"/>
          <w:sz w:val="24"/>
          <w:szCs w:val="24"/>
          <w:bdr w:val="none" w:sz="0" w:space="0" w:color="auto" w:frame="1"/>
        </w:rPr>
        <w:t>18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br/>
      </w:r>
      <w:r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 xml:space="preserve">By Louise Sheiner and </w:t>
      </w:r>
      <w:r w:rsidR="002A1B5B" w:rsidRPr="00B21550"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  <w:t>Sage Belz</w:t>
      </w:r>
    </w:p>
    <w:p w14:paraId="726EDF60" w14:textId="77777777" w:rsidR="001733B3" w:rsidRPr="00B21550" w:rsidDel="00EC5B38" w:rsidRDefault="001733B3" w:rsidP="00BA3AF3">
      <w:pPr>
        <w:spacing w:after="0" w:line="240" w:lineRule="auto"/>
        <w:textAlignment w:val="baseline"/>
        <w:rPr>
          <w:del w:id="1" w:author="Sage Belz" w:date="2018-04-27T13:55:00Z"/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227C6C86" w14:textId="68214E33" w:rsidR="001733B3" w:rsidRDefault="001733B3" w:rsidP="00BA3AF3">
      <w:pPr>
        <w:spacing w:after="0" w:line="240" w:lineRule="auto"/>
        <w:textAlignment w:val="baseline"/>
        <w:rPr>
          <w:ins w:id="2" w:author="Sage Belz" w:date="2018-04-27T13:55:00Z"/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60C1E393" w14:textId="77777777" w:rsidR="00EC5B38" w:rsidRPr="00B21550" w:rsidRDefault="00EC5B38" w:rsidP="00BA3AF3">
      <w:pPr>
        <w:spacing w:after="0" w:line="240" w:lineRule="auto"/>
        <w:textAlignment w:val="baseline"/>
        <w:rPr>
          <w:rFonts w:asciiTheme="majorHAnsi" w:eastAsia="Times New Roman" w:hAnsiTheme="majorHAnsi" w:cs="Arial"/>
          <w:i/>
          <w:iCs/>
          <w:color w:val="101010"/>
          <w:sz w:val="24"/>
          <w:szCs w:val="24"/>
          <w:bdr w:val="none" w:sz="0" w:space="0" w:color="auto" w:frame="1"/>
        </w:rPr>
      </w:pPr>
    </w:p>
    <w:p w14:paraId="1A5C13E5" w14:textId="193FBDD0" w:rsidR="00314ACA" w:rsidRPr="00B21550" w:rsidRDefault="00612308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According to the latest reading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from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the Hutchins’ Fiscal Impact Measure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, f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ederal, state and local fiscal policies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had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40A3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little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effect on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pace of economic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activity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 the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first quarter of 2018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,</w:t>
      </w:r>
      <w:r w:rsidR="001443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add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ing 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less </w:t>
      </w:r>
      <w:commentRangeStart w:id="3"/>
      <w:commentRangeStart w:id="4"/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than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one-tenth </w:t>
      </w:r>
      <w:r w:rsidR="00536435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of a </w:t>
      </w:r>
      <w:r w:rsidR="00A05B48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percentage point</w:t>
      </w:r>
      <w:r w:rsidR="003D23C2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3F75BE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to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fi</w:t>
      </w:r>
      <w:bookmarkStart w:id="5" w:name="_GoBack"/>
      <w:bookmarkEnd w:id="5"/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rst </w:t>
      </w:r>
      <w:r w:rsidR="002305F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</w:t>
      </w:r>
      <w:r w:rsidR="00215DEF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GDP </w:t>
      </w:r>
      <w:commentRangeEnd w:id="3"/>
      <w:r>
        <w:rPr>
          <w:rStyle w:val="CommentReference"/>
        </w:rPr>
        <w:commentReference w:id="3"/>
      </w:r>
      <w:commentRangeEnd w:id="4"/>
      <w:r w:rsidR="00C1215C">
        <w:rPr>
          <w:rStyle w:val="CommentReference"/>
        </w:rPr>
        <w:commentReference w:id="4"/>
      </w:r>
      <w:r w:rsidR="00215DEF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growth</w:t>
      </w:r>
      <w:r w:rsidR="00314AC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D61C70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O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verall GDP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rose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at an inflation-adjusted rate of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2.3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percent in the </w:t>
      </w:r>
      <w:r w:rsidR="00C41F41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first </w:t>
      </w:r>
      <w:r w:rsidR="001733B3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quarter.</w:t>
      </w:r>
    </w:p>
    <w:p w14:paraId="5973E90B" w14:textId="77777777" w:rsidR="003F75BE" w:rsidRPr="00B21550" w:rsidRDefault="003F75BE" w:rsidP="003F75BE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</w:p>
    <w:p w14:paraId="4EC03552" w14:textId="180D1772" w:rsidR="002266E5" w:rsidRPr="00B21550" w:rsidRDefault="008125C5" w:rsidP="007F0B53">
      <w:pPr>
        <w:spacing w:after="48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State and local spending rose only modestly in the first quarter, reflecting sluggish hiring and a turndown in spending on construction.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The sector has been persistently weak over the last two years, and has yet to recover to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pre-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>r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ecession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spending levels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Real </w:t>
      </w:r>
      <w:r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state and local construction 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has declined by almost </w:t>
      </w:r>
      <w:commentRangeStart w:id="6"/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>9 percent since 2016</w:t>
      </w:r>
      <w:commentRangeEnd w:id="6"/>
      <w:r w:rsidR="00EC5B38">
        <w:rPr>
          <w:rStyle w:val="CommentReference"/>
        </w:rPr>
        <w:commentReference w:id="6"/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and remains about </w:t>
      </w:r>
      <w:commentRangeStart w:id="7"/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>25 percent lower than its level in 2008</w:t>
      </w:r>
      <w:commentRangeEnd w:id="7"/>
      <w:r w:rsidR="00EC5B38">
        <w:rPr>
          <w:rStyle w:val="CommentReference"/>
        </w:rPr>
        <w:commentReference w:id="7"/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Employment </w:t>
      </w:r>
      <w:r w:rsidR="00EC5B38">
        <w:rPr>
          <w:rFonts w:asciiTheme="majorHAnsi" w:eastAsia="Times New Roman" w:hAnsiTheme="majorHAnsi" w:cs="Arial"/>
          <w:color w:val="101010"/>
          <w:sz w:val="24"/>
          <w:szCs w:val="24"/>
        </w:rPr>
        <w:t>in the sector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C1215C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has grown by </w:t>
      </w:r>
      <w:commentRangeStart w:id="8"/>
      <w:r w:rsidR="00C1215C">
        <w:rPr>
          <w:rFonts w:asciiTheme="majorHAnsi" w:eastAsia="Times New Roman" w:hAnsiTheme="majorHAnsi" w:cs="Arial"/>
          <w:color w:val="101010"/>
          <w:sz w:val="24"/>
          <w:szCs w:val="24"/>
        </w:rPr>
        <w:t>less than one perc</w:t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>ent in the last two years</w:t>
      </w:r>
      <w:commentRangeEnd w:id="8"/>
      <w:r w:rsidR="00EC5B38">
        <w:rPr>
          <w:rStyle w:val="CommentReference"/>
        </w:rPr>
        <w:commentReference w:id="8"/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and continues to sit below its </w:t>
      </w:r>
      <w:commentRangeStart w:id="9"/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>pre-recession levels</w:t>
      </w:r>
      <w:commentRangeEnd w:id="9"/>
      <w:r w:rsidR="00EC5B38">
        <w:rPr>
          <w:rStyle w:val="CommentReference"/>
        </w:rPr>
        <w:commentReference w:id="9"/>
      </w:r>
      <w:r w:rsidR="00E23573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</w:p>
    <w:p w14:paraId="7F18ED91" w14:textId="2DDA75D0" w:rsidR="00B66740" w:rsidDel="00EC52F6" w:rsidRDefault="00A164FA" w:rsidP="0031659C">
      <w:pPr>
        <w:spacing w:after="480" w:line="240" w:lineRule="auto"/>
        <w:textAlignment w:val="baseline"/>
        <w:rPr>
          <w:ins w:id="10" w:author="Louise Sheiner" w:date="2018-04-27T14:01:00Z"/>
          <w:del w:id="11" w:author="Sage Belz" w:date="2018-04-27T14:41:00Z"/>
          <w:rFonts w:asciiTheme="majorHAnsi" w:eastAsia="Times New Roman" w:hAnsiTheme="majorHAnsi" w:cs="Arial"/>
          <w:color w:val="101010"/>
          <w:sz w:val="24"/>
          <w:szCs w:val="24"/>
        </w:rPr>
      </w:pPr>
      <w:commentRangeStart w:id="12"/>
      <w:r w:rsidRPr="00B21550">
        <w:rPr>
          <w:rFonts w:asciiTheme="majorHAnsi" w:hAnsiTheme="majorHAnsi" w:cs="Arial"/>
          <w:color w:val="101010"/>
          <w:sz w:val="24"/>
          <w:szCs w:val="24"/>
        </w:rPr>
        <w:t xml:space="preserve">Total federal spending increased at an annual rate of </w:t>
      </w:r>
      <w:r w:rsidR="00716519" w:rsidRPr="00B21550">
        <w:rPr>
          <w:rFonts w:asciiTheme="majorHAnsi" w:hAnsiTheme="majorHAnsi" w:cs="Arial"/>
          <w:color w:val="101010"/>
          <w:sz w:val="24"/>
          <w:szCs w:val="24"/>
        </w:rPr>
        <w:t>1.7</w:t>
      </w:r>
      <w:r w:rsidRPr="00B21550">
        <w:rPr>
          <w:rFonts w:asciiTheme="majorHAnsi" w:hAnsiTheme="majorHAnsi" w:cs="Arial"/>
          <w:color w:val="101010"/>
          <w:sz w:val="24"/>
          <w:szCs w:val="24"/>
        </w:rPr>
        <w:t xml:space="preserve"> percent this quarter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about </w:t>
      </w:r>
      <w:commentRangeEnd w:id="12"/>
      <w:r w:rsidR="00EC52F6">
        <w:rPr>
          <w:rFonts w:asciiTheme="majorHAnsi" w:eastAsia="Times New Roman" w:hAnsiTheme="majorHAnsi" w:cs="Arial"/>
          <w:color w:val="101010"/>
          <w:sz w:val="24"/>
          <w:szCs w:val="24"/>
        </w:rPr>
        <w:t>in line with its trend growth over the last year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</w:p>
    <w:p w14:paraId="3ECA5AF6" w14:textId="194C4690" w:rsidR="00786074" w:rsidRPr="00B21550" w:rsidRDefault="0031659C" w:rsidP="0031659C">
      <w:pPr>
        <w:spacing w:after="480" w:line="240" w:lineRule="auto"/>
        <w:textAlignment w:val="baseline"/>
        <w:rPr>
          <w:rFonts w:asciiTheme="majorHAnsi" w:eastAsia="Times New Roman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As the funds from the $1.3 trillion</w:t>
      </w:r>
      <w:r w:rsidR="00786074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omnibus spending bill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are 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disbursed over the </w:t>
      </w:r>
      <w:r w:rsidR="00EC52F6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coming 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>quarters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, the FIM will help gauge </w:t>
      </w:r>
      <w:r w:rsidR="002E09E4">
        <w:rPr>
          <w:rFonts w:asciiTheme="majorHAnsi" w:eastAsia="Times New Roman" w:hAnsiTheme="majorHAnsi" w:cs="Arial"/>
          <w:color w:val="101010"/>
          <w:sz w:val="24"/>
          <w:szCs w:val="24"/>
        </w:rPr>
        <w:t>the size of the bill’s stimulus effect</w:t>
      </w:r>
      <w:r w:rsidR="008125C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on the economy</w:t>
      </w: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</w:p>
    <w:p w14:paraId="741076D7" w14:textId="76B0B5E9" w:rsidR="003F75BE" w:rsidRPr="00B21550" w:rsidRDefault="003F75BE">
      <w:pPr>
        <w:spacing w:after="480" w:line="240" w:lineRule="auto"/>
        <w:textAlignment w:val="baseline"/>
        <w:rPr>
          <w:rFonts w:asciiTheme="majorHAnsi" w:hAnsiTheme="majorHAnsi" w:cs="Arial"/>
          <w:color w:val="101010"/>
          <w:sz w:val="24"/>
          <w:szCs w:val="24"/>
        </w:rPr>
      </w:pPr>
      <w:r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Tax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and transfer policies </w:t>
      </w:r>
      <w:r w:rsidR="00612308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had </w:t>
      </w:r>
      <w:r w:rsidR="00EC52F6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a small negative </w:t>
      </w:r>
      <w:r w:rsidR="00612308">
        <w:rPr>
          <w:rFonts w:asciiTheme="majorHAnsi" w:eastAsia="Times New Roman" w:hAnsiTheme="majorHAnsi" w:cs="Arial"/>
          <w:color w:val="101010"/>
          <w:sz w:val="24"/>
          <w:szCs w:val="24"/>
        </w:rPr>
        <w:t>effect on</w:t>
      </w:r>
      <w:r w:rsidR="005F70D9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 </w:t>
      </w:r>
      <w:r w:rsidR="00A164FA" w:rsidRPr="00B21550">
        <w:rPr>
          <w:rFonts w:asciiTheme="majorHAnsi" w:eastAsia="Times New Roman" w:hAnsiTheme="majorHAnsi" w:cs="Arial"/>
          <w:color w:val="101010"/>
          <w:sz w:val="24"/>
          <w:szCs w:val="24"/>
        </w:rPr>
        <w:t>GDP growth this quarter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 xml:space="preserve">. </w:t>
      </w:r>
      <w:r w:rsidR="00B21550" w:rsidRPr="00B21550">
        <w:rPr>
          <w:rFonts w:asciiTheme="majorHAnsi" w:hAnsiTheme="majorHAnsi" w:cs="Arial"/>
          <w:color w:val="101010"/>
          <w:sz w:val="24"/>
          <w:szCs w:val="24"/>
        </w:rPr>
        <w:t xml:space="preserve">While the government’s first quarter estimate suggests personal taxes declined as a result of the </w:t>
      </w:r>
      <w:r w:rsidR="002266E5">
        <w:rPr>
          <w:rFonts w:asciiTheme="majorHAnsi" w:hAnsiTheme="majorHAnsi" w:cs="Arial"/>
          <w:color w:val="101010"/>
          <w:sz w:val="24"/>
          <w:szCs w:val="24"/>
        </w:rPr>
        <w:t xml:space="preserve">recently enacted tax legislation, </w:t>
      </w:r>
      <w:r w:rsidR="002266E5">
        <w:rPr>
          <w:rFonts w:asciiTheme="majorHAnsi" w:eastAsia="Times New Roman" w:hAnsiTheme="majorHAnsi" w:cs="Arial"/>
          <w:color w:val="101010"/>
          <w:sz w:val="24"/>
          <w:szCs w:val="24"/>
        </w:rPr>
        <w:t>the FIM assumes that these declines translate only gradually to changes in spending and GDP growth.</w:t>
      </w:r>
      <w:r w:rsidR="00B713AD" w:rsidRPr="00B21550">
        <w:rPr>
          <w:rFonts w:asciiTheme="majorHAnsi" w:hAnsiTheme="majorHAnsi" w:cs="Arial"/>
          <w:color w:val="101010"/>
          <w:sz w:val="24"/>
          <w:szCs w:val="24"/>
        </w:rPr>
        <w:t xml:space="preserve"> </w:t>
      </w:r>
    </w:p>
    <w:sectPr w:rsidR="003F75BE" w:rsidRPr="00B21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3" w:author="Louise Sheiner" w:date="2018-04-27T13:17:00Z" w:initials="LS">
    <w:p w14:paraId="4D89EF0C" w14:textId="77777777" w:rsidR="00612308" w:rsidRDefault="00612308">
      <w:pPr>
        <w:pStyle w:val="CommentText"/>
      </w:pPr>
      <w:r>
        <w:rPr>
          <w:rStyle w:val="CommentReference"/>
        </w:rPr>
        <w:annotationRef/>
      </w:r>
      <w:r>
        <w:t xml:space="preserve">Is this the FIM? Not spending, but spending and taxes and transfers? </w:t>
      </w:r>
    </w:p>
  </w:comment>
  <w:comment w:id="4" w:author="Sage Belz" w:date="2018-04-27T13:26:00Z" w:initials="SB">
    <w:p w14:paraId="4FA2DF29" w14:textId="73AA6D57" w:rsidR="00C1215C" w:rsidRDefault="00C1215C">
      <w:pPr>
        <w:pStyle w:val="CommentText"/>
      </w:pPr>
      <w:r>
        <w:rPr>
          <w:rStyle w:val="CommentReference"/>
        </w:rPr>
        <w:annotationRef/>
      </w:r>
      <w:r>
        <w:t xml:space="preserve">Yes; the FIM (total impact) is .07 percent this quarter. </w:t>
      </w:r>
    </w:p>
  </w:comment>
  <w:comment w:id="6" w:author="Sage Belz" w:date="2018-04-27T13:47:00Z" w:initials="SB">
    <w:p w14:paraId="4F49ED6B" w14:textId="74F2A030" w:rsidR="00EC5B38" w:rsidRDefault="00EC5B38">
      <w:pPr>
        <w:pStyle w:val="CommentText"/>
      </w:pPr>
      <w:r>
        <w:rPr>
          <w:rStyle w:val="CommentReference"/>
        </w:rPr>
        <w:annotationRef/>
      </w:r>
      <w:r>
        <w:t xml:space="preserve">Q1 2016 – Q1 2018 % change. </w:t>
      </w:r>
    </w:p>
    <w:p w14:paraId="1AF838B1" w14:textId="3FA39D77" w:rsidR="00EC5B38" w:rsidRDefault="00EC5B38">
      <w:pPr>
        <w:pStyle w:val="CommentText"/>
      </w:pPr>
    </w:p>
    <w:p w14:paraId="02DCBCCB" w14:textId="2664ADC2" w:rsidR="00EC5B38" w:rsidRPr="00EC5B38" w:rsidRDefault="00EC5B38">
      <w:pPr>
        <w:pStyle w:val="CommentText"/>
        <w:rPr>
          <w:b/>
        </w:rPr>
      </w:pPr>
      <w:r>
        <w:t xml:space="preserve">Average of YoY growth between Q1 2016 – Q1 2018 is </w:t>
      </w:r>
      <w:r w:rsidRPr="00EC5B38">
        <w:rPr>
          <w:b/>
        </w:rPr>
        <w:t xml:space="preserve">negative 4%. </w:t>
      </w:r>
    </w:p>
  </w:comment>
  <w:comment w:id="7" w:author="Sage Belz" w:date="2018-04-27T13:50:00Z" w:initials="SB">
    <w:p w14:paraId="7F6AC0AB" w14:textId="68EFB5DB" w:rsidR="00EC5B38" w:rsidRDefault="00EC5B38">
      <w:pPr>
        <w:pStyle w:val="CommentText"/>
      </w:pPr>
      <w:r>
        <w:rPr>
          <w:rStyle w:val="CommentReference"/>
        </w:rPr>
        <w:annotationRef/>
      </w:r>
      <w:r>
        <w:t>Q1 2008 – Q1 2018 % change (-25.4%).</w:t>
      </w:r>
    </w:p>
  </w:comment>
  <w:comment w:id="8" w:author="Sage Belz" w:date="2018-04-27T13:51:00Z" w:initials="SB">
    <w:p w14:paraId="40CB3B32" w14:textId="705B85E7" w:rsidR="00EC5B38" w:rsidRDefault="00EC5B38">
      <w:pPr>
        <w:pStyle w:val="CommentText"/>
      </w:pPr>
      <w:r>
        <w:rPr>
          <w:rStyle w:val="CommentReference"/>
        </w:rPr>
        <w:annotationRef/>
      </w:r>
      <w:r>
        <w:t xml:space="preserve">Apr 2016 – Apr 2018 % change = </w:t>
      </w:r>
      <w:r w:rsidRPr="00EC5B38">
        <w:rPr>
          <w:b/>
        </w:rPr>
        <w:t>0.99%</w:t>
      </w:r>
    </w:p>
    <w:p w14:paraId="65F1BF69" w14:textId="77777777" w:rsidR="00EC5B38" w:rsidRDefault="00EC5B38">
      <w:pPr>
        <w:pStyle w:val="CommentText"/>
      </w:pPr>
    </w:p>
    <w:p w14:paraId="4F207277" w14:textId="75601007" w:rsidR="00EC5B38" w:rsidRDefault="00EC5B38">
      <w:pPr>
        <w:pStyle w:val="CommentText"/>
      </w:pPr>
      <w:r>
        <w:t xml:space="preserve">Average of YoY growth between 2016-2018 is </w:t>
      </w:r>
      <w:r w:rsidRPr="00EC5B38">
        <w:rPr>
          <w:b/>
        </w:rPr>
        <w:t>0.6%</w:t>
      </w:r>
    </w:p>
  </w:comment>
  <w:comment w:id="9" w:author="Sage Belz" w:date="2018-04-27T13:57:00Z" w:initials="SB">
    <w:p w14:paraId="70D85317" w14:textId="7E8BF4CC" w:rsidR="00EC5B38" w:rsidRDefault="00EC5B38">
      <w:pPr>
        <w:pStyle w:val="CommentText"/>
      </w:pPr>
      <w:r>
        <w:rPr>
          <w:rStyle w:val="CommentReference"/>
        </w:rPr>
        <w:annotationRef/>
      </w:r>
      <w:r>
        <w:t>About 1% lower than it was in Q1 2008.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89EF0C" w15:done="0"/>
  <w15:commentEx w15:paraId="4FA2DF29" w15:paraIdParent="4D89EF0C" w15:done="0"/>
  <w15:commentEx w15:paraId="02DCBCCB" w15:done="0"/>
  <w15:commentEx w15:paraId="7F6AC0AB" w15:done="0"/>
  <w15:commentEx w15:paraId="4F207277" w15:done="0"/>
  <w15:commentEx w15:paraId="70D85317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08886" w14:textId="77777777" w:rsidR="00377BA4" w:rsidRDefault="00377BA4" w:rsidP="00786074">
      <w:pPr>
        <w:spacing w:after="0" w:line="240" w:lineRule="auto"/>
      </w:pPr>
      <w:r>
        <w:separator/>
      </w:r>
    </w:p>
  </w:endnote>
  <w:endnote w:type="continuationSeparator" w:id="0">
    <w:p w14:paraId="1562FAE3" w14:textId="77777777" w:rsidR="00377BA4" w:rsidRDefault="00377BA4" w:rsidP="00786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85AF08" w14:textId="77777777" w:rsidR="00377BA4" w:rsidRDefault="00377BA4" w:rsidP="00786074">
      <w:pPr>
        <w:spacing w:after="0" w:line="240" w:lineRule="auto"/>
      </w:pPr>
      <w:r>
        <w:separator/>
      </w:r>
    </w:p>
  </w:footnote>
  <w:footnote w:type="continuationSeparator" w:id="0">
    <w:p w14:paraId="2A1EE323" w14:textId="77777777" w:rsidR="00377BA4" w:rsidRDefault="00377BA4" w:rsidP="007860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41BD7"/>
    <w:multiLevelType w:val="multilevel"/>
    <w:tmpl w:val="97040D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4407C42"/>
    <w:multiLevelType w:val="hybridMultilevel"/>
    <w:tmpl w:val="9BDE3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6E7349"/>
    <w:multiLevelType w:val="hybridMultilevel"/>
    <w:tmpl w:val="F7E0EA2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ge Belz">
    <w15:presenceInfo w15:providerId="AD" w15:userId="S-1-5-21-941978686-1815096360-3273509800-50304"/>
  </w15:person>
  <w15:person w15:author="Louise Sheiner">
    <w15:presenceInfo w15:providerId="AD" w15:userId="S-1-5-21-941978686-1815096360-3273509800-402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AF3"/>
    <w:rsid w:val="000456CE"/>
    <w:rsid w:val="00070C70"/>
    <w:rsid w:val="0007122E"/>
    <w:rsid w:val="0008694B"/>
    <w:rsid w:val="00096E07"/>
    <w:rsid w:val="000C2A21"/>
    <w:rsid w:val="000D1870"/>
    <w:rsid w:val="000E54F2"/>
    <w:rsid w:val="00144335"/>
    <w:rsid w:val="001443BF"/>
    <w:rsid w:val="001548D7"/>
    <w:rsid w:val="00164DE4"/>
    <w:rsid w:val="001733B3"/>
    <w:rsid w:val="001815C4"/>
    <w:rsid w:val="00195E64"/>
    <w:rsid w:val="001B104C"/>
    <w:rsid w:val="001B4B75"/>
    <w:rsid w:val="002065E3"/>
    <w:rsid w:val="002119DC"/>
    <w:rsid w:val="00215DEF"/>
    <w:rsid w:val="002266E5"/>
    <w:rsid w:val="002305F4"/>
    <w:rsid w:val="00243B69"/>
    <w:rsid w:val="0027467F"/>
    <w:rsid w:val="00294305"/>
    <w:rsid w:val="002A1B5B"/>
    <w:rsid w:val="002E0901"/>
    <w:rsid w:val="002E09E4"/>
    <w:rsid w:val="002F7F3E"/>
    <w:rsid w:val="00314ACA"/>
    <w:rsid w:val="0031659C"/>
    <w:rsid w:val="003400A6"/>
    <w:rsid w:val="003649AC"/>
    <w:rsid w:val="0037674F"/>
    <w:rsid w:val="00377BA4"/>
    <w:rsid w:val="003B327A"/>
    <w:rsid w:val="003C551E"/>
    <w:rsid w:val="003D23C2"/>
    <w:rsid w:val="003F75BE"/>
    <w:rsid w:val="003F7E7D"/>
    <w:rsid w:val="0041400B"/>
    <w:rsid w:val="00431E0D"/>
    <w:rsid w:val="00456756"/>
    <w:rsid w:val="004860DB"/>
    <w:rsid w:val="00492283"/>
    <w:rsid w:val="00522B14"/>
    <w:rsid w:val="00536435"/>
    <w:rsid w:val="0053655C"/>
    <w:rsid w:val="005669BF"/>
    <w:rsid w:val="005B5BEB"/>
    <w:rsid w:val="005B63C2"/>
    <w:rsid w:val="005C0D86"/>
    <w:rsid w:val="005D5CC5"/>
    <w:rsid w:val="005F70D9"/>
    <w:rsid w:val="00612308"/>
    <w:rsid w:val="00662157"/>
    <w:rsid w:val="00672DF0"/>
    <w:rsid w:val="006910BA"/>
    <w:rsid w:val="006D4A28"/>
    <w:rsid w:val="006E0FB3"/>
    <w:rsid w:val="006F60A7"/>
    <w:rsid w:val="00702FAF"/>
    <w:rsid w:val="00716519"/>
    <w:rsid w:val="00721084"/>
    <w:rsid w:val="00733E98"/>
    <w:rsid w:val="00737391"/>
    <w:rsid w:val="00760D29"/>
    <w:rsid w:val="007670B4"/>
    <w:rsid w:val="007726CF"/>
    <w:rsid w:val="00777E69"/>
    <w:rsid w:val="00786074"/>
    <w:rsid w:val="007970D4"/>
    <w:rsid w:val="007A7464"/>
    <w:rsid w:val="007F0B53"/>
    <w:rsid w:val="008125C5"/>
    <w:rsid w:val="008246EB"/>
    <w:rsid w:val="0085555A"/>
    <w:rsid w:val="00882E76"/>
    <w:rsid w:val="008B4D94"/>
    <w:rsid w:val="008C3F01"/>
    <w:rsid w:val="008F3406"/>
    <w:rsid w:val="009040C6"/>
    <w:rsid w:val="00950A92"/>
    <w:rsid w:val="009543B5"/>
    <w:rsid w:val="00961D5D"/>
    <w:rsid w:val="00983537"/>
    <w:rsid w:val="009973E8"/>
    <w:rsid w:val="009B78E9"/>
    <w:rsid w:val="009C65CE"/>
    <w:rsid w:val="009F7108"/>
    <w:rsid w:val="00A05B48"/>
    <w:rsid w:val="00A164FA"/>
    <w:rsid w:val="00A4091F"/>
    <w:rsid w:val="00A44470"/>
    <w:rsid w:val="00A65E47"/>
    <w:rsid w:val="00A67F11"/>
    <w:rsid w:val="00A96D45"/>
    <w:rsid w:val="00AE3654"/>
    <w:rsid w:val="00AF4728"/>
    <w:rsid w:val="00B06D80"/>
    <w:rsid w:val="00B21550"/>
    <w:rsid w:val="00B57FA4"/>
    <w:rsid w:val="00B66740"/>
    <w:rsid w:val="00B713AD"/>
    <w:rsid w:val="00B75ECE"/>
    <w:rsid w:val="00BA3AF3"/>
    <w:rsid w:val="00BD610F"/>
    <w:rsid w:val="00BE35C0"/>
    <w:rsid w:val="00C11279"/>
    <w:rsid w:val="00C1215C"/>
    <w:rsid w:val="00C13D82"/>
    <w:rsid w:val="00C23090"/>
    <w:rsid w:val="00C24255"/>
    <w:rsid w:val="00C3624A"/>
    <w:rsid w:val="00C41F41"/>
    <w:rsid w:val="00C723A7"/>
    <w:rsid w:val="00C735B4"/>
    <w:rsid w:val="00C74E22"/>
    <w:rsid w:val="00CE7BC6"/>
    <w:rsid w:val="00D05E59"/>
    <w:rsid w:val="00D26993"/>
    <w:rsid w:val="00D40A3E"/>
    <w:rsid w:val="00D61C70"/>
    <w:rsid w:val="00D92B80"/>
    <w:rsid w:val="00D95E2B"/>
    <w:rsid w:val="00E23573"/>
    <w:rsid w:val="00E5212D"/>
    <w:rsid w:val="00E575E6"/>
    <w:rsid w:val="00E61624"/>
    <w:rsid w:val="00E87088"/>
    <w:rsid w:val="00EB000F"/>
    <w:rsid w:val="00EC52F6"/>
    <w:rsid w:val="00EC5B38"/>
    <w:rsid w:val="00EF3D91"/>
    <w:rsid w:val="00F05901"/>
    <w:rsid w:val="00F07F71"/>
    <w:rsid w:val="00F33534"/>
    <w:rsid w:val="00F62942"/>
    <w:rsid w:val="00F73C9A"/>
    <w:rsid w:val="00F80DE5"/>
    <w:rsid w:val="00F87F7E"/>
    <w:rsid w:val="00FA0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85FC21"/>
  <w15:docId w15:val="{33083EDA-1D10-4BD1-BCEF-D648CEE3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A3A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A3AF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A3A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3AF3"/>
    <w:rPr>
      <w:b/>
      <w:bCs/>
    </w:rPr>
  </w:style>
  <w:style w:type="character" w:customStyle="1" w:styleId="apple-converted-space">
    <w:name w:val="apple-converted-space"/>
    <w:basedOn w:val="DefaultParagraphFont"/>
    <w:rsid w:val="00BA3AF3"/>
  </w:style>
  <w:style w:type="character" w:styleId="Emphasis">
    <w:name w:val="Emphasis"/>
    <w:basedOn w:val="DefaultParagraphFont"/>
    <w:uiPriority w:val="20"/>
    <w:qFormat/>
    <w:rsid w:val="00BA3AF3"/>
    <w:rPr>
      <w:i/>
      <w:iCs/>
    </w:rPr>
  </w:style>
  <w:style w:type="paragraph" w:styleId="ListParagraph">
    <w:name w:val="List Paragraph"/>
    <w:basedOn w:val="Normal"/>
    <w:uiPriority w:val="34"/>
    <w:qFormat/>
    <w:rsid w:val="004567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E7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BC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E7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E7BC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E7BC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7BC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BC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9A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8607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607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8607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3D23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12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9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9F3DB0CD4D844B918872BCED9B9CF9" ma:contentTypeVersion="12" ma:contentTypeDescription="Create a new document." ma:contentTypeScope="" ma:versionID="61f75d9b13a46a58fd2456a565edcb9c">
  <xsd:schema xmlns:xsd="http://www.w3.org/2001/XMLSchema" xmlns:xs="http://www.w3.org/2001/XMLSchema" xmlns:p="http://schemas.microsoft.com/office/2006/metadata/properties" xmlns:ns2="cac5d118-ba7b-4807-b700-df6f95cfff50" xmlns:ns3="66951ee6-cd93-49c7-9437-e871b2a117d6" targetNamespace="http://schemas.microsoft.com/office/2006/metadata/properties" ma:root="true" ma:fieldsID="d86870d415110e2c98f3a885b29630d1" ns2:_="" ns3:_="">
    <xsd:import namespace="cac5d118-ba7b-4807-b700-df6f95cfff50"/>
    <xsd:import namespace="66951ee6-cd93-49c7-9437-e871b2a117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c5d118-ba7b-4807-b700-df6f95cfff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951ee6-cd93-49c7-9437-e871b2a117d6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4CD46B-FF31-4442-BD49-FB50B44D9C4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481E84-1188-423E-A170-5EC1077F7908}"/>
</file>

<file path=customXml/itemProps3.xml><?xml version="1.0" encoding="utf-8"?>
<ds:datastoreItem xmlns:ds="http://schemas.openxmlformats.org/officeDocument/2006/customXml" ds:itemID="{9A970482-4831-48BA-BC4F-43A161E00D4B}"/>
</file>

<file path=customXml/itemProps4.xml><?xml version="1.0" encoding="utf-8"?>
<ds:datastoreItem xmlns:ds="http://schemas.openxmlformats.org/officeDocument/2006/customXml" ds:itemID="{FF797BB6-416B-40C0-B024-56F413B8F0F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1373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Wessel</dc:creator>
  <cp:keywords/>
  <dc:description/>
  <cp:lastModifiedBy>Sage Belz</cp:lastModifiedBy>
  <cp:revision>2</cp:revision>
  <dcterms:created xsi:type="dcterms:W3CDTF">2018-04-27T20:07:00Z</dcterms:created>
  <dcterms:modified xsi:type="dcterms:W3CDTF">2018-04-27T20:07:00Z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0x010100FA9F3DB0CD4D844B918872BCED9B9CF9</vt:lpwstr>
  </property>
  <property fmtid="{D5CDD505-2E9C-101B-9397-08002B2CF9AE}" pid="3" name="Order">
    <vt:r8>100</vt:r8>
  </property>
</Properties>
</file>