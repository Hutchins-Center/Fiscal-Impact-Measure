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66B50A85" w:rsidR="000F68EC" w:rsidRDefault="000F68EC">
      <w:pPr>
        <w:rPr>
          <w:b/>
        </w:rPr>
      </w:pPr>
      <w:r>
        <w:rPr>
          <w:b/>
        </w:rPr>
        <w:t xml:space="preserve">TAKEAWAYS FROM THE THIRD QUARTER UPDATE, </w:t>
      </w:r>
      <w:r w:rsidR="00E02437">
        <w:rPr>
          <w:b/>
        </w:rPr>
        <w:t>11</w:t>
      </w:r>
      <w:r>
        <w:rPr>
          <w:b/>
        </w:rPr>
        <w:t>/</w:t>
      </w:r>
      <w:r w:rsidR="00E02437">
        <w:rPr>
          <w:b/>
        </w:rPr>
        <w:t>28</w:t>
      </w:r>
      <w:r>
        <w:rPr>
          <w:b/>
        </w:rPr>
        <w:t>/2018</w:t>
      </w:r>
    </w:p>
    <w:p w14:paraId="5BFFD146" w14:textId="586F1526" w:rsidR="000F68EC" w:rsidRPr="009C3A37" w:rsidRDefault="009C3A37">
      <w:pPr>
        <w:rPr>
          <w:i/>
        </w:rPr>
      </w:pPr>
      <w:r>
        <w:rPr>
          <w:i/>
        </w:rPr>
        <w:t>By Sage Belz and</w:t>
      </w:r>
      <w:r w:rsidR="00E02437">
        <w:rPr>
          <w:i/>
        </w:rPr>
        <w:t xml:space="preserve"> David Wessel</w:t>
      </w:r>
    </w:p>
    <w:p w14:paraId="000C4EEA" w14:textId="560CF136" w:rsidR="000F68EC" w:rsidRDefault="00A95995">
      <w:r w:rsidRPr="00A95995">
        <w:t>The spending and tax policies of federal, state, and local governments</w:t>
      </w:r>
      <w:r w:rsidR="005A62BE">
        <w:t xml:space="preserve"> </w:t>
      </w:r>
      <w:r>
        <w:t>added</w:t>
      </w:r>
      <w:r w:rsidR="00364D46">
        <w:t xml:space="preserve"> </w:t>
      </w:r>
      <w:del w:id="0" w:author="Sage Belz" w:date="2018-11-28T09:15:00Z">
        <w:r w:rsidR="00364D46" w:rsidDel="00C23E88">
          <w:delText xml:space="preserve">¾ </w:delText>
        </w:r>
      </w:del>
      <w:ins w:id="1" w:author="Sage Belz" w:date="2018-11-28T09:15:00Z">
        <w:r w:rsidR="00C23E88">
          <w:t>0.6</w:t>
        </w:r>
        <w:r w:rsidR="00C23E88">
          <w:t xml:space="preserve"> </w:t>
        </w:r>
      </w:ins>
      <w:r>
        <w:t xml:space="preserve">percentage points to growth in Gross Domestic Product in the third quarter, </w:t>
      </w:r>
      <w:r w:rsidR="00E50D18">
        <w:t xml:space="preserve">fueled </w:t>
      </w:r>
      <w:del w:id="2" w:author="Sage Belz" w:date="2018-11-28T09:20:00Z">
        <w:r w:rsidR="00E50D18" w:rsidDel="00E02437">
          <w:delText xml:space="preserve">largely </w:delText>
        </w:r>
      </w:del>
      <w:r w:rsidR="00E50D18">
        <w:t xml:space="preserve">by </w:t>
      </w:r>
      <w:del w:id="3" w:author="Sage Belz" w:date="2018-11-28T10:03:00Z">
        <w:r w:rsidR="005A62BE" w:rsidDel="0068270B">
          <w:delText xml:space="preserve">an </w:delText>
        </w:r>
      </w:del>
      <w:r w:rsidR="005A62BE">
        <w:t>increase</w:t>
      </w:r>
      <w:ins w:id="4" w:author="Sage Belz" w:date="2018-11-28T09:20:00Z">
        <w:r w:rsidR="00E02437">
          <w:t>d</w:t>
        </w:r>
      </w:ins>
      <w:r w:rsidR="005A62BE">
        <w:t xml:space="preserve"> </w:t>
      </w:r>
      <w:del w:id="5" w:author="Sage Belz" w:date="2018-11-28T09:20:00Z">
        <w:r w:rsidR="005A62BE" w:rsidDel="00E02437">
          <w:delText xml:space="preserve">in </w:delText>
        </w:r>
      </w:del>
      <w:r w:rsidR="00E50D18">
        <w:t xml:space="preserve">spending at </w:t>
      </w:r>
      <w:del w:id="6" w:author="Sage Belz" w:date="2018-11-28T09:20:00Z">
        <w:r w:rsidR="00E50D18" w:rsidDel="00E02437">
          <w:delText>the state and local level</w:delText>
        </w:r>
      </w:del>
      <w:ins w:id="7" w:author="Sage Belz" w:date="2018-11-28T09:20:00Z">
        <w:r w:rsidR="00E02437">
          <w:t>all levels of government</w:t>
        </w:r>
      </w:ins>
      <w:r w:rsidR="00E50D18">
        <w:t xml:space="preserve">, </w:t>
      </w:r>
      <w:r>
        <w:t xml:space="preserve">according to the latest Hutchins’ Fiscal Impact Measure. </w:t>
      </w:r>
      <w:r w:rsidR="00B32043">
        <w:t xml:space="preserve">Inflation-adjusted </w:t>
      </w:r>
      <w:r>
        <w:t xml:space="preserve">GDP </w:t>
      </w:r>
      <w:r w:rsidR="005A62BE">
        <w:t xml:space="preserve">rose </w:t>
      </w:r>
      <w:r>
        <w:t>at a 3</w:t>
      </w:r>
      <w:r w:rsidR="005A62BE">
        <w:t xml:space="preserve">½ </w:t>
      </w:r>
      <w:r>
        <w:t>percent annual rate in the quarter.</w:t>
      </w:r>
    </w:p>
    <w:p w14:paraId="733C0A5F" w14:textId="099FE1CF" w:rsidR="00E50D18" w:rsidRPr="00B32043" w:rsidRDefault="00B32043">
      <w:pPr>
        <w:rPr>
          <w:i/>
        </w:rPr>
      </w:pPr>
      <w:r>
        <w:t>F</w:t>
      </w:r>
      <w:r w:rsidR="00E50D18">
        <w:t>iscal polic</w:t>
      </w:r>
      <w:r w:rsidR="0095090C">
        <w:t>ies</w:t>
      </w:r>
      <w:r w:rsidR="00E50D18">
        <w:t xml:space="preserve"> neither added </w:t>
      </w:r>
      <w:r w:rsidR="00A44AF9">
        <w:t xml:space="preserve">to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w:t>
      </w:r>
      <w:ins w:id="8" w:author="Sage Belz" w:date="2018-11-28T09:22:00Z">
        <w:r w:rsidR="00E02437">
          <w:t xml:space="preserve">federal </w:t>
        </w:r>
      </w:ins>
      <w:r w:rsidR="0095090C">
        <w:t xml:space="preserve">legislation and increased spending </w:t>
      </w:r>
      <w:ins w:id="9" w:author="Sage Belz" w:date="2018-11-28T09:22:00Z">
        <w:r w:rsidR="00E02437">
          <w:t xml:space="preserve">by state and local governments </w:t>
        </w:r>
      </w:ins>
      <w:del w:id="10" w:author="Sage Belz" w:date="2018-11-28T09:22:00Z">
        <w:r w:rsidR="0095090C" w:rsidDel="00E02437">
          <w:delText xml:space="preserve">at all levels of government </w:delText>
        </w:r>
      </w:del>
      <w:r w:rsidR="0095090C">
        <w:t xml:space="preserve">have </w:t>
      </w:r>
      <w:r w:rsidR="00B15D26">
        <w:t xml:space="preserve">contributed </w:t>
      </w:r>
      <w:r w:rsidR="0095090C">
        <w:t xml:space="preserve">positively </w:t>
      </w:r>
      <w:r w:rsidR="00B15D26">
        <w:t>to growth.</w:t>
      </w:r>
      <w:r w:rsidR="0095090C">
        <w:t xml:space="preserve"> </w:t>
      </w:r>
      <w:r w:rsidRPr="00B32043">
        <w:t xml:space="preserve">Local, state and federal fiscal policy </w:t>
      </w:r>
      <w:del w:id="11" w:author="Sage Belz" w:date="2018-11-28T09:19:00Z">
        <w:r w:rsidRPr="00B32043" w:rsidDel="00E02437">
          <w:delText xml:space="preserve">gave </w:delText>
        </w:r>
      </w:del>
      <w:ins w:id="12" w:author="Sage Belz" w:date="2018-11-28T09:19:00Z">
        <w:r w:rsidR="00E02437">
          <w:t xml:space="preserve">have given </w:t>
        </w:r>
      </w:ins>
      <w:r w:rsidRPr="00B32043">
        <w:t>more of a boost to</w:t>
      </w:r>
      <w:ins w:id="13" w:author="Sage Belz" w:date="2018-11-28T10:07:00Z">
        <w:r w:rsidR="001A3CA1">
          <w:t xml:space="preserve"> the</w:t>
        </w:r>
      </w:ins>
      <w:r w:rsidRPr="00B32043">
        <w:t xml:space="preserve"> economy in </w:t>
      </w:r>
      <w:del w:id="14" w:author="Sage Belz" w:date="2018-11-28T09:19:00Z">
        <w:r w:rsidRPr="00B32043" w:rsidDel="00E02437">
          <w:delText xml:space="preserve">the third quarter </w:delText>
        </w:r>
      </w:del>
      <w:ins w:id="15" w:author="Sage Belz" w:date="2018-11-28T09:19:00Z">
        <w:r w:rsidR="00E02437">
          <w:t xml:space="preserve">2018 </w:t>
        </w:r>
      </w:ins>
      <w:r w:rsidRPr="00B32043">
        <w:t xml:space="preserve">than </w:t>
      </w:r>
      <w:del w:id="16" w:author="Sage Belz" w:date="2018-11-28T09:19:00Z">
        <w:r w:rsidRPr="00B32043" w:rsidDel="00E02437">
          <w:delText xml:space="preserve">at </w:delText>
        </w:r>
      </w:del>
      <w:ins w:id="17" w:author="Sage Belz" w:date="2018-11-28T09:19:00Z">
        <w:r w:rsidR="00E02437">
          <w:t>in</w:t>
        </w:r>
        <w:r w:rsidR="00E02437" w:rsidRPr="00B32043">
          <w:t xml:space="preserve"> </w:t>
        </w:r>
      </w:ins>
      <w:r w:rsidRPr="00B32043">
        <w:t xml:space="preserve">any </w:t>
      </w:r>
      <w:del w:id="18" w:author="Sage Belz" w:date="2018-11-28T09:19:00Z">
        <w:r w:rsidRPr="00B32043" w:rsidDel="00E02437">
          <w:delText xml:space="preserve">time </w:delText>
        </w:r>
      </w:del>
      <w:ins w:id="19" w:author="Sage Belz" w:date="2018-11-28T09:19:00Z">
        <w:r w:rsidR="00E02437">
          <w:t xml:space="preserve">year </w:t>
        </w:r>
      </w:ins>
      <w:r w:rsidRPr="00B32043">
        <w:t xml:space="preserve">since </w:t>
      </w:r>
      <w:r>
        <w:t xml:space="preserve">the recession-era stimulus in </w:t>
      </w:r>
      <w:r w:rsidRPr="00B32043">
        <w:t>2010.</w:t>
      </w:r>
      <w:r>
        <w:t xml:space="preserve"> </w:t>
      </w:r>
    </w:p>
    <w:p w14:paraId="6166D486" w14:textId="4AC51325" w:rsidR="0010130A" w:rsidRDefault="006A4B05">
      <w:r>
        <w:t xml:space="preserve">Spending at the state and local </w:t>
      </w:r>
      <w:r w:rsidR="00B32043">
        <w:t xml:space="preserve">level </w:t>
      </w:r>
      <w:r w:rsidR="00A44AF9">
        <w:t>grew at a</w:t>
      </w:r>
      <w:r w:rsidR="000F68EC">
        <w:t xml:space="preserve"> </w:t>
      </w:r>
      <w:del w:id="20" w:author="Sage Belz" w:date="2018-11-28T09:14:00Z">
        <w:r w:rsidR="000F68EC" w:rsidRPr="000F68EC" w:rsidDel="00C23E88">
          <w:delText>3.2</w:delText>
        </w:r>
      </w:del>
      <w:ins w:id="21" w:author="Sage Belz" w:date="2018-11-28T09:14:00Z">
        <w:r w:rsidR="00C23E88">
          <w:t>2</w:t>
        </w:r>
      </w:ins>
      <w:r w:rsidR="000F68EC" w:rsidRPr="000F68EC">
        <w:t xml:space="preserve"> </w:t>
      </w:r>
      <w:r w:rsidR="000F68EC">
        <w:t>percent</w:t>
      </w:r>
      <w:r>
        <w:t xml:space="preserve"> </w:t>
      </w:r>
      <w:r w:rsidR="00A44AF9">
        <w:t xml:space="preserve">annual rate </w:t>
      </w:r>
      <w:r w:rsidR="000F68EC">
        <w:t>in the quarter</w:t>
      </w:r>
      <w:r>
        <w:t xml:space="preserve">. </w:t>
      </w:r>
      <w:ins w:id="22" w:author="Sage Belz" w:date="2018-11-28T09:24:00Z">
        <w:r w:rsidR="00E02437">
          <w:t>Early estimates</w:t>
        </w:r>
      </w:ins>
      <w:ins w:id="23" w:author="Sage Belz" w:date="2018-11-28T09:25:00Z">
        <w:r w:rsidR="00E02437">
          <w:t xml:space="preserve"> </w:t>
        </w:r>
      </w:ins>
      <w:ins w:id="24" w:author="Sage Belz" w:date="2018-11-28T10:04:00Z">
        <w:r w:rsidR="0068270B">
          <w:t>that showed</w:t>
        </w:r>
      </w:ins>
      <w:ins w:id="25" w:author="Sage Belz" w:date="2018-11-28T09:26:00Z">
        <w:r w:rsidR="00E02437">
          <w:t xml:space="preserve"> a robust increase in </w:t>
        </w:r>
      </w:ins>
      <w:ins w:id="26" w:author="Sage Belz" w:date="2018-11-28T09:24:00Z">
        <w:r w:rsidR="0068270B">
          <w:t>state and local government</w:t>
        </w:r>
      </w:ins>
      <w:ins w:id="27" w:author="Sage Belz" w:date="2018-11-28T10:04:00Z">
        <w:r w:rsidR="0068270B">
          <w:t xml:space="preserve"> investment</w:t>
        </w:r>
      </w:ins>
      <w:ins w:id="28" w:author="Sage Belz" w:date="2018-11-28T09:24:00Z">
        <w:r w:rsidR="00E02437">
          <w:t xml:space="preserve"> </w:t>
        </w:r>
      </w:ins>
      <w:ins w:id="29" w:author="Sage Belz" w:date="2018-11-28T10:03:00Z">
        <w:r w:rsidR="0068270B">
          <w:t xml:space="preserve">in the third quarter </w:t>
        </w:r>
      </w:ins>
      <w:ins w:id="30" w:author="Sage Belz" w:date="2018-11-28T10:04:00Z">
        <w:r w:rsidR="0068270B">
          <w:t xml:space="preserve">have since been </w:t>
        </w:r>
      </w:ins>
      <w:ins w:id="31" w:author="Sage Belz" w:date="2018-11-28T09:26:00Z">
        <w:r w:rsidR="00E02437">
          <w:t xml:space="preserve">revised downwards, </w:t>
        </w:r>
      </w:ins>
      <w:ins w:id="32" w:author="Sage Belz" w:date="2018-11-28T09:35:00Z">
        <w:r w:rsidR="00FD2AC1">
          <w:t>implying</w:t>
        </w:r>
      </w:ins>
      <w:ins w:id="33" w:author="Sage Belz" w:date="2018-11-28T09:26:00Z">
        <w:r w:rsidR="00E02437">
          <w:t xml:space="preserve"> the sector’s </w:t>
        </w:r>
      </w:ins>
      <w:ins w:id="34" w:author="Sage Belz" w:date="2018-11-28T09:28:00Z">
        <w:r w:rsidR="00E02437">
          <w:t xml:space="preserve">impact </w:t>
        </w:r>
      </w:ins>
      <w:ins w:id="35" w:author="Sage Belz" w:date="2018-11-28T09:35:00Z">
        <w:r w:rsidR="00FD2AC1">
          <w:t xml:space="preserve">on growth </w:t>
        </w:r>
      </w:ins>
      <w:ins w:id="36" w:author="Sage Belz" w:date="2018-11-28T09:28:00Z">
        <w:r w:rsidR="00E02437">
          <w:t>was</w:t>
        </w:r>
      </w:ins>
      <w:ins w:id="37" w:author="Sage Belz" w:date="2018-11-28T09:26:00Z">
        <w:r w:rsidR="00E02437">
          <w:t xml:space="preserve"> smaller than previously </w:t>
        </w:r>
      </w:ins>
      <w:ins w:id="38" w:author="Sage Belz" w:date="2018-11-28T09:35:00Z">
        <w:r w:rsidR="00FD2AC1">
          <w:t>estimated</w:t>
        </w:r>
      </w:ins>
      <w:ins w:id="39" w:author="Sage Belz" w:date="2018-11-28T09:26:00Z">
        <w:r w:rsidR="00E02437">
          <w:t xml:space="preserve">. </w:t>
        </w:r>
      </w:ins>
      <w:r w:rsidR="00BE57F7">
        <w:t xml:space="preserve">Investment </w:t>
      </w:r>
      <w:ins w:id="40" w:author="Sage Belz" w:date="2018-11-28T10:05:00Z">
        <w:r w:rsidR="0068270B">
          <w:t xml:space="preserve">at this level </w:t>
        </w:r>
      </w:ins>
      <w:del w:id="41" w:author="Sage Belz" w:date="2018-11-28T10:04:00Z">
        <w:r w:rsidR="00BE57F7" w:rsidDel="0068270B">
          <w:delText>by state and local governments</w:delText>
        </w:r>
      </w:del>
      <w:del w:id="42" w:author="Sage Belz" w:date="2018-11-28T09:30:00Z">
        <w:r w:rsidR="00BE57F7" w:rsidDel="00FD2AC1">
          <w:delText>, which had</w:delText>
        </w:r>
      </w:del>
      <w:ins w:id="43" w:author="Sage Belz" w:date="2018-11-28T09:30:00Z">
        <w:r w:rsidR="00FD2AC1">
          <w:t xml:space="preserve"> has</w:t>
        </w:r>
      </w:ins>
      <w:r w:rsidR="00BE57F7">
        <w:t xml:space="preserve"> been weak </w:t>
      </w:r>
      <w:del w:id="44" w:author="Sage Belz" w:date="2018-11-28T09:36:00Z">
        <w:r w:rsidR="00BE57F7" w:rsidDel="00FD2AC1">
          <w:delText>for almost a decade following</w:delText>
        </w:r>
      </w:del>
      <w:ins w:id="45" w:author="Sage Belz" w:date="2018-11-28T09:36:00Z">
        <w:r w:rsidR="00FD2AC1">
          <w:t>since</w:t>
        </w:r>
      </w:ins>
      <w:r w:rsidR="00BE57F7">
        <w:t xml:space="preserve"> the Great Recession, </w:t>
      </w:r>
      <w:ins w:id="46" w:author="Sage Belz" w:date="2018-11-28T09:31:00Z">
        <w:r w:rsidR="00FD2AC1">
          <w:t xml:space="preserve">but </w:t>
        </w:r>
      </w:ins>
      <w:r w:rsidR="00BE57F7">
        <w:t xml:space="preserve">has </w:t>
      </w:r>
      <w:ins w:id="47" w:author="Sage Belz" w:date="2018-11-28T10:08:00Z">
        <w:r w:rsidR="001A3CA1">
          <w:t xml:space="preserve">showed some signs of recovery in the last four quarters. </w:t>
        </w:r>
      </w:ins>
      <w:del w:id="48" w:author="Sage Belz" w:date="2018-11-28T10:08:00Z">
        <w:r w:rsidR="00B32043" w:rsidDel="001A3CA1">
          <w:delText>increased</w:delText>
        </w:r>
        <w:r w:rsidR="00BE57F7" w:rsidDel="001A3CA1">
          <w:delText xml:space="preserve"> in each of the last four quarters</w:delText>
        </w:r>
      </w:del>
      <w:del w:id="49" w:author="Sage Belz" w:date="2018-11-28T09:13:00Z">
        <w:r w:rsidR="00BE57F7" w:rsidDel="00C23E88">
          <w:delText xml:space="preserve"> </w:delText>
        </w:r>
        <w:r w:rsidR="0010130A" w:rsidDel="00C23E88">
          <w:delText xml:space="preserve">and </w:delText>
        </w:r>
        <w:r w:rsidR="00B32043" w:rsidDel="00C23E88">
          <w:delText xml:space="preserve">is now at </w:delText>
        </w:r>
        <w:r w:rsidR="0010130A" w:rsidDel="00C23E88">
          <w:delText>its highest level since 2010</w:delText>
        </w:r>
      </w:del>
      <w:r w:rsidR="00E50D18">
        <w:t>.</w:t>
      </w:r>
      <w:r w:rsidR="0010130A">
        <w:t xml:space="preserve"> </w:t>
      </w:r>
      <w:r>
        <w:t xml:space="preserve">Growth in investment </w:t>
      </w:r>
      <w:del w:id="50" w:author="Sage Belz" w:date="2018-11-28T09:31:00Z">
        <w:r w:rsidDel="00FD2AC1">
          <w:delText xml:space="preserve">at that level </w:delText>
        </w:r>
      </w:del>
      <w:r>
        <w:t xml:space="preserve">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del w:id="51" w:author="Sage Belz" w:date="2018-11-28T09:37:00Z">
        <w:r w:rsidR="00A44AF9" w:rsidDel="00FD2AC1">
          <w:delText>State and local governments often</w:delText>
        </w:r>
        <w:r w:rsidR="00B02CFD" w:rsidDel="00FD2AC1">
          <w:delText xml:space="preserve"> use private contractors for </w:delText>
        </w:r>
        <w:r w:rsidR="00A44AF9" w:rsidDel="00FD2AC1">
          <w:delText xml:space="preserve">investment projects, so gains in real investment </w:delText>
        </w:r>
        <w:r w:rsidR="00E06146" w:rsidDel="00FD2AC1">
          <w:delText>are</w:delText>
        </w:r>
        <w:r w:rsidR="00A44AF9" w:rsidDel="00FD2AC1">
          <w:delText xml:space="preserve"> </w:delText>
        </w:r>
        <w:r w:rsidR="00B02CFD" w:rsidDel="00FD2AC1">
          <w:delText>often not mirror</w:delText>
        </w:r>
        <w:r w:rsidR="00B32043" w:rsidDel="00FD2AC1">
          <w:delText>ed in government employment.</w:delText>
        </w:r>
      </w:del>
    </w:p>
    <w:p w14:paraId="40F40374" w14:textId="77777777"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1/5 a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bookmarkStart w:id="52" w:name="_GoBack"/>
      <w:bookmarkEnd w:id="52"/>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1A3CA1"/>
    <w:rsid w:val="00256B28"/>
    <w:rsid w:val="00364D46"/>
    <w:rsid w:val="005A62BE"/>
    <w:rsid w:val="006554B5"/>
    <w:rsid w:val="0068270B"/>
    <w:rsid w:val="006A4B05"/>
    <w:rsid w:val="00780A78"/>
    <w:rsid w:val="0095090C"/>
    <w:rsid w:val="009608B4"/>
    <w:rsid w:val="00973823"/>
    <w:rsid w:val="009C19D5"/>
    <w:rsid w:val="009C3A37"/>
    <w:rsid w:val="00A44AF9"/>
    <w:rsid w:val="00A95995"/>
    <w:rsid w:val="00B02CFD"/>
    <w:rsid w:val="00B15D26"/>
    <w:rsid w:val="00B32043"/>
    <w:rsid w:val="00BE57F7"/>
    <w:rsid w:val="00C23E88"/>
    <w:rsid w:val="00E02437"/>
    <w:rsid w:val="00E06146"/>
    <w:rsid w:val="00E50D18"/>
    <w:rsid w:val="00F108CA"/>
    <w:rsid w:val="00FD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77A073-AECA-494C-8B2A-0BB2C3C53F84}"/>
</file>

<file path=customXml/itemProps2.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3.xml><?xml version="1.0" encoding="utf-8"?>
<ds:datastoreItem xmlns:ds="http://schemas.openxmlformats.org/officeDocument/2006/customXml" ds:itemID="{5D691C75-6394-4CA8-BC87-4ABA3A57A6F6}">
  <ds:schemaRefs>
    <ds:schemaRef ds:uri="cac5d118-ba7b-4807-b700-df6f95cfff50"/>
    <ds:schemaRef ds:uri="http://purl.org/dc/elements/1.1/"/>
    <ds:schemaRef ds:uri="http://purl.org/dc/dcmitype/"/>
    <ds:schemaRef ds:uri="http://schemas.microsoft.com/office/2006/metadata/properties"/>
    <ds:schemaRef ds:uri="http://www.w3.org/XML/1998/namespac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66951ee6-cd93-49c7-9437-e871b2a117d6"/>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4</cp:revision>
  <dcterms:created xsi:type="dcterms:W3CDTF">2018-11-28T14:16:00Z</dcterms:created>
  <dcterms:modified xsi:type="dcterms:W3CDTF">2018-11-28T15:08:00Z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