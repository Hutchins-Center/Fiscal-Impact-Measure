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D3F51B" w14:textId="20A95AFC" w:rsidR="00702FAF" w:rsidRPr="00B21550" w:rsidDel="00EC5B38" w:rsidRDefault="00BA3AF3" w:rsidP="00BA3AF3">
      <w:pPr>
        <w:spacing w:after="0" w:line="240" w:lineRule="auto"/>
        <w:textAlignment w:val="baseline"/>
        <w:rPr>
          <w:del w:id="0" w:author="Sage Belz" w:date="2018-04-27T13:55:00Z"/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</w:pPr>
      <w:r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 xml:space="preserve">TAKEAWAYS FROM THE </w:t>
      </w:r>
      <w:r w:rsidR="00C41F41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FIRST</w:t>
      </w:r>
      <w:r w:rsidR="00522B14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 xml:space="preserve"> </w:t>
      </w:r>
      <w:r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QUARTER UPDATE</w:t>
      </w:r>
      <w:r w:rsidR="00AE3654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 xml:space="preserve">, </w:t>
      </w:r>
      <w:r w:rsidR="00C41F41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0</w:t>
      </w:r>
      <w:ins w:id="1" w:author="Sage Belz" w:date="2018-05-30T09:33:00Z">
        <w:r w:rsidR="00D65527">
          <w:rPr>
            <w:rFonts w:asciiTheme="majorHAnsi" w:eastAsia="Times New Roman" w:hAnsiTheme="majorHAnsi" w:cs="Arial"/>
            <w:b/>
            <w:bCs/>
            <w:color w:val="101010"/>
            <w:sz w:val="24"/>
            <w:szCs w:val="24"/>
            <w:bdr w:val="none" w:sz="0" w:space="0" w:color="auto" w:frame="1"/>
          </w:rPr>
          <w:t>5</w:t>
        </w:r>
      </w:ins>
      <w:del w:id="2" w:author="Sage Belz" w:date="2018-05-30T09:33:00Z">
        <w:r w:rsidR="00C41F41" w:rsidRPr="00B21550" w:rsidDel="00D65527">
          <w:rPr>
            <w:rFonts w:asciiTheme="majorHAnsi" w:eastAsia="Times New Roman" w:hAnsiTheme="majorHAnsi" w:cs="Arial"/>
            <w:b/>
            <w:bCs/>
            <w:color w:val="101010"/>
            <w:sz w:val="24"/>
            <w:szCs w:val="24"/>
            <w:bdr w:val="none" w:sz="0" w:space="0" w:color="auto" w:frame="1"/>
          </w:rPr>
          <w:delText>4</w:delText>
        </w:r>
      </w:del>
      <w:r w:rsidR="00C41F41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/</w:t>
      </w:r>
      <w:ins w:id="3" w:author="Sage Belz" w:date="2018-05-30T09:33:00Z">
        <w:r w:rsidR="00D65527">
          <w:rPr>
            <w:rFonts w:asciiTheme="majorHAnsi" w:eastAsia="Times New Roman" w:hAnsiTheme="majorHAnsi" w:cs="Arial"/>
            <w:b/>
            <w:bCs/>
            <w:color w:val="101010"/>
            <w:sz w:val="24"/>
            <w:szCs w:val="24"/>
            <w:bdr w:val="none" w:sz="0" w:space="0" w:color="auto" w:frame="1"/>
          </w:rPr>
          <w:t>30</w:t>
        </w:r>
      </w:ins>
      <w:del w:id="4" w:author="Sage Belz" w:date="2018-05-30T09:33:00Z">
        <w:r w:rsidR="00C41F41" w:rsidRPr="00B21550" w:rsidDel="00D65527">
          <w:rPr>
            <w:rFonts w:asciiTheme="majorHAnsi" w:eastAsia="Times New Roman" w:hAnsiTheme="majorHAnsi" w:cs="Arial"/>
            <w:b/>
            <w:bCs/>
            <w:color w:val="101010"/>
            <w:sz w:val="24"/>
            <w:szCs w:val="24"/>
            <w:bdr w:val="none" w:sz="0" w:space="0" w:color="auto" w:frame="1"/>
          </w:rPr>
          <w:delText>27</w:delText>
        </w:r>
      </w:del>
      <w:r w:rsidR="00AE3654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/</w:t>
      </w:r>
      <w:r w:rsidR="00A65E47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18</w:t>
      </w:r>
      <w:bookmarkStart w:id="5" w:name="_GoBack"/>
      <w:bookmarkEnd w:id="5"/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br/>
      </w:r>
      <w:r w:rsidRPr="00B21550">
        <w:rPr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  <w:t xml:space="preserve">By Louise Sheiner and </w:t>
      </w:r>
      <w:r w:rsidR="002A1B5B" w:rsidRPr="00B21550">
        <w:rPr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  <w:t>Sage Belz</w:t>
      </w:r>
    </w:p>
    <w:p w14:paraId="726EDF60" w14:textId="77777777" w:rsidR="001733B3" w:rsidRPr="00B21550" w:rsidDel="00EC5B38" w:rsidRDefault="001733B3" w:rsidP="00BA3AF3">
      <w:pPr>
        <w:spacing w:after="0" w:line="240" w:lineRule="auto"/>
        <w:textAlignment w:val="baseline"/>
        <w:rPr>
          <w:del w:id="6" w:author="Sage Belz" w:date="2018-04-27T13:55:00Z"/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</w:pPr>
    </w:p>
    <w:p w14:paraId="227C6C86" w14:textId="093C08AF" w:rsidR="001733B3" w:rsidRDefault="00867DE8" w:rsidP="00BA3AF3">
      <w:pPr>
        <w:spacing w:after="0" w:line="240" w:lineRule="auto"/>
        <w:textAlignment w:val="baseline"/>
        <w:rPr>
          <w:ins w:id="7" w:author="Sage Belz" w:date="2018-04-27T13:55:00Z"/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</w:pPr>
      <w:del w:id="8" w:author="Sage Belz" w:date="2018-05-30T09:39:00Z">
        <w:r w:rsidDel="009A7BEF">
          <w:rPr>
            <w:rFonts w:asciiTheme="majorHAnsi" w:eastAsia="Times New Roman" w:hAnsiTheme="majorHAnsi" w:cs="Arial"/>
            <w:i/>
            <w:iCs/>
            <w:color w:val="101010"/>
            <w:sz w:val="24"/>
            <w:szCs w:val="24"/>
            <w:bdr w:val="none" w:sz="0" w:space="0" w:color="auto" w:frame="1"/>
          </w:rPr>
          <w:delText>shown</w:delText>
        </w:r>
      </w:del>
    </w:p>
    <w:p w14:paraId="60C1E393" w14:textId="77777777" w:rsidR="00EC5B38" w:rsidRPr="00B21550" w:rsidRDefault="00EC5B38" w:rsidP="00BA3AF3">
      <w:pPr>
        <w:spacing w:after="0" w:line="240" w:lineRule="auto"/>
        <w:textAlignment w:val="baseline"/>
        <w:rPr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</w:pPr>
    </w:p>
    <w:p w14:paraId="1A5C13E5" w14:textId="0AA8A471" w:rsidR="00314ACA" w:rsidRPr="00B21550" w:rsidRDefault="00612308" w:rsidP="003F75BE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101010"/>
          <w:sz w:val="24"/>
          <w:szCs w:val="24"/>
        </w:rPr>
      </w:pP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According to the latest reading 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>from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the Hutchins’ Fiscal Impact Measure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>, f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ederal, state and local fiscal policies </w:t>
      </w:r>
      <w:r w:rsidR="003D23C2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had</w:t>
      </w:r>
      <w:r w:rsidR="00D61C70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D40A3E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little </w:t>
      </w:r>
      <w:r w:rsidR="003D23C2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effect on 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the pace of economic 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>activity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in the </w:t>
      </w:r>
      <w:r w:rsidR="00C41F41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first quarter of 2018</w:t>
      </w:r>
      <w:r w:rsidR="002305F4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,</w:t>
      </w:r>
      <w:r w:rsidR="00144335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2E09E4">
        <w:rPr>
          <w:rFonts w:asciiTheme="majorHAnsi" w:eastAsia="Times New Roman" w:hAnsiTheme="majorHAnsi" w:cs="Arial"/>
          <w:color w:val="101010"/>
          <w:sz w:val="24"/>
          <w:szCs w:val="24"/>
        </w:rPr>
        <w:t>add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ing </w:t>
      </w:r>
      <w:r w:rsidR="003D23C2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less than </w:t>
      </w:r>
      <w:r w:rsidR="008125C5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one-tenth </w:t>
      </w:r>
      <w:r w:rsidR="00536435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of a </w:t>
      </w:r>
      <w:r w:rsidR="00A05B48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percentage point</w:t>
      </w:r>
      <w:r w:rsidR="003D23C2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3F75BE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to </w:t>
      </w:r>
      <w:r w:rsidR="002E09E4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first </w:t>
      </w:r>
      <w:r w:rsidR="002305F4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quarter</w:t>
      </w:r>
      <w:r w:rsidR="00215DEF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GDP growth</w:t>
      </w:r>
      <w:r w:rsidR="00314ACA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D61C70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O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verall GDP 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>rose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at an inflation-adjusted rate of </w:t>
      </w:r>
      <w:r w:rsidR="00C41F41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2.</w:t>
      </w:r>
      <w:ins w:id="9" w:author="Sage Belz" w:date="2018-05-30T08:55:00Z">
        <w:r w:rsidR="00B538C6">
          <w:rPr>
            <w:rFonts w:asciiTheme="majorHAnsi" w:eastAsia="Times New Roman" w:hAnsiTheme="majorHAnsi" w:cs="Arial"/>
            <w:color w:val="101010"/>
            <w:sz w:val="24"/>
            <w:szCs w:val="24"/>
          </w:rPr>
          <w:t>2</w:t>
        </w:r>
      </w:ins>
      <w:del w:id="10" w:author="Sage Belz" w:date="2018-05-30T08:55:00Z">
        <w:r w:rsidR="00C41F41" w:rsidRPr="00B21550" w:rsidDel="00B538C6">
          <w:rPr>
            <w:rFonts w:asciiTheme="majorHAnsi" w:eastAsia="Times New Roman" w:hAnsiTheme="majorHAnsi" w:cs="Arial"/>
            <w:color w:val="101010"/>
            <w:sz w:val="24"/>
            <w:szCs w:val="24"/>
          </w:rPr>
          <w:delText>3</w:delText>
        </w:r>
      </w:del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percent in the </w:t>
      </w:r>
      <w:r w:rsidR="00C41F41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first 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quarter.</w:t>
      </w:r>
      <w:ins w:id="11" w:author="Sage Belz" w:date="2018-05-30T09:37:00Z">
        <w:r w:rsidR="00867DE8">
          <w:rPr>
            <w:rFonts w:asciiTheme="majorHAnsi" w:eastAsia="Times New Roman" w:hAnsiTheme="majorHAnsi" w:cs="Arial"/>
            <w:color w:val="101010"/>
            <w:sz w:val="24"/>
            <w:szCs w:val="24"/>
          </w:rPr>
          <w:t xml:space="preserve"> </w:t>
        </w:r>
      </w:ins>
    </w:p>
    <w:p w14:paraId="5973E90B" w14:textId="77777777" w:rsidR="003F75BE" w:rsidRPr="00B21550" w:rsidRDefault="003F75BE" w:rsidP="003F75BE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101010"/>
          <w:sz w:val="24"/>
          <w:szCs w:val="24"/>
        </w:rPr>
      </w:pPr>
    </w:p>
    <w:p w14:paraId="4EC03552" w14:textId="2AF9E845" w:rsidR="002266E5" w:rsidRPr="00B21550" w:rsidRDefault="008125C5" w:rsidP="00B049A0">
      <w:pPr>
        <w:rPr>
          <w:rFonts w:asciiTheme="majorHAnsi" w:eastAsia="Times New Roman" w:hAnsiTheme="majorHAnsi" w:cs="Arial"/>
          <w:color w:val="101010"/>
          <w:sz w:val="24"/>
          <w:szCs w:val="24"/>
        </w:rPr>
        <w:pPrChange w:id="12" w:author="Sage Belz" w:date="2018-05-30T17:09:00Z">
          <w:pPr>
            <w:spacing w:after="480" w:line="240" w:lineRule="auto"/>
            <w:textAlignment w:val="baseline"/>
          </w:pPr>
        </w:pPrChange>
      </w:pPr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State and local spending rose only modestly in the first quarter, reflecting sluggish hiring and a </w:t>
      </w:r>
      <w:del w:id="13" w:author="Sage Belz" w:date="2018-05-30T09:23:00Z">
        <w:r w:rsidDel="00BE6A99">
          <w:rPr>
            <w:rFonts w:asciiTheme="majorHAnsi" w:eastAsia="Times New Roman" w:hAnsiTheme="majorHAnsi" w:cs="Arial"/>
            <w:color w:val="101010"/>
            <w:sz w:val="24"/>
            <w:szCs w:val="24"/>
          </w:rPr>
          <w:delText xml:space="preserve">turndown </w:delText>
        </w:r>
      </w:del>
      <w:ins w:id="14" w:author="Sage Belz" w:date="2018-05-30T09:23:00Z">
        <w:r w:rsidR="00BE6A99">
          <w:rPr>
            <w:rFonts w:asciiTheme="majorHAnsi" w:eastAsia="Times New Roman" w:hAnsiTheme="majorHAnsi" w:cs="Arial"/>
            <w:color w:val="101010"/>
            <w:sz w:val="24"/>
            <w:szCs w:val="24"/>
          </w:rPr>
          <w:t xml:space="preserve">downturn </w:t>
        </w:r>
      </w:ins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in spending on construction. </w:t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The sector </w:t>
      </w:r>
      <w:ins w:id="15" w:author="Sage Belz" w:date="2018-05-30T09:36:00Z">
        <w:r w:rsidR="00867DE8">
          <w:rPr>
            <w:rFonts w:asciiTheme="majorHAnsi" w:eastAsia="Times New Roman" w:hAnsiTheme="majorHAnsi" w:cs="Arial"/>
            <w:color w:val="101010"/>
            <w:sz w:val="24"/>
            <w:szCs w:val="24"/>
          </w:rPr>
          <w:t xml:space="preserve">has </w:t>
        </w:r>
      </w:ins>
      <w:ins w:id="16" w:author="Sage Belz" w:date="2018-05-30T10:32:00Z">
        <w:r w:rsidR="00FA7938">
          <w:rPr>
            <w:rFonts w:asciiTheme="majorHAnsi" w:eastAsia="Times New Roman" w:hAnsiTheme="majorHAnsi" w:cs="Arial"/>
            <w:color w:val="101010"/>
            <w:sz w:val="24"/>
            <w:szCs w:val="24"/>
          </w:rPr>
          <w:t>shown</w:t>
        </w:r>
      </w:ins>
      <w:ins w:id="17" w:author="Sage Belz" w:date="2018-05-30T09:36:00Z">
        <w:r w:rsidR="00867DE8">
          <w:rPr>
            <w:rFonts w:asciiTheme="majorHAnsi" w:eastAsia="Times New Roman" w:hAnsiTheme="majorHAnsi" w:cs="Arial"/>
            <w:color w:val="101010"/>
            <w:sz w:val="24"/>
            <w:szCs w:val="24"/>
          </w:rPr>
          <w:t xml:space="preserve"> persistent weakness in </w:t>
        </w:r>
      </w:ins>
      <w:del w:id="18" w:author="Sage Belz" w:date="2018-05-30T09:36:00Z">
        <w:r w:rsidR="00E23573" w:rsidDel="00867DE8">
          <w:rPr>
            <w:rFonts w:asciiTheme="majorHAnsi" w:eastAsia="Times New Roman" w:hAnsiTheme="majorHAnsi" w:cs="Arial"/>
            <w:color w:val="101010"/>
            <w:sz w:val="24"/>
            <w:szCs w:val="24"/>
          </w:rPr>
          <w:delText xml:space="preserve">has been persistently weak </w:delText>
        </w:r>
      </w:del>
      <w:del w:id="19" w:author="Sage Belz" w:date="2018-05-30T09:37:00Z">
        <w:r w:rsidR="00E23573" w:rsidDel="00867DE8">
          <w:rPr>
            <w:rFonts w:asciiTheme="majorHAnsi" w:eastAsia="Times New Roman" w:hAnsiTheme="majorHAnsi" w:cs="Arial"/>
            <w:color w:val="101010"/>
            <w:sz w:val="24"/>
            <w:szCs w:val="24"/>
          </w:rPr>
          <w:delText xml:space="preserve">over </w:delText>
        </w:r>
      </w:del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the last two years, and has yet to recover to </w:t>
      </w:r>
      <w:r w:rsidR="00EC5B38">
        <w:rPr>
          <w:rFonts w:asciiTheme="majorHAnsi" w:eastAsia="Times New Roman" w:hAnsiTheme="majorHAnsi" w:cs="Arial"/>
          <w:color w:val="101010"/>
          <w:sz w:val="24"/>
          <w:szCs w:val="24"/>
        </w:rPr>
        <w:t>pre-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>r</w:t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ecession </w:t>
      </w:r>
      <w:r w:rsidR="00EC5B38">
        <w:rPr>
          <w:rFonts w:asciiTheme="majorHAnsi" w:eastAsia="Times New Roman" w:hAnsiTheme="majorHAnsi" w:cs="Arial"/>
          <w:color w:val="101010"/>
          <w:sz w:val="24"/>
          <w:szCs w:val="24"/>
        </w:rPr>
        <w:t>spending levels</w:t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Real 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state and local construction </w:t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has declined by almost </w:t>
      </w:r>
      <w:commentRangeStart w:id="20"/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>9 percent since 2016</w:t>
      </w:r>
      <w:commentRangeEnd w:id="20"/>
      <w:r w:rsidR="00EC5B38">
        <w:rPr>
          <w:rStyle w:val="CommentReference"/>
        </w:rPr>
        <w:commentReference w:id="20"/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, and remains about </w:t>
      </w:r>
      <w:commentRangeStart w:id="21"/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>25 percent lower than its level in 2008</w:t>
      </w:r>
      <w:commentRangeEnd w:id="21"/>
      <w:r w:rsidR="00EC5B38">
        <w:rPr>
          <w:rStyle w:val="CommentReference"/>
        </w:rPr>
        <w:commentReference w:id="21"/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Employment </w:t>
      </w:r>
      <w:r w:rsidR="00EC5B38">
        <w:rPr>
          <w:rFonts w:asciiTheme="majorHAnsi" w:eastAsia="Times New Roman" w:hAnsiTheme="majorHAnsi" w:cs="Arial"/>
          <w:color w:val="101010"/>
          <w:sz w:val="24"/>
          <w:szCs w:val="24"/>
        </w:rPr>
        <w:t>in the sector</w:t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C1215C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has grown by </w:t>
      </w:r>
      <w:commentRangeStart w:id="22"/>
      <w:r w:rsidR="00C1215C">
        <w:rPr>
          <w:rFonts w:asciiTheme="majorHAnsi" w:eastAsia="Times New Roman" w:hAnsiTheme="majorHAnsi" w:cs="Arial"/>
          <w:color w:val="101010"/>
          <w:sz w:val="24"/>
          <w:szCs w:val="24"/>
        </w:rPr>
        <w:t>less than one perc</w:t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>ent in the last two years</w:t>
      </w:r>
      <w:commentRangeEnd w:id="22"/>
      <w:r w:rsidR="00EC5B38">
        <w:rPr>
          <w:rStyle w:val="CommentReference"/>
        </w:rPr>
        <w:commentReference w:id="22"/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, and continues to sit below its </w:t>
      </w:r>
      <w:commentRangeStart w:id="23"/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>pre-recession levels</w:t>
      </w:r>
      <w:commentRangeEnd w:id="23"/>
      <w:r w:rsidR="00EC5B38">
        <w:rPr>
          <w:rStyle w:val="CommentReference"/>
        </w:rPr>
        <w:commentReference w:id="23"/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</w:t>
      </w:r>
    </w:p>
    <w:p w14:paraId="7F18ED91" w14:textId="2DDA75D0" w:rsidR="00B66740" w:rsidDel="00EC52F6" w:rsidRDefault="00A164FA" w:rsidP="0031659C">
      <w:pPr>
        <w:spacing w:after="480" w:line="240" w:lineRule="auto"/>
        <w:textAlignment w:val="baseline"/>
        <w:rPr>
          <w:ins w:id="24" w:author="Louise Sheiner" w:date="2018-04-27T14:01:00Z"/>
          <w:del w:id="25" w:author="Sage Belz" w:date="2018-04-27T14:41:00Z"/>
          <w:rFonts w:asciiTheme="majorHAnsi" w:eastAsia="Times New Roman" w:hAnsiTheme="majorHAnsi" w:cs="Arial"/>
          <w:color w:val="101010"/>
          <w:sz w:val="24"/>
          <w:szCs w:val="24"/>
        </w:rPr>
      </w:pPr>
      <w:r w:rsidRPr="00B21550">
        <w:rPr>
          <w:rFonts w:asciiTheme="majorHAnsi" w:hAnsiTheme="majorHAnsi" w:cs="Arial"/>
          <w:color w:val="101010"/>
          <w:sz w:val="24"/>
          <w:szCs w:val="24"/>
        </w:rPr>
        <w:t xml:space="preserve">Total federal spending increased at an annual rate of </w:t>
      </w:r>
      <w:r w:rsidR="00716519" w:rsidRPr="00B21550">
        <w:rPr>
          <w:rFonts w:asciiTheme="majorHAnsi" w:hAnsiTheme="majorHAnsi" w:cs="Arial"/>
          <w:color w:val="101010"/>
          <w:sz w:val="24"/>
          <w:szCs w:val="24"/>
        </w:rPr>
        <w:t>1.7</w:t>
      </w:r>
      <w:r w:rsidRPr="00B21550">
        <w:rPr>
          <w:rFonts w:asciiTheme="majorHAnsi" w:hAnsiTheme="majorHAnsi" w:cs="Arial"/>
          <w:color w:val="101010"/>
          <w:sz w:val="24"/>
          <w:szCs w:val="24"/>
        </w:rPr>
        <w:t xml:space="preserve"> percent this quarter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, </w:t>
      </w:r>
      <w:r w:rsidR="008125C5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about </w:t>
      </w:r>
      <w:r w:rsidR="00EC52F6">
        <w:rPr>
          <w:rFonts w:asciiTheme="majorHAnsi" w:eastAsia="Times New Roman" w:hAnsiTheme="majorHAnsi" w:cs="Arial"/>
          <w:color w:val="101010"/>
          <w:sz w:val="24"/>
          <w:szCs w:val="24"/>
        </w:rPr>
        <w:t>in line with its trend growth over the last year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</w:t>
      </w:r>
    </w:p>
    <w:p w14:paraId="3ECA5AF6" w14:textId="194C4690" w:rsidR="00786074" w:rsidRPr="00B21550" w:rsidRDefault="0031659C" w:rsidP="0031659C">
      <w:pPr>
        <w:spacing w:after="480" w:line="240" w:lineRule="auto"/>
        <w:textAlignment w:val="baseline"/>
        <w:rPr>
          <w:rFonts w:asciiTheme="majorHAnsi" w:eastAsia="Times New Roman" w:hAnsiTheme="majorHAnsi" w:cs="Arial"/>
          <w:color w:val="101010"/>
          <w:sz w:val="24"/>
          <w:szCs w:val="24"/>
        </w:rPr>
      </w:pP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As the funds from the $1.3 trillion</w:t>
      </w:r>
      <w:r w:rsidR="00786074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omnibus spending bill </w:t>
      </w:r>
      <w:r w:rsidR="008125C5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are 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disbursed over the </w:t>
      </w:r>
      <w:r w:rsidR="00EC52F6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coming </w:t>
      </w:r>
      <w:r w:rsidR="008125C5">
        <w:rPr>
          <w:rFonts w:asciiTheme="majorHAnsi" w:eastAsia="Times New Roman" w:hAnsiTheme="majorHAnsi" w:cs="Arial"/>
          <w:color w:val="101010"/>
          <w:sz w:val="24"/>
          <w:szCs w:val="24"/>
        </w:rPr>
        <w:t>quarters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, the FIM will help gauge </w:t>
      </w:r>
      <w:r w:rsidR="002E09E4">
        <w:rPr>
          <w:rFonts w:asciiTheme="majorHAnsi" w:eastAsia="Times New Roman" w:hAnsiTheme="majorHAnsi" w:cs="Arial"/>
          <w:color w:val="101010"/>
          <w:sz w:val="24"/>
          <w:szCs w:val="24"/>
        </w:rPr>
        <w:t>the size of the bill’s stimulus effect</w:t>
      </w:r>
      <w:r w:rsidR="008125C5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on the economy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</w:t>
      </w:r>
    </w:p>
    <w:p w14:paraId="741076D7" w14:textId="76B0B5E9" w:rsidR="003F75BE" w:rsidRPr="00B21550" w:rsidRDefault="003F75BE">
      <w:pPr>
        <w:spacing w:after="480" w:line="240" w:lineRule="auto"/>
        <w:textAlignment w:val="baseline"/>
        <w:rPr>
          <w:rFonts w:asciiTheme="majorHAnsi" w:hAnsiTheme="majorHAnsi" w:cs="Arial"/>
          <w:color w:val="101010"/>
          <w:sz w:val="24"/>
          <w:szCs w:val="24"/>
        </w:rPr>
      </w:pP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Tax</w:t>
      </w:r>
      <w:r w:rsidR="00A164FA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and transfer policies </w:t>
      </w:r>
      <w:r w:rsidR="00612308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had </w:t>
      </w:r>
      <w:r w:rsidR="00EC52F6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a small negative </w:t>
      </w:r>
      <w:r w:rsidR="00612308">
        <w:rPr>
          <w:rFonts w:asciiTheme="majorHAnsi" w:eastAsia="Times New Roman" w:hAnsiTheme="majorHAnsi" w:cs="Arial"/>
          <w:color w:val="101010"/>
          <w:sz w:val="24"/>
          <w:szCs w:val="24"/>
        </w:rPr>
        <w:t>effect on</w:t>
      </w:r>
      <w:r w:rsidR="005F70D9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A164FA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GDP growth this quarter</w:t>
      </w:r>
      <w:r w:rsidR="002266E5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</w:t>
      </w:r>
      <w:r w:rsidR="00B21550" w:rsidRPr="00B21550">
        <w:rPr>
          <w:rFonts w:asciiTheme="majorHAnsi" w:hAnsiTheme="majorHAnsi" w:cs="Arial"/>
          <w:color w:val="101010"/>
          <w:sz w:val="24"/>
          <w:szCs w:val="24"/>
        </w:rPr>
        <w:t xml:space="preserve">While the government’s first quarter estimate suggests personal taxes declined as a result of the </w:t>
      </w:r>
      <w:r w:rsidR="002266E5">
        <w:rPr>
          <w:rFonts w:asciiTheme="majorHAnsi" w:hAnsiTheme="majorHAnsi" w:cs="Arial"/>
          <w:color w:val="101010"/>
          <w:sz w:val="24"/>
          <w:szCs w:val="24"/>
        </w:rPr>
        <w:t xml:space="preserve">recently enacted tax legislation, </w:t>
      </w:r>
      <w:r w:rsidR="002266E5">
        <w:rPr>
          <w:rFonts w:asciiTheme="majorHAnsi" w:eastAsia="Times New Roman" w:hAnsiTheme="majorHAnsi" w:cs="Arial"/>
          <w:color w:val="101010"/>
          <w:sz w:val="24"/>
          <w:szCs w:val="24"/>
        </w:rPr>
        <w:t>the FIM assumes that these declines translate only gradually to changes in spending and GDP growth.</w:t>
      </w:r>
      <w:r w:rsidR="00B713AD" w:rsidRPr="00B21550">
        <w:rPr>
          <w:rFonts w:asciiTheme="majorHAnsi" w:hAnsiTheme="majorHAnsi" w:cs="Arial"/>
          <w:color w:val="101010"/>
          <w:sz w:val="24"/>
          <w:szCs w:val="24"/>
        </w:rPr>
        <w:t xml:space="preserve"> </w:t>
      </w:r>
    </w:p>
    <w:sectPr w:rsidR="003F75BE" w:rsidRPr="00B21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0" w:author="Sage Belz" w:date="2018-04-27T13:47:00Z" w:initials="SB">
    <w:p w14:paraId="4F49ED6B" w14:textId="74F2A030" w:rsidR="00EC5B38" w:rsidRDefault="00EC5B38">
      <w:pPr>
        <w:pStyle w:val="CommentText"/>
      </w:pPr>
      <w:r>
        <w:rPr>
          <w:rStyle w:val="CommentReference"/>
        </w:rPr>
        <w:annotationRef/>
      </w:r>
      <w:r>
        <w:t xml:space="preserve">Q1 2016 – Q1 2018 % change. </w:t>
      </w:r>
    </w:p>
    <w:p w14:paraId="1AF838B1" w14:textId="3FA39D77" w:rsidR="00EC5B38" w:rsidRDefault="00EC5B38">
      <w:pPr>
        <w:pStyle w:val="CommentText"/>
      </w:pPr>
    </w:p>
    <w:p w14:paraId="02DCBCCB" w14:textId="2664ADC2" w:rsidR="00EC5B38" w:rsidRPr="00EC5B38" w:rsidRDefault="00EC5B38">
      <w:pPr>
        <w:pStyle w:val="CommentText"/>
        <w:rPr>
          <w:b/>
        </w:rPr>
      </w:pPr>
      <w:r>
        <w:t xml:space="preserve">Average of YoY growth between Q1 2016 – Q1 2018 is </w:t>
      </w:r>
      <w:r w:rsidRPr="00EC5B38">
        <w:rPr>
          <w:b/>
        </w:rPr>
        <w:t xml:space="preserve">negative 4%. </w:t>
      </w:r>
    </w:p>
  </w:comment>
  <w:comment w:id="21" w:author="Sage Belz" w:date="2018-04-27T13:50:00Z" w:initials="SB">
    <w:p w14:paraId="7F6AC0AB" w14:textId="68EFB5DB" w:rsidR="00EC5B38" w:rsidRDefault="00EC5B38">
      <w:pPr>
        <w:pStyle w:val="CommentText"/>
      </w:pPr>
      <w:r>
        <w:rPr>
          <w:rStyle w:val="CommentReference"/>
        </w:rPr>
        <w:annotationRef/>
      </w:r>
      <w:r>
        <w:t>Q1 2008 – Q1 2018 % change (-25.4%).</w:t>
      </w:r>
    </w:p>
  </w:comment>
  <w:comment w:id="22" w:author="Sage Belz" w:date="2018-04-27T13:51:00Z" w:initials="SB">
    <w:p w14:paraId="40CB3B32" w14:textId="705B85E7" w:rsidR="00EC5B38" w:rsidRDefault="00EC5B38">
      <w:pPr>
        <w:pStyle w:val="CommentText"/>
      </w:pPr>
      <w:r>
        <w:rPr>
          <w:rStyle w:val="CommentReference"/>
        </w:rPr>
        <w:annotationRef/>
      </w:r>
      <w:r>
        <w:t xml:space="preserve">Apr 2016 – Apr 2018 % change = </w:t>
      </w:r>
      <w:r w:rsidRPr="00EC5B38">
        <w:rPr>
          <w:b/>
        </w:rPr>
        <w:t>0.99%</w:t>
      </w:r>
    </w:p>
    <w:p w14:paraId="65F1BF69" w14:textId="77777777" w:rsidR="00EC5B38" w:rsidRDefault="00EC5B38">
      <w:pPr>
        <w:pStyle w:val="CommentText"/>
      </w:pPr>
    </w:p>
    <w:p w14:paraId="4F207277" w14:textId="75601007" w:rsidR="00EC5B38" w:rsidRDefault="00EC5B38">
      <w:pPr>
        <w:pStyle w:val="CommentText"/>
      </w:pPr>
      <w:r>
        <w:t xml:space="preserve">Average of YoY growth between 2016-2018 is </w:t>
      </w:r>
      <w:r w:rsidRPr="00EC5B38">
        <w:rPr>
          <w:b/>
        </w:rPr>
        <w:t>0.6%</w:t>
      </w:r>
    </w:p>
  </w:comment>
  <w:comment w:id="23" w:author="Sage Belz" w:date="2018-04-27T13:57:00Z" w:initials="SB">
    <w:p w14:paraId="70D85317" w14:textId="7E8BF4CC" w:rsidR="00EC5B38" w:rsidRDefault="00EC5B38">
      <w:pPr>
        <w:pStyle w:val="CommentText"/>
      </w:pPr>
      <w:r>
        <w:rPr>
          <w:rStyle w:val="CommentReference"/>
        </w:rPr>
        <w:annotationRef/>
      </w:r>
      <w:r>
        <w:t>About 1% lower than it was in Q1 2008.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2DCBCCB" w15:done="0"/>
  <w15:commentEx w15:paraId="7F6AC0AB" w15:done="0"/>
  <w15:commentEx w15:paraId="4F207277" w15:done="0"/>
  <w15:commentEx w15:paraId="70D85317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E08886" w14:textId="77777777" w:rsidR="00377BA4" w:rsidRDefault="00377BA4" w:rsidP="00786074">
      <w:pPr>
        <w:spacing w:after="0" w:line="240" w:lineRule="auto"/>
      </w:pPr>
      <w:r>
        <w:separator/>
      </w:r>
    </w:p>
  </w:endnote>
  <w:endnote w:type="continuationSeparator" w:id="0">
    <w:p w14:paraId="1562FAE3" w14:textId="77777777" w:rsidR="00377BA4" w:rsidRDefault="00377BA4" w:rsidP="00786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85AF08" w14:textId="77777777" w:rsidR="00377BA4" w:rsidRDefault="00377BA4" w:rsidP="00786074">
      <w:pPr>
        <w:spacing w:after="0" w:line="240" w:lineRule="auto"/>
      </w:pPr>
      <w:r>
        <w:separator/>
      </w:r>
    </w:p>
  </w:footnote>
  <w:footnote w:type="continuationSeparator" w:id="0">
    <w:p w14:paraId="2A1EE323" w14:textId="77777777" w:rsidR="00377BA4" w:rsidRDefault="00377BA4" w:rsidP="007860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41BD7"/>
    <w:multiLevelType w:val="multilevel"/>
    <w:tmpl w:val="97040D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4407C42"/>
    <w:multiLevelType w:val="hybridMultilevel"/>
    <w:tmpl w:val="9BDE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E7349"/>
    <w:multiLevelType w:val="hybridMultilevel"/>
    <w:tmpl w:val="F7E0EA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ge Belz">
    <w15:presenceInfo w15:providerId="AD" w15:userId="S-1-5-21-941978686-1815096360-3273509800-50304"/>
  </w15:person>
  <w15:person w15:author="Louise Sheiner">
    <w15:presenceInfo w15:providerId="AD" w15:userId="S-1-5-21-941978686-1815096360-3273509800-402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F3"/>
    <w:rsid w:val="000456CE"/>
    <w:rsid w:val="00070C70"/>
    <w:rsid w:val="0007122E"/>
    <w:rsid w:val="0008694B"/>
    <w:rsid w:val="00096E07"/>
    <w:rsid w:val="000C2A21"/>
    <w:rsid w:val="000D1870"/>
    <w:rsid w:val="000E54F2"/>
    <w:rsid w:val="000F6526"/>
    <w:rsid w:val="00144335"/>
    <w:rsid w:val="001443BF"/>
    <w:rsid w:val="001548D7"/>
    <w:rsid w:val="00164DE4"/>
    <w:rsid w:val="001733B3"/>
    <w:rsid w:val="001815C4"/>
    <w:rsid w:val="00195E64"/>
    <w:rsid w:val="001B104C"/>
    <w:rsid w:val="001B4B75"/>
    <w:rsid w:val="002065E3"/>
    <w:rsid w:val="002119DC"/>
    <w:rsid w:val="00215DEF"/>
    <w:rsid w:val="002266E5"/>
    <w:rsid w:val="002305F4"/>
    <w:rsid w:val="00243B69"/>
    <w:rsid w:val="0027467F"/>
    <w:rsid w:val="00294305"/>
    <w:rsid w:val="002A1B5B"/>
    <w:rsid w:val="002E0901"/>
    <w:rsid w:val="002E09E4"/>
    <w:rsid w:val="002F7F3E"/>
    <w:rsid w:val="00314ACA"/>
    <w:rsid w:val="0031659C"/>
    <w:rsid w:val="003400A6"/>
    <w:rsid w:val="003649AC"/>
    <w:rsid w:val="0037674F"/>
    <w:rsid w:val="00377BA4"/>
    <w:rsid w:val="003B327A"/>
    <w:rsid w:val="003C551E"/>
    <w:rsid w:val="003D23C2"/>
    <w:rsid w:val="003F75BE"/>
    <w:rsid w:val="003F7E7D"/>
    <w:rsid w:val="0041400B"/>
    <w:rsid w:val="00431E0D"/>
    <w:rsid w:val="00456756"/>
    <w:rsid w:val="004860DB"/>
    <w:rsid w:val="00492283"/>
    <w:rsid w:val="00522B14"/>
    <w:rsid w:val="00536435"/>
    <w:rsid w:val="0053655C"/>
    <w:rsid w:val="005669BF"/>
    <w:rsid w:val="005B5BEB"/>
    <w:rsid w:val="005B63C2"/>
    <w:rsid w:val="005C0D86"/>
    <w:rsid w:val="005D5CC5"/>
    <w:rsid w:val="005F70D9"/>
    <w:rsid w:val="00612308"/>
    <w:rsid w:val="00662157"/>
    <w:rsid w:val="00672DF0"/>
    <w:rsid w:val="006910BA"/>
    <w:rsid w:val="006D4A28"/>
    <w:rsid w:val="006E0FB3"/>
    <w:rsid w:val="006F60A7"/>
    <w:rsid w:val="00702FAF"/>
    <w:rsid w:val="00716519"/>
    <w:rsid w:val="00721084"/>
    <w:rsid w:val="00733E98"/>
    <w:rsid w:val="00737391"/>
    <w:rsid w:val="00760D29"/>
    <w:rsid w:val="007670B4"/>
    <w:rsid w:val="007726CF"/>
    <w:rsid w:val="00777E69"/>
    <w:rsid w:val="00786074"/>
    <w:rsid w:val="007970D4"/>
    <w:rsid w:val="007A7464"/>
    <w:rsid w:val="007F0B53"/>
    <w:rsid w:val="008125C5"/>
    <w:rsid w:val="008246EB"/>
    <w:rsid w:val="0085555A"/>
    <w:rsid w:val="00867DE8"/>
    <w:rsid w:val="00882E76"/>
    <w:rsid w:val="008B4D94"/>
    <w:rsid w:val="008C3F01"/>
    <w:rsid w:val="008F3406"/>
    <w:rsid w:val="009040C6"/>
    <w:rsid w:val="00950A92"/>
    <w:rsid w:val="009543B5"/>
    <w:rsid w:val="00961D5D"/>
    <w:rsid w:val="00983537"/>
    <w:rsid w:val="009973E8"/>
    <w:rsid w:val="009A7BEF"/>
    <w:rsid w:val="009B78E9"/>
    <w:rsid w:val="009C65CE"/>
    <w:rsid w:val="009F7108"/>
    <w:rsid w:val="00A05B48"/>
    <w:rsid w:val="00A164FA"/>
    <w:rsid w:val="00A4091F"/>
    <w:rsid w:val="00A44470"/>
    <w:rsid w:val="00A65E47"/>
    <w:rsid w:val="00A67F11"/>
    <w:rsid w:val="00A96D45"/>
    <w:rsid w:val="00AE3654"/>
    <w:rsid w:val="00AF4728"/>
    <w:rsid w:val="00B049A0"/>
    <w:rsid w:val="00B06D80"/>
    <w:rsid w:val="00B21550"/>
    <w:rsid w:val="00B538C6"/>
    <w:rsid w:val="00B57FA4"/>
    <w:rsid w:val="00B66740"/>
    <w:rsid w:val="00B713AD"/>
    <w:rsid w:val="00B75ECE"/>
    <w:rsid w:val="00BA3AF3"/>
    <w:rsid w:val="00BB5ED3"/>
    <w:rsid w:val="00BD610F"/>
    <w:rsid w:val="00BE35C0"/>
    <w:rsid w:val="00BE6A99"/>
    <w:rsid w:val="00C11279"/>
    <w:rsid w:val="00C1215C"/>
    <w:rsid w:val="00C13D82"/>
    <w:rsid w:val="00C23090"/>
    <w:rsid w:val="00C24255"/>
    <w:rsid w:val="00C3624A"/>
    <w:rsid w:val="00C41F41"/>
    <w:rsid w:val="00C4775C"/>
    <w:rsid w:val="00C723A7"/>
    <w:rsid w:val="00C735B4"/>
    <w:rsid w:val="00C74E22"/>
    <w:rsid w:val="00C87B40"/>
    <w:rsid w:val="00CE7BC6"/>
    <w:rsid w:val="00D05E59"/>
    <w:rsid w:val="00D26993"/>
    <w:rsid w:val="00D40A3E"/>
    <w:rsid w:val="00D61C70"/>
    <w:rsid w:val="00D65527"/>
    <w:rsid w:val="00D92B80"/>
    <w:rsid w:val="00D95E2B"/>
    <w:rsid w:val="00E23573"/>
    <w:rsid w:val="00E5212D"/>
    <w:rsid w:val="00E575E6"/>
    <w:rsid w:val="00E61624"/>
    <w:rsid w:val="00E87088"/>
    <w:rsid w:val="00EB000F"/>
    <w:rsid w:val="00EC52F6"/>
    <w:rsid w:val="00EC5B38"/>
    <w:rsid w:val="00EF3D91"/>
    <w:rsid w:val="00F05901"/>
    <w:rsid w:val="00F07F71"/>
    <w:rsid w:val="00F33534"/>
    <w:rsid w:val="00F62942"/>
    <w:rsid w:val="00F73C9A"/>
    <w:rsid w:val="00F80DE5"/>
    <w:rsid w:val="00F87F7E"/>
    <w:rsid w:val="00FA0226"/>
    <w:rsid w:val="00FA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85FC21"/>
  <w15:docId w15:val="{33083EDA-1D10-4BD1-BCEF-D648CEE3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3A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3AF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A3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3AF3"/>
    <w:rPr>
      <w:b/>
      <w:bCs/>
    </w:rPr>
  </w:style>
  <w:style w:type="character" w:customStyle="1" w:styleId="apple-converted-space">
    <w:name w:val="apple-converted-space"/>
    <w:basedOn w:val="DefaultParagraphFont"/>
    <w:rsid w:val="00BA3AF3"/>
  </w:style>
  <w:style w:type="character" w:styleId="Emphasis">
    <w:name w:val="Emphasis"/>
    <w:basedOn w:val="DefaultParagraphFont"/>
    <w:uiPriority w:val="20"/>
    <w:qFormat/>
    <w:rsid w:val="00BA3AF3"/>
    <w:rPr>
      <w:i/>
      <w:iCs/>
    </w:rPr>
  </w:style>
  <w:style w:type="paragraph" w:styleId="ListParagraph">
    <w:name w:val="List Paragraph"/>
    <w:basedOn w:val="Normal"/>
    <w:uiPriority w:val="34"/>
    <w:qFormat/>
    <w:rsid w:val="004567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7B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B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B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BC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E7BC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BC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3C9A"/>
    <w:rPr>
      <w:color w:val="0563C1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607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607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607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3D23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12" ma:contentTypeDescription="Create a new document." ma:contentTypeScope="" ma:versionID="61f75d9b13a46a58fd2456a565edcb9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d86870d415110e2c98f3a885b29630d1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C9FA11-0DF5-4856-9E8C-6A2F069A07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670DCE-480B-4717-9034-3171E8C5E28A}"/>
</file>

<file path=customXml/itemProps3.xml><?xml version="1.0" encoding="utf-8"?>
<ds:datastoreItem xmlns:ds="http://schemas.openxmlformats.org/officeDocument/2006/customXml" ds:itemID="{DFB58F0A-25F0-4899-BA3A-FFA66BDCA1D1}"/>
</file>

<file path=customXml/itemProps4.xml><?xml version="1.0" encoding="utf-8"?>
<ds:datastoreItem xmlns:ds="http://schemas.openxmlformats.org/officeDocument/2006/customXml" ds:itemID="{A54AFD35-084C-4711-9F1F-350A10079B2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Wessel</dc:creator>
  <cp:keywords/>
  <dc:description/>
  <cp:lastModifiedBy>Sage Belz</cp:lastModifiedBy>
  <cp:revision>10</cp:revision>
  <dcterms:created xsi:type="dcterms:W3CDTF">2018-05-30T13:33:00Z</dcterms:created>
  <dcterms:modified xsi:type="dcterms:W3CDTF">2018-05-30T21:09:00Z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