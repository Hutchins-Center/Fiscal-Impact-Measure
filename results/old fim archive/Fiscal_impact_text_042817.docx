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bookmarkStart w:id="0" w:name="_GoBack"/>
      <w:bookmarkEnd w:id="0"/>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Pr>
          <w:rFonts w:ascii="inherit" w:eastAsia="Times New Roman" w:hAnsi="inherit" w:cs="Times New Roman"/>
          <w:color w:val="101010"/>
          <w:sz w:val="27"/>
          <w:szCs w:val="27"/>
        </w:rPr>
        <w:t xml:space="preserve">subtracted </w:t>
      </w:r>
      <w:r w:rsidR="004860DB">
        <w:rPr>
          <w:rFonts w:ascii="inherit" w:eastAsia="Times New Roman" w:hAnsi="inherit" w:cs="Times New Roman"/>
          <w:color w:val="101010"/>
          <w:sz w:val="27"/>
          <w:szCs w:val="27"/>
        </w:rPr>
        <w:t>¼ percentage point</w:t>
      </w:r>
      <w:r>
        <w:rPr>
          <w:rFonts w:ascii="inherit" w:eastAsia="Times New Roman" w:hAnsi="inherit" w:cs="Times New Roman"/>
          <w:color w:val="101010"/>
          <w:sz w:val="27"/>
          <w:szCs w:val="27"/>
        </w:rPr>
        <w:t xml:space="preserve"> from </w:t>
      </w:r>
      <w:ins w:id="1" w:author="David Wessel" w:date="2017-04-28T10:58:00Z">
        <w:r w:rsidR="00195E64">
          <w:rPr>
            <w:rFonts w:ascii="inherit" w:eastAsia="Times New Roman" w:hAnsi="inherit" w:cs="Times New Roman"/>
            <w:color w:val="101010"/>
            <w:sz w:val="27"/>
            <w:szCs w:val="27"/>
          </w:rPr>
          <w:t xml:space="preserve">growth in Gross Domestic Product </w:t>
        </w:r>
      </w:ins>
      <w:del w:id="2" w:author="David Wessel" w:date="2017-04-28T10:58:00Z">
        <w:r w:rsidDel="00195E64">
          <w:rPr>
            <w:rFonts w:ascii="inherit" w:eastAsia="Times New Roman" w:hAnsi="inherit" w:cs="Times New Roman"/>
            <w:color w:val="101010"/>
            <w:sz w:val="27"/>
            <w:szCs w:val="27"/>
          </w:rPr>
          <w:delText xml:space="preserve">GDP </w:delText>
        </w:r>
      </w:del>
      <w:r>
        <w:rPr>
          <w:rFonts w:ascii="inherit" w:eastAsia="Times New Roman" w:hAnsi="inherit" w:cs="Times New Roman"/>
          <w:color w:val="101010"/>
          <w:sz w:val="27"/>
          <w:szCs w:val="27"/>
        </w:rPr>
        <w:t xml:space="preserve">growth 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ins w:id="3" w:author="David Wessel" w:date="2017-04-28T10:57:00Z">
        <w:r w:rsidR="00195E64">
          <w:rPr>
            <w:rFonts w:ascii="inherit" w:eastAsia="Times New Roman" w:hAnsi="inherit" w:cs="Times New Roman"/>
            <w:color w:val="101010"/>
            <w:sz w:val="27"/>
            <w:szCs w:val="27"/>
          </w:rPr>
          <w:t xml:space="preserve">  (The GDP grew at a 0.7 percent annual rate in the quarter, according to the government’s first estimate.)</w:t>
        </w:r>
      </w:ins>
    </w:p>
    <w:p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 xml:space="preserve">Smoothing through </w:t>
      </w:r>
      <w:del w:id="4" w:author="David Wessel" w:date="2017-04-28T10:58:00Z">
        <w:r w:rsidDel="00195E64">
          <w:rPr>
            <w:rFonts w:ascii="inherit" w:eastAsia="Times New Roman" w:hAnsi="inherit" w:cs="Times New Roman"/>
            <w:color w:val="101010"/>
            <w:sz w:val="27"/>
            <w:szCs w:val="27"/>
          </w:rPr>
          <w:delText xml:space="preserve">the </w:delText>
        </w:r>
      </w:del>
      <w:r>
        <w:rPr>
          <w:rFonts w:ascii="inherit" w:eastAsia="Times New Roman" w:hAnsi="inherit" w:cs="Times New Roman"/>
          <w:color w:val="101010"/>
          <w:sz w:val="27"/>
          <w:szCs w:val="27"/>
        </w:rPr>
        <w:t>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ins w:id="5" w:author="David Wessel" w:date="2017-04-28T10:58:00Z">
        <w:r w:rsidR="00195E64">
          <w:rPr>
            <w:rFonts w:ascii="inherit" w:eastAsia="Times New Roman" w:hAnsi="inherit" w:cs="Times New Roman"/>
            <w:color w:val="101010"/>
            <w:sz w:val="27"/>
            <w:szCs w:val="27"/>
          </w:rPr>
          <w:t>GDP</w:t>
        </w:r>
      </w:ins>
      <w:del w:id="6" w:author="David Wessel" w:date="2017-04-28T10:58:00Z">
        <w:r w:rsidR="00BA3AF3" w:rsidRPr="00BA3AF3" w:rsidDel="00195E64">
          <w:rPr>
            <w:rFonts w:ascii="inherit" w:eastAsia="Times New Roman" w:hAnsi="inherit" w:cs="Times New Roman"/>
            <w:color w:val="101010"/>
            <w:sz w:val="27"/>
            <w:szCs w:val="27"/>
          </w:rPr>
          <w:delText>gross</w:delText>
        </w:r>
      </w:del>
      <w:r w:rsidR="00BA3AF3" w:rsidRPr="00BA3AF3">
        <w:rPr>
          <w:rFonts w:ascii="inherit" w:eastAsia="Times New Roman" w:hAnsi="inherit" w:cs="Times New Roman"/>
          <w:color w:val="101010"/>
          <w:sz w:val="27"/>
          <w:szCs w:val="27"/>
        </w:rPr>
        <w:t xml:space="preserve"> domestic product.</w:t>
      </w:r>
    </w:p>
    <w:p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 xml:space="preserve">A few </w:t>
      </w:r>
      <w:del w:id="7" w:author="David Wessel" w:date="2017-04-28T10:58:00Z">
        <w:r w:rsidRPr="00BA3AF3" w:rsidDel="00195E64">
          <w:rPr>
            <w:rFonts w:ascii="inherit" w:eastAsia="Times New Roman" w:hAnsi="inherit" w:cs="Times New Roman"/>
            <w:color w:val="101010"/>
            <w:sz w:val="27"/>
            <w:szCs w:val="27"/>
          </w:rPr>
          <w:delText xml:space="preserve">other </w:delText>
        </w:r>
      </w:del>
      <w:r w:rsidRPr="00BA3AF3">
        <w:rPr>
          <w:rFonts w:ascii="inherit" w:eastAsia="Times New Roman" w:hAnsi="inherit" w:cs="Times New Roman"/>
          <w:color w:val="101010"/>
          <w:sz w:val="27"/>
          <w:szCs w:val="27"/>
        </w:rPr>
        <w:t>highlights from the most recent update to the FIM:</w:t>
      </w:r>
    </w:p>
    <w:p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del w:id="8"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4860DB">
        <w:rPr>
          <w:rFonts w:ascii="inherit" w:eastAsia="Times New Roman" w:hAnsi="inherit" w:cs="Times New Roman"/>
          <w:bCs/>
          <w:color w:val="101010"/>
          <w:sz w:val="27"/>
          <w:szCs w:val="27"/>
          <w:bdr w:val="none" w:sz="0" w:space="0" w:color="auto" w:frame="1"/>
        </w:rPr>
        <w:t xml:space="preserve"> on average</w:t>
      </w:r>
      <w:del w:id="9"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del w:id="10" w:author="Louise Sheiner" w:date="2017-04-28T12:05:00Z">
        <w:r w:rsidR="00294305" w:rsidDel="008F3406">
          <w:rPr>
            <w:rFonts w:ascii="inherit" w:eastAsia="Times New Roman" w:hAnsi="inherit" w:cs="Times New Roman"/>
            <w:bCs/>
            <w:color w:val="101010"/>
            <w:sz w:val="27"/>
            <w:szCs w:val="27"/>
            <w:bdr w:val="none" w:sz="0" w:space="0" w:color="auto" w:frame="1"/>
          </w:rPr>
          <w:delText>has recovered somewhat more, but</w:delText>
        </w:r>
      </w:del>
      <w:ins w:id="11" w:author="Louise Sheiner" w:date="2017-04-28T12:05:00Z">
        <w:r w:rsidR="008F3406">
          <w:rPr>
            <w:rFonts w:ascii="inherit" w:eastAsia="Times New Roman" w:hAnsi="inherit" w:cs="Times New Roman"/>
            <w:bCs/>
            <w:color w:val="101010"/>
            <w:sz w:val="27"/>
            <w:szCs w:val="27"/>
            <w:bdr w:val="none" w:sz="0" w:space="0" w:color="auto" w:frame="1"/>
          </w:rPr>
          <w:t>also</w:t>
        </w:r>
      </w:ins>
      <w:r w:rsidR="00294305">
        <w:rPr>
          <w:rFonts w:ascii="inherit" w:eastAsia="Times New Roman" w:hAnsi="inherit" w:cs="Times New Roman"/>
          <w:bCs/>
          <w:color w:val="101010"/>
          <w:sz w:val="27"/>
          <w:szCs w:val="27"/>
          <w:bdr w:val="none" w:sz="0" w:space="0" w:color="auto" w:frame="1"/>
        </w:rPr>
        <w:t xml:space="preserve"> </w:t>
      </w:r>
      <w:del w:id="12" w:author="Louise Sheiner" w:date="2017-04-28T12:05:00Z">
        <w:r w:rsidR="00294305" w:rsidDel="008F3406">
          <w:rPr>
            <w:rFonts w:ascii="inherit" w:eastAsia="Times New Roman" w:hAnsi="inherit" w:cs="Times New Roman"/>
            <w:bCs/>
            <w:color w:val="101010"/>
            <w:sz w:val="27"/>
            <w:szCs w:val="27"/>
            <w:bdr w:val="none" w:sz="0" w:space="0" w:color="auto" w:frame="1"/>
          </w:rPr>
          <w:delText xml:space="preserve">still </w:delText>
        </w:r>
      </w:del>
      <w:r w:rsidR="00294305">
        <w:rPr>
          <w:rFonts w:ascii="inherit" w:eastAsia="Times New Roman" w:hAnsi="inherit" w:cs="Times New Roman"/>
          <w:bCs/>
          <w:color w:val="101010"/>
          <w:sz w:val="27"/>
          <w:szCs w:val="27"/>
          <w:bdr w:val="none" w:sz="0" w:space="0" w:color="auto" w:frame="1"/>
        </w:rPr>
        <w:t xml:space="preserve">remains somewhat below pre-recession levels. </w:t>
      </w:r>
    </w:p>
    <w:p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rsidR="004860DB" w:rsidRDefault="004860DB" w:rsidP="004860DB">
      <w:pPr>
        <w:spacing w:after="0" w:line="240" w:lineRule="auto"/>
        <w:textAlignment w:val="baseline"/>
        <w:rPr>
          <w:rFonts w:ascii="inherit" w:eastAsia="Times New Roman" w:hAnsi="inherit" w:cs="Times New Roman"/>
          <w:color w:val="101010"/>
          <w:sz w:val="27"/>
          <w:szCs w:val="27"/>
        </w:rPr>
      </w:pPr>
    </w:p>
    <w:p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del w:id="13" w:author="David Wessel" w:date="2017-04-28T11:01:00Z">
        <w:r w:rsidRPr="004860DB" w:rsidDel="00492283">
          <w:rPr>
            <w:rFonts w:ascii="inherit" w:eastAsia="Times New Roman" w:hAnsi="inherit" w:cs="Times New Roman"/>
            <w:color w:val="101010"/>
            <w:sz w:val="27"/>
            <w:szCs w:val="27"/>
          </w:rPr>
          <w:delText xml:space="preserve">and </w:delText>
        </w:r>
      </w:del>
      <w:ins w:id="14" w:author="David Wessel" w:date="2017-04-28T11:01:00Z">
        <w:r w:rsidR="00492283">
          <w:rPr>
            <w:rFonts w:ascii="inherit" w:eastAsia="Times New Roman" w:hAnsi="inherit" w:cs="Times New Roman"/>
            <w:color w:val="101010"/>
            <w:sz w:val="27"/>
            <w:szCs w:val="27"/>
          </w:rPr>
          <w:t xml:space="preserve">or on </w:t>
        </w:r>
      </w:ins>
      <w:del w:id="15" w:author="David Wessel" w:date="2017-04-28T11:00:00Z">
        <w:r w:rsidRPr="004860DB" w:rsidDel="00195E64">
          <w:rPr>
            <w:rFonts w:ascii="inherit" w:eastAsia="Times New Roman" w:hAnsi="inherit" w:cs="Times New Roman"/>
            <w:color w:val="101010"/>
            <w:sz w:val="27"/>
            <w:szCs w:val="27"/>
          </w:rPr>
          <w:delText>change</w:delText>
        </w:r>
        <w:r w:rsidR="00294305" w:rsidDel="00195E64">
          <w:rPr>
            <w:rFonts w:ascii="inherit" w:eastAsia="Times New Roman" w:hAnsi="inherit" w:cs="Times New Roman"/>
            <w:color w:val="101010"/>
            <w:sz w:val="27"/>
            <w:szCs w:val="27"/>
          </w:rPr>
          <w:delText>s</w:delText>
        </w:r>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increases or decreases</w:t>
      </w:r>
      <w:del w:id="16" w:author="David Wessel" w:date="2017-04-28T11:00:00Z">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 federal spending, the FIM will provide a gauge of their near-term effects on GDP growth.</w:t>
      </w:r>
    </w:p>
    <w:p w:rsidR="00294305" w:rsidRDefault="00294305" w:rsidP="00294305">
      <w:pPr>
        <w:pStyle w:val="ListParagraph"/>
        <w:rPr>
          <w:rFonts w:ascii="inherit" w:eastAsia="Times New Roman" w:hAnsi="inherit" w:cs="Times New Roman"/>
          <w:color w:val="101010"/>
          <w:sz w:val="27"/>
          <w:szCs w:val="27"/>
        </w:rPr>
      </w:pPr>
    </w:p>
    <w:p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ins w:id="17" w:author="David Wessel" w:date="2017-04-28T11:02:00Z">
        <w:r w:rsidR="00F87F7E">
          <w:rPr>
            <w:rFonts w:ascii="inherit" w:eastAsia="Times New Roman" w:hAnsi="inherit" w:cs="Times New Roman"/>
            <w:color w:val="101010"/>
            <w:sz w:val="27"/>
            <w:szCs w:val="27"/>
          </w:rPr>
          <w:t>, adding more than three percentage points to GDP growth.</w:t>
        </w:r>
      </w:ins>
      <w:del w:id="18" w:author="David Wessel" w:date="2017-04-28T11:02:00Z">
        <w:r w:rsidRPr="00294305" w:rsidDel="00F87F7E">
          <w:rPr>
            <w:rFonts w:ascii="inherit" w:eastAsia="Times New Roman" w:hAnsi="inherit" w:cs="Times New Roman"/>
            <w:color w:val="101010"/>
            <w:sz w:val="27"/>
            <w:szCs w:val="27"/>
          </w:rPr>
          <w:delText>.</w:delText>
        </w:r>
      </w:del>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rsidR="00941737" w:rsidRDefault="00070C70"/>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Wessel">
    <w15:presenceInfo w15:providerId="AD" w15:userId="S-1-5-21-941978686-1815096360-3273509800-38449"/>
  </w15:person>
  <w15:person w15:author="Louise Sheiner">
    <w15:presenceInfo w15:providerId="AD" w15:userId="S-1-5-21-941978686-1815096360-3273509800-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195E64"/>
    <w:rsid w:val="00294305"/>
    <w:rsid w:val="002E0901"/>
    <w:rsid w:val="003400A6"/>
    <w:rsid w:val="003649AC"/>
    <w:rsid w:val="00431E0D"/>
    <w:rsid w:val="00456756"/>
    <w:rsid w:val="004860DB"/>
    <w:rsid w:val="00492283"/>
    <w:rsid w:val="008F3406"/>
    <w:rsid w:val="00B06D80"/>
    <w:rsid w:val="00BA3AF3"/>
    <w:rsid w:val="00C13D82"/>
    <w:rsid w:val="00C74E22"/>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A9FD7-262C-4F71-9040-1810D49E5A4A}"/>
</file>

<file path=customXml/itemProps2.xml><?xml version="1.0" encoding="utf-8"?>
<ds:datastoreItem xmlns:ds="http://schemas.openxmlformats.org/officeDocument/2006/customXml" ds:itemID="{68BBFA03-3B72-4B0E-B2AA-1D3D05FA1136}"/>
</file>

<file path=customXml/itemProps3.xml><?xml version="1.0" encoding="utf-8"?>
<ds:datastoreItem xmlns:ds="http://schemas.openxmlformats.org/officeDocument/2006/customXml" ds:itemID="{E167B6A1-9523-4E15-95C6-8483502AEF6D}"/>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Anna  Malinovskaya</cp:lastModifiedBy>
  <cp:revision>2</cp:revision>
  <dcterms:created xsi:type="dcterms:W3CDTF">2017-04-28T16:07:00Z</dcterms:created>
  <dcterms:modified xsi:type="dcterms:W3CDTF">2017-04-28T16:07:00Z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