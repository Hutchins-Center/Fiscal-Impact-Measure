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60C4A" w14:textId="75935712" w:rsidR="00184D5D" w:rsidRDefault="00184D5D" w:rsidP="00184D5D">
      <w:pPr>
        <w:rPr>
          <w:b/>
        </w:rPr>
      </w:pPr>
      <w:r>
        <w:rPr>
          <w:b/>
        </w:rPr>
        <w:t xml:space="preserve">TAKEAWAYS FROM THE FOURTH QUARTER UPDATE, </w:t>
      </w:r>
      <w:ins w:id="0" w:author="Sage Belz" w:date="2019-03-29T15:07:00Z">
        <w:r w:rsidR="00586968">
          <w:rPr>
            <w:b/>
          </w:rPr>
          <w:t>3</w:t>
        </w:r>
      </w:ins>
      <w:del w:id="1" w:author="Sage Belz" w:date="2019-03-29T15:07:00Z">
        <w:r w:rsidDel="00586968">
          <w:rPr>
            <w:b/>
          </w:rPr>
          <w:delText>2</w:delText>
        </w:r>
      </w:del>
      <w:r>
        <w:rPr>
          <w:b/>
        </w:rPr>
        <w:t>/28/2019</w:t>
      </w:r>
    </w:p>
    <w:p w14:paraId="0AC244B5" w14:textId="054FD7EF" w:rsidR="00184D5D" w:rsidRPr="009C3A37" w:rsidRDefault="00184D5D" w:rsidP="00184D5D">
      <w:pPr>
        <w:rPr>
          <w:i/>
        </w:rPr>
      </w:pPr>
      <w:r>
        <w:rPr>
          <w:i/>
        </w:rPr>
        <w:t>By Sage Belz and Louise Sheiner</w:t>
      </w:r>
    </w:p>
    <w:p w14:paraId="717EF207" w14:textId="179CAD1D" w:rsidR="00070AD0" w:rsidRDefault="00E94FC4">
      <w:r>
        <w:t>The s</w:t>
      </w:r>
      <w:r w:rsidR="00CC5AA0">
        <w:t xml:space="preserve">pending and tax policies </w:t>
      </w:r>
      <w:r>
        <w:t xml:space="preserve">of federal, state, and local governments </w:t>
      </w:r>
      <w:del w:id="2" w:author="Sage Belz" w:date="2019-03-29T15:07:00Z">
        <w:r w:rsidR="00CC5AA0" w:rsidDel="00586968">
          <w:delText xml:space="preserve">added </w:delText>
        </w:r>
        <w:r w:rsidR="00F81882" w:rsidDel="00586968">
          <w:delText>little</w:delText>
        </w:r>
        <w:r w:rsidR="00CC5AA0" w:rsidDel="00586968">
          <w:delText xml:space="preserve"> to</w:delText>
        </w:r>
      </w:del>
      <w:ins w:id="3" w:author="Sage Belz" w:date="2019-03-29T15:07:00Z">
        <w:r w:rsidR="00586968">
          <w:t>had no effect on</w:t>
        </w:r>
      </w:ins>
      <w:r w:rsidR="00CC5AA0">
        <w:t xml:space="preserve"> growth in </w:t>
      </w:r>
      <w:r w:rsidR="00F119DF">
        <w:t>G</w:t>
      </w:r>
      <w:r w:rsidR="00CC5AA0">
        <w:t xml:space="preserve">ross </w:t>
      </w:r>
      <w:r w:rsidR="00F119DF">
        <w:t>D</w:t>
      </w:r>
      <w:r w:rsidR="00CC5AA0">
        <w:t xml:space="preserve">omestic </w:t>
      </w:r>
      <w:r w:rsidR="00F119DF">
        <w:t>P</w:t>
      </w:r>
      <w:r w:rsidR="00CC5AA0">
        <w:t>roduct (GDP) in the fourth quarter of 2018, according to the latest Hutchins’ Fiscal Impact Measure. Inflation</w:t>
      </w:r>
      <w:r w:rsidR="000A3C9F">
        <w:t>-</w:t>
      </w:r>
      <w:r w:rsidR="00CC5AA0">
        <w:t xml:space="preserve">adjusted GDP </w:t>
      </w:r>
      <w:r w:rsidR="000A3C9F">
        <w:t xml:space="preserve">rose </w:t>
      </w:r>
      <w:r w:rsidR="00CC5AA0">
        <w:t>at a 2.</w:t>
      </w:r>
      <w:ins w:id="4" w:author="Sage Belz" w:date="2019-03-29T15:07:00Z">
        <w:r w:rsidR="00586968">
          <w:t>2</w:t>
        </w:r>
      </w:ins>
      <w:del w:id="5" w:author="Sage Belz" w:date="2019-03-29T15:07:00Z">
        <w:r w:rsidR="00CC5AA0" w:rsidDel="00586968">
          <w:delText>6</w:delText>
        </w:r>
      </w:del>
      <w:r w:rsidR="00CC5AA0">
        <w:t xml:space="preserve"> </w:t>
      </w:r>
      <w:r w:rsidR="000A3C9F">
        <w:t xml:space="preserve">percent </w:t>
      </w:r>
      <w:r w:rsidR="00CC5AA0">
        <w:t xml:space="preserve">annual rate in the quarter. </w:t>
      </w:r>
    </w:p>
    <w:p w14:paraId="1B8C8BDA" w14:textId="646287AF" w:rsidR="00CC5AA0" w:rsidRDefault="00F119DF">
      <w:r>
        <w:t xml:space="preserve">The most recent reading on the FIM suggests that the effects of federal legislation and increased spending at the state and local level, which boosted growth at the beginning of 2018, have </w:t>
      </w:r>
      <w:del w:id="6" w:author="Sage Belz" w:date="2019-03-29T15:07:00Z">
        <w:r w:rsidDel="00586968">
          <w:delText xml:space="preserve">begun to </w:delText>
        </w:r>
      </w:del>
      <w:r>
        <w:t>taper</w:t>
      </w:r>
      <w:ins w:id="7" w:author="Sage Belz" w:date="2019-03-29T15:07:00Z">
        <w:r w:rsidR="00586968">
          <w:t>ed</w:t>
        </w:r>
      </w:ins>
      <w:r>
        <w:t>.</w:t>
      </w:r>
      <w:r w:rsidR="008616D1">
        <w:t xml:space="preserve"> </w:t>
      </w:r>
      <w:r w:rsidR="001B273E">
        <w:t xml:space="preserve"> </w:t>
      </w:r>
      <w:r w:rsidR="007F7340">
        <w:t xml:space="preserve">In </w:t>
      </w:r>
      <w:r w:rsidR="000E2CCA">
        <w:t xml:space="preserve">each of the </w:t>
      </w:r>
      <w:r w:rsidR="003C753B">
        <w:t>previous four</w:t>
      </w:r>
      <w:r w:rsidR="000E2CCA">
        <w:t xml:space="preserve"> quarters, fiscal policy</w:t>
      </w:r>
      <w:r w:rsidR="00C24C7D">
        <w:t xml:space="preserve"> added about six-tenths of a percentage point to GDP</w:t>
      </w:r>
      <w:r w:rsidR="00F81882">
        <w:t>; in the most recent quarter</w:t>
      </w:r>
      <w:r w:rsidR="000A3C9F">
        <w:t>,</w:t>
      </w:r>
      <w:r w:rsidR="00F81882">
        <w:t xml:space="preserve"> tha</w:t>
      </w:r>
      <w:r w:rsidR="000A3C9F">
        <w:t>t</w:t>
      </w:r>
      <w:r w:rsidR="00F81882">
        <w:t xml:space="preserve"> number fell to </w:t>
      </w:r>
      <w:del w:id="8" w:author="Sage Belz" w:date="2019-03-29T15:08:00Z">
        <w:r w:rsidR="00F81882" w:rsidDel="00E31D60">
          <w:delText>on</w:delText>
        </w:r>
        <w:r w:rsidR="003C753B" w:rsidDel="00E31D60">
          <w:delText>e</w:delText>
        </w:r>
        <w:r w:rsidR="00F81882" w:rsidDel="00E31D60">
          <w:delText>-quarter of a percentage point</w:delText>
        </w:r>
      </w:del>
      <w:ins w:id="9" w:author="Sage Belz" w:date="2019-03-29T15:08:00Z">
        <w:r w:rsidR="00E31D60">
          <w:t>zero</w:t>
        </w:r>
      </w:ins>
      <w:r w:rsidR="003C753B">
        <w:t xml:space="preserve">. The FIM indicates that fiscal policy has </w:t>
      </w:r>
      <w:r w:rsidR="008E3971">
        <w:t>shifted</w:t>
      </w:r>
      <w:r w:rsidR="003C753B">
        <w:t xml:space="preserve"> from </w:t>
      </w:r>
      <w:r w:rsidR="00BE16BE">
        <w:t>stimulating the economy</w:t>
      </w:r>
      <w:r w:rsidR="009F5210">
        <w:t xml:space="preserve"> at the beginning of the year</w:t>
      </w:r>
      <w:r w:rsidR="00BE16BE">
        <w:t xml:space="preserve"> to</w:t>
      </w:r>
      <w:del w:id="10" w:author="Sage Belz" w:date="2019-03-29T15:20:00Z">
        <w:r w:rsidR="00BE16BE" w:rsidDel="008C7720">
          <w:delText xml:space="preserve"> </w:delText>
        </w:r>
        <w:r w:rsidR="004916B6" w:rsidDel="008C7720">
          <w:delText xml:space="preserve">being </w:delText>
        </w:r>
        <w:r w:rsidR="000A3C9F" w:rsidDel="008C7720">
          <w:delText xml:space="preserve">roughly </w:delText>
        </w:r>
        <w:r w:rsidR="00BE16BE" w:rsidDel="008C7720">
          <w:delText>neutral</w:delText>
        </w:r>
      </w:del>
      <w:ins w:id="11" w:author="Sage Belz" w:date="2019-03-29T15:20:00Z">
        <w:r w:rsidR="008C7720">
          <w:t xml:space="preserve"> neither </w:t>
        </w:r>
      </w:ins>
      <w:ins w:id="12" w:author="Sage Belz" w:date="2019-03-29T15:21:00Z">
        <w:r w:rsidR="008C7720">
          <w:t xml:space="preserve">boosting nor </w:t>
        </w:r>
      </w:ins>
      <w:ins w:id="13" w:author="Sage Belz" w:date="2019-03-29T15:37:00Z">
        <w:r w:rsidR="00407444">
          <w:t xml:space="preserve">dragging </w:t>
        </w:r>
      </w:ins>
      <w:ins w:id="14" w:author="Sage Belz" w:date="2019-03-29T15:40:00Z">
        <w:r w:rsidR="00D16ABD">
          <w:t>GDP growth</w:t>
        </w:r>
      </w:ins>
      <w:r w:rsidR="004916B6">
        <w:t xml:space="preserve">. </w:t>
      </w:r>
    </w:p>
    <w:p w14:paraId="143BA2A7" w14:textId="2E8F8FD6" w:rsidR="005D1B55" w:rsidRDefault="005D1B55">
      <w:r>
        <w:t xml:space="preserve">Federal spending added just one-tenth of a percentage point to GDP, a smaller impact than in previous quarters. </w:t>
      </w:r>
      <w:r w:rsidR="001E5CD3">
        <w:t xml:space="preserve">Non-defense spending fell by </w:t>
      </w:r>
      <w:ins w:id="15" w:author="Sage Belz" w:date="2019-03-29T15:08:00Z">
        <w:r w:rsidR="006131FB">
          <w:t>6</w:t>
        </w:r>
      </w:ins>
      <w:del w:id="16" w:author="Sage Belz" w:date="2019-03-29T15:08:00Z">
        <w:r w:rsidR="001E5CD3" w:rsidDel="006131FB">
          <w:delText>7</w:delText>
        </w:r>
      </w:del>
      <w:r w:rsidR="001E5CD3">
        <w:t xml:space="preserve"> percent in the final quarter, in part reflecting the </w:t>
      </w:r>
      <w:r w:rsidR="000A3C9F">
        <w:t xml:space="preserve">effects of the </w:t>
      </w:r>
      <w:r>
        <w:t>partial gover</w:t>
      </w:r>
      <w:r w:rsidR="00D43758">
        <w:t xml:space="preserve">nment shutdown. Looking forward, </w:t>
      </w:r>
      <w:r w:rsidR="00150226">
        <w:t>most of</w:t>
      </w:r>
      <w:r w:rsidR="00B04083">
        <w:t xml:space="preserve"> the e</w:t>
      </w:r>
      <w:bookmarkStart w:id="17" w:name="_GoBack"/>
      <w:bookmarkEnd w:id="17"/>
      <w:r w:rsidR="00B04083">
        <w:t>ffects of the</w:t>
      </w:r>
      <w:r w:rsidR="00D43758">
        <w:t xml:space="preserve"> partial shutdown will likely </w:t>
      </w:r>
      <w:r w:rsidR="00B04083">
        <w:t xml:space="preserve">be reflected in Fiscal Impact in the </w:t>
      </w:r>
      <w:r w:rsidR="00D43758">
        <w:t xml:space="preserve">first quarter of 2019. </w:t>
      </w:r>
    </w:p>
    <w:p w14:paraId="0B4CF9C5" w14:textId="6733E8B9" w:rsidR="00F119DF" w:rsidRDefault="000A3C9F">
      <w:r>
        <w:t>S</w:t>
      </w:r>
      <w:r w:rsidR="00D43758">
        <w:t>tate and local spending</w:t>
      </w:r>
      <w:r>
        <w:t xml:space="preserve"> was robust</w:t>
      </w:r>
      <w:r w:rsidR="00D43758">
        <w:t xml:space="preserve"> </w:t>
      </w:r>
      <w:r w:rsidR="00F119DF">
        <w:t xml:space="preserve">at the </w:t>
      </w:r>
      <w:r w:rsidR="00150226">
        <w:t>beginning of 2018</w:t>
      </w:r>
      <w:del w:id="18" w:author="Sage Belz" w:date="2019-03-29T15:13:00Z">
        <w:r w:rsidDel="00DC75BF">
          <w:delText>,</w:delText>
        </w:r>
      </w:del>
      <w:r>
        <w:t xml:space="preserve"> but </w:t>
      </w:r>
      <w:r w:rsidR="00D43758">
        <w:t xml:space="preserve">was </w:t>
      </w:r>
      <w:del w:id="19" w:author="Sage Belz" w:date="2019-03-29T15:09:00Z">
        <w:r w:rsidR="00D43758" w:rsidDel="008848DD">
          <w:delText xml:space="preserve">relatively </w:delText>
        </w:r>
      </w:del>
      <w:r w:rsidR="00D43758">
        <w:t xml:space="preserve">weak in the most recent quarter. </w:t>
      </w:r>
      <w:r w:rsidR="00354421">
        <w:t>S</w:t>
      </w:r>
      <w:r w:rsidR="00F119DF">
        <w:t xml:space="preserve">tate and local </w:t>
      </w:r>
      <w:r w:rsidR="00E24AB5">
        <w:t>construction</w:t>
      </w:r>
      <w:r w:rsidR="00D43758">
        <w:t xml:space="preserve">, which </w:t>
      </w:r>
      <w:r w:rsidR="00E24AB5">
        <w:t>showed some signs of a</w:t>
      </w:r>
      <w:r w:rsidR="007F2B22">
        <w:t xml:space="preserve">n </w:t>
      </w:r>
      <w:r w:rsidR="002F2CC6">
        <w:t xml:space="preserve">improvement </w:t>
      </w:r>
      <w:r w:rsidR="00E24AB5">
        <w:t>in the last year</w:t>
      </w:r>
      <w:r>
        <w:t>,</w:t>
      </w:r>
      <w:r w:rsidR="00E24AB5">
        <w:t xml:space="preserve"> </w:t>
      </w:r>
      <w:r w:rsidR="00D43758">
        <w:t xml:space="preserve">fell </w:t>
      </w:r>
      <w:r w:rsidR="00984BDD">
        <w:t xml:space="preserve">by </w:t>
      </w:r>
      <w:del w:id="20" w:author="Sage Belz" w:date="2019-03-29T15:11:00Z">
        <w:r w:rsidR="00BB6A67" w:rsidDel="00515665">
          <w:delText>3.6</w:delText>
        </w:r>
      </w:del>
      <w:ins w:id="21" w:author="Sage Belz" w:date="2019-03-29T15:11:00Z">
        <w:r w:rsidR="00515665">
          <w:t>8.8</w:t>
        </w:r>
      </w:ins>
      <w:r w:rsidR="00BB6A67">
        <w:t xml:space="preserve"> percent </w:t>
      </w:r>
      <w:r w:rsidR="00D43758">
        <w:t xml:space="preserve">in the </w:t>
      </w:r>
      <w:r w:rsidR="00F119DF">
        <w:t>quarter</w:t>
      </w:r>
      <w:r w:rsidR="00D43758">
        <w:t>.</w:t>
      </w:r>
      <w:r w:rsidR="00F119DF">
        <w:t xml:space="preserve"> </w:t>
      </w:r>
      <w:r w:rsidR="0035510D">
        <w:t xml:space="preserve">Investment at the state and local level has yet to recover to its pre-recession levels. Employment growth in the sector also </w:t>
      </w:r>
      <w:r w:rsidR="00A7421C">
        <w:t xml:space="preserve">continues to </w:t>
      </w:r>
      <w:r w:rsidR="0035510D">
        <w:t xml:space="preserve">be sluggish. </w:t>
      </w:r>
    </w:p>
    <w:p w14:paraId="5CB97812" w14:textId="0F4CFD43" w:rsidR="00CC5AA0" w:rsidRDefault="00F119DF">
      <w:r>
        <w:t xml:space="preserve">Taxes and transfers at all levels of government had </w:t>
      </w:r>
      <w:del w:id="22" w:author="Sage Belz" w:date="2019-03-29T15:11:00Z">
        <w:r w:rsidR="00AD1A6B" w:rsidDel="002852D7">
          <w:delText>a small positive</w:delText>
        </w:r>
      </w:del>
      <w:ins w:id="23" w:author="Sage Belz" w:date="2019-03-29T15:11:00Z">
        <w:r w:rsidR="002852D7">
          <w:t>no</w:t>
        </w:r>
      </w:ins>
      <w:r w:rsidR="00AD1A6B">
        <w:t xml:space="preserve"> effect</w:t>
      </w:r>
      <w:r>
        <w:t xml:space="preserve"> on GDP</w:t>
      </w:r>
      <w:r w:rsidR="00E24AB5">
        <w:t xml:space="preserve"> in the fourth quarter</w:t>
      </w:r>
      <w:r>
        <w:t xml:space="preserve">. </w:t>
      </w:r>
      <w:r w:rsidR="00E24AB5">
        <w:t xml:space="preserve">The FIM indicates that the positive effects from federal tax legislation at the beginning of 2017 </w:t>
      </w:r>
      <w:r w:rsidR="00AD1A6B">
        <w:t>have diminished</w:t>
      </w:r>
      <w:del w:id="24" w:author="Sage Belz" w:date="2019-03-29T15:12:00Z">
        <w:r w:rsidR="00AD1A6B" w:rsidDel="002852D7">
          <w:delText xml:space="preserve"> but are still positive</w:delText>
        </w:r>
      </w:del>
      <w:r w:rsidR="00E24AB5">
        <w:t xml:space="preserve">. </w:t>
      </w:r>
      <w:r w:rsidR="00AD1A6B">
        <w:t>In addition, s</w:t>
      </w:r>
      <w:r>
        <w:t xml:space="preserve">ome state and local governments </w:t>
      </w:r>
      <w:del w:id="25" w:author="Sage Belz" w:date="2019-03-29T15:12:00Z">
        <w:r w:rsidR="00BB6A67" w:rsidDel="002852D7">
          <w:delText xml:space="preserve">are </w:delText>
        </w:r>
      </w:del>
      <w:ins w:id="26" w:author="Sage Belz" w:date="2019-03-29T15:12:00Z">
        <w:r w:rsidR="002852D7">
          <w:t>may be</w:t>
        </w:r>
        <w:r w:rsidR="002852D7">
          <w:t xml:space="preserve"> </w:t>
        </w:r>
      </w:ins>
      <w:r>
        <w:t xml:space="preserve">responding to </w:t>
      </w:r>
      <w:r w:rsidR="00217713">
        <w:t xml:space="preserve">the strong economy </w:t>
      </w:r>
      <w:r>
        <w:t xml:space="preserve">by lowering taxes, </w:t>
      </w:r>
      <w:r w:rsidR="00BB6A67">
        <w:t xml:space="preserve">but those effects have yet to show through in the FIM. </w:t>
      </w:r>
      <w:r w:rsidR="00CC5AA0">
        <w:t xml:space="preserve"> </w:t>
      </w:r>
    </w:p>
    <w:sectPr w:rsidR="00CC5A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ge Belz">
    <w15:presenceInfo w15:providerId="AD" w15:userId="S-1-5-21-941978686-1815096360-3273509800-503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A0"/>
    <w:rsid w:val="000A3C9F"/>
    <w:rsid w:val="000B0C91"/>
    <w:rsid w:val="000C42F4"/>
    <w:rsid w:val="000E298A"/>
    <w:rsid w:val="000E2CCA"/>
    <w:rsid w:val="000E794B"/>
    <w:rsid w:val="00150226"/>
    <w:rsid w:val="00153386"/>
    <w:rsid w:val="00184D5D"/>
    <w:rsid w:val="001A7318"/>
    <w:rsid w:val="001B273E"/>
    <w:rsid w:val="001E5CD3"/>
    <w:rsid w:val="00217713"/>
    <w:rsid w:val="002852D7"/>
    <w:rsid w:val="002C7335"/>
    <w:rsid w:val="002F2CC6"/>
    <w:rsid w:val="00354421"/>
    <w:rsid w:val="0035510D"/>
    <w:rsid w:val="003713E4"/>
    <w:rsid w:val="003C753B"/>
    <w:rsid w:val="00407444"/>
    <w:rsid w:val="00430AF1"/>
    <w:rsid w:val="004916B6"/>
    <w:rsid w:val="00515665"/>
    <w:rsid w:val="00586968"/>
    <w:rsid w:val="005D1B55"/>
    <w:rsid w:val="005E4F35"/>
    <w:rsid w:val="006131FB"/>
    <w:rsid w:val="007C6281"/>
    <w:rsid w:val="007F2B22"/>
    <w:rsid w:val="007F7340"/>
    <w:rsid w:val="008616D1"/>
    <w:rsid w:val="008848DD"/>
    <w:rsid w:val="008C7720"/>
    <w:rsid w:val="008E3971"/>
    <w:rsid w:val="00984BDD"/>
    <w:rsid w:val="0099399D"/>
    <w:rsid w:val="009F5210"/>
    <w:rsid w:val="00A00144"/>
    <w:rsid w:val="00A72E51"/>
    <w:rsid w:val="00A7421C"/>
    <w:rsid w:val="00AD1A6B"/>
    <w:rsid w:val="00B04083"/>
    <w:rsid w:val="00B31D67"/>
    <w:rsid w:val="00BB6A67"/>
    <w:rsid w:val="00BC015C"/>
    <w:rsid w:val="00BE16BE"/>
    <w:rsid w:val="00C24C7D"/>
    <w:rsid w:val="00C34AB0"/>
    <w:rsid w:val="00CB6B1D"/>
    <w:rsid w:val="00CC5AA0"/>
    <w:rsid w:val="00D16ABD"/>
    <w:rsid w:val="00D317F7"/>
    <w:rsid w:val="00D43758"/>
    <w:rsid w:val="00D90198"/>
    <w:rsid w:val="00DC75BF"/>
    <w:rsid w:val="00E14CDD"/>
    <w:rsid w:val="00E24AB5"/>
    <w:rsid w:val="00E31D60"/>
    <w:rsid w:val="00E94FC4"/>
    <w:rsid w:val="00F119DF"/>
    <w:rsid w:val="00F329B1"/>
    <w:rsid w:val="00F81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3ABD8"/>
  <w15:chartTrackingRefBased/>
  <w15:docId w15:val="{A3472CA0-A27D-47BC-BAD7-2F0E155F2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CFC311-A3C7-4AFF-88CD-83CD25E3FEDF}">
  <ds:schemaRefs>
    <ds:schemaRef ds:uri="http://schemas.microsoft.com/sharepoint/v3/contenttype/forms"/>
  </ds:schemaRefs>
</ds:datastoreItem>
</file>

<file path=customXml/itemProps2.xml><?xml version="1.0" encoding="utf-8"?>
<ds:datastoreItem xmlns:ds="http://schemas.openxmlformats.org/officeDocument/2006/customXml" ds:itemID="{B22CC20B-3631-4E5E-BDF0-17B5A097E62D}"/>
</file>

<file path=customXml/itemProps3.xml><?xml version="1.0" encoding="utf-8"?>
<ds:datastoreItem xmlns:ds="http://schemas.openxmlformats.org/officeDocument/2006/customXml" ds:itemID="{30B34CE2-5D54-400C-9E7C-E4FFABF39327}">
  <ds:schemaRefs>
    <ds:schemaRef ds:uri="http://purl.org/dc/elements/1.1/"/>
    <ds:schemaRef ds:uri="http://schemas.microsoft.com/office/2006/metadata/properties"/>
    <ds:schemaRef ds:uri="cac5d118-ba7b-4807-b700-df6f95cfff50"/>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66951ee6-cd93-49c7-9437-e871b2a117d6"/>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12</cp:revision>
  <dcterms:created xsi:type="dcterms:W3CDTF">2019-02-28T17:30:00Z</dcterms:created>
  <dcterms:modified xsi:type="dcterms:W3CDTF">2019-03-29T19:40:00Z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