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2BE5ED" w14:textId="62CC37F7" w:rsidR="00702FAF" w:rsidRDefault="00BA3AF3" w:rsidP="00BA3AF3">
      <w:pPr>
        <w:spacing w:after="0" w:line="240" w:lineRule="auto"/>
        <w:textAlignment w:val="baseline"/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</w:pPr>
      <w:r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 xml:space="preserve">TAKEAWAYS FROM THE </w:t>
      </w:r>
      <w:r w:rsidR="00702FAF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FOURTH</w:t>
      </w:r>
      <w:r w:rsidR="00522B14"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 xml:space="preserve"> </w:t>
      </w:r>
      <w:r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QUARTER UPDATE</w:t>
      </w:r>
      <w:r w:rsidR="00AE3654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, 0</w:t>
      </w:r>
      <w:ins w:id="0" w:author="Sage Belz" w:date="2018-02-28T15:27:00Z">
        <w:r w:rsidR="008C3F01">
          <w:rPr>
            <w:rFonts w:asciiTheme="majorHAnsi" w:eastAsia="Times New Roman" w:hAnsiTheme="majorHAnsi" w:cs="Times New Roman"/>
            <w:b/>
            <w:bCs/>
            <w:color w:val="101010"/>
            <w:sz w:val="24"/>
            <w:szCs w:val="24"/>
            <w:bdr w:val="none" w:sz="0" w:space="0" w:color="auto" w:frame="1"/>
          </w:rPr>
          <w:t>2</w:t>
        </w:r>
      </w:ins>
      <w:del w:id="1" w:author="Sage Belz" w:date="2018-02-28T15:27:00Z">
        <w:r w:rsidR="00AE3654" w:rsidDel="008C3F01">
          <w:rPr>
            <w:rFonts w:asciiTheme="majorHAnsi" w:eastAsia="Times New Roman" w:hAnsiTheme="majorHAnsi" w:cs="Times New Roman"/>
            <w:b/>
            <w:bCs/>
            <w:color w:val="101010"/>
            <w:sz w:val="24"/>
            <w:szCs w:val="24"/>
            <w:bdr w:val="none" w:sz="0" w:space="0" w:color="auto" w:frame="1"/>
          </w:rPr>
          <w:delText>1</w:delText>
        </w:r>
      </w:del>
      <w:r w:rsidR="00AE3654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/2</w:t>
      </w:r>
      <w:ins w:id="2" w:author="Sage Belz" w:date="2018-02-28T15:27:00Z">
        <w:r w:rsidR="008C3F01">
          <w:rPr>
            <w:rFonts w:asciiTheme="majorHAnsi" w:eastAsia="Times New Roman" w:hAnsiTheme="majorHAnsi" w:cs="Times New Roman"/>
            <w:b/>
            <w:bCs/>
            <w:color w:val="101010"/>
            <w:sz w:val="24"/>
            <w:szCs w:val="24"/>
            <w:bdr w:val="none" w:sz="0" w:space="0" w:color="auto" w:frame="1"/>
          </w:rPr>
          <w:t>8</w:t>
        </w:r>
      </w:ins>
      <w:del w:id="3" w:author="Sage Belz" w:date="2018-02-28T15:27:00Z">
        <w:r w:rsidR="00AE3654" w:rsidDel="008C3F01">
          <w:rPr>
            <w:rFonts w:asciiTheme="majorHAnsi" w:eastAsia="Times New Roman" w:hAnsiTheme="majorHAnsi" w:cs="Times New Roman"/>
            <w:b/>
            <w:bCs/>
            <w:color w:val="101010"/>
            <w:sz w:val="24"/>
            <w:szCs w:val="24"/>
            <w:bdr w:val="none" w:sz="0" w:space="0" w:color="auto" w:frame="1"/>
          </w:rPr>
          <w:delText>6</w:delText>
        </w:r>
      </w:del>
      <w:r w:rsidR="00AE3654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/</w:t>
      </w:r>
      <w:r w:rsidR="00A65E47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18</w:t>
      </w: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br/>
      </w:r>
      <w:proofErr w:type="gramStart"/>
      <w:r w:rsidRPr="0007122E"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  <w:t>By</w:t>
      </w:r>
      <w:proofErr w:type="gramEnd"/>
      <w:r w:rsidRPr="0007122E"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  <w:t xml:space="preserve"> Louise Sheiner and </w:t>
      </w:r>
      <w:r w:rsidR="002A1B5B" w:rsidRPr="0007122E"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  <w:t>Sage Belz</w:t>
      </w:r>
    </w:p>
    <w:p w14:paraId="512059E3" w14:textId="77777777" w:rsidR="001733B3" w:rsidRDefault="001733B3" w:rsidP="00BA3AF3">
      <w:pPr>
        <w:spacing w:after="0" w:line="240" w:lineRule="auto"/>
        <w:textAlignment w:val="baseline"/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</w:pPr>
    </w:p>
    <w:p w14:paraId="61253A6C" w14:textId="77777777" w:rsidR="001733B3" w:rsidRPr="00672DF0" w:rsidRDefault="001733B3" w:rsidP="00BA3A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101010"/>
          <w:sz w:val="24"/>
          <w:szCs w:val="24"/>
          <w:bdr w:val="none" w:sz="0" w:space="0" w:color="auto" w:frame="1"/>
        </w:rPr>
      </w:pPr>
    </w:p>
    <w:p w14:paraId="6C3F1CB8" w14:textId="6AF764F1" w:rsidR="00144335" w:rsidRPr="00672DF0" w:rsidRDefault="001733B3" w:rsidP="00BA3A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Federal, state and local fiscal policies </w:t>
      </w:r>
      <w:r w:rsidR="00D61C70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added to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the pace of economic growth in the final quarter of 2017 after several quarters in which they neither added nor subtracted much. </w:t>
      </w:r>
    </w:p>
    <w:p w14:paraId="4C3DB6BB" w14:textId="3FB49753" w:rsidR="00314ACA" w:rsidRPr="00672DF0" w:rsidRDefault="002305F4" w:rsidP="001733B3">
      <w:pPr>
        <w:spacing w:after="480" w:line="240" w:lineRule="auto"/>
        <w:textAlignment w:val="baseline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According to t</w:t>
      </w:r>
      <w:r w:rsidR="00144335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he latest reading on the Hutchins’ Fiscal Impact Measure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,</w:t>
      </w:r>
      <w:r w:rsidR="00144335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  <w:r w:rsidR="00721084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spending at all levels of government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boosted 4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  <w:vertAlign w:val="superscript"/>
        </w:rPr>
        <w:t>th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quarter</w:t>
      </w:r>
      <w:r w:rsidR="00215DEF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GDP growth </w:t>
      </w:r>
      <w:ins w:id="4" w:author="Sage Belz" w:date="2018-02-28T15:28:00Z">
        <w:r w:rsidR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t xml:space="preserve">almost </w:t>
        </w:r>
      </w:ins>
      <w:r w:rsidR="00215DEF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½ percentage poi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n</w:t>
      </w:r>
      <w:r w:rsidR="00215DEF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t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—</w:t>
      </w:r>
      <w:r w:rsidR="00215DEF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the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largest contribution </w:t>
      </w:r>
      <w:r w:rsidR="00721084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since the beginning of 2015</w:t>
      </w:r>
      <w:r w:rsidR="00314AC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. </w:t>
      </w:r>
      <w:r w:rsidR="001733B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  <w:r w:rsidR="00314AC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T</w:t>
      </w:r>
      <w:r w:rsidR="00721084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he </w:t>
      </w:r>
      <w:r w:rsidR="007F0B5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effects</w:t>
      </w:r>
      <w:r w:rsidR="00721084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of fis</w:t>
      </w:r>
      <w:r w:rsidR="00314AC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cal policy on growth, however, remain low </w:t>
      </w:r>
      <w:r w:rsidR="00721084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compared to th</w:t>
      </w:r>
      <w:r w:rsidR="007F0B5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ose witnessed between 2008 and 2013. </w:t>
      </w:r>
      <w:r w:rsidR="00721084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  <w:r w:rsidR="00D61C70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O</w:t>
      </w:r>
      <w:r w:rsidR="001733B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verall GDP grew at an inflation-adjusted rate of </w:t>
      </w:r>
      <w:ins w:id="5" w:author="Sage Belz" w:date="2018-02-28T15:28:00Z">
        <w:r w:rsidR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t>2.5</w:t>
        </w:r>
      </w:ins>
      <w:del w:id="6" w:author="Sage Belz" w:date="2018-02-28T15:28:00Z">
        <w:r w:rsidR="001733B3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>2.6</w:delText>
        </w:r>
      </w:del>
      <w:r w:rsidR="001733B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percent in the fourth quarter.</w:t>
      </w:r>
    </w:p>
    <w:p w14:paraId="7697EF62" w14:textId="52CC0B74" w:rsidR="003F7E7D" w:rsidRPr="00672DF0" w:rsidRDefault="002119DC" w:rsidP="007F0B53">
      <w:pPr>
        <w:spacing w:after="480" w:line="240" w:lineRule="auto"/>
        <w:textAlignment w:val="baseline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Growth in state and local spending on construction—which has been persistently weak or negative for the past two years—turned up in the quarter and helped lift the FIM. </w:t>
      </w:r>
      <w:r w:rsidR="003F7E7D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Rebuilding efforts following a year of natural disasters in Texas, Florida, Puerto Rico, and California </w:t>
      </w:r>
      <w:r w:rsidR="00A164F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may </w:t>
      </w:r>
      <w:r w:rsidR="003F7E7D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explain the moderate increase in state and local investment, but estimates of such spending are not yet available.  </w:t>
      </w:r>
    </w:p>
    <w:p w14:paraId="3DC77F6F" w14:textId="0E1E3481" w:rsidR="00A164FA" w:rsidRPr="00672DF0" w:rsidRDefault="00314ACA" w:rsidP="007F0B53">
      <w:pPr>
        <w:spacing w:after="480" w:line="240" w:lineRule="auto"/>
        <w:textAlignment w:val="baseline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Federal </w:t>
      </w:r>
      <w:r w:rsidR="003F7E7D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government spending</w:t>
      </w:r>
      <w:r w:rsidR="002065E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  <w:r w:rsidR="003F7E7D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ticked up and contributed positively to GDP growth at the end of 2017. </w:t>
      </w:r>
      <w:r w:rsidR="00A164FA" w:rsidRPr="00672DF0">
        <w:rPr>
          <w:rFonts w:ascii="Times New Roman" w:hAnsi="Times New Roman" w:cs="Times New Roman"/>
          <w:color w:val="101010"/>
          <w:sz w:val="24"/>
          <w:szCs w:val="24"/>
        </w:rPr>
        <w:t>Total federal spending increased at an annual rate of 3.</w:t>
      </w:r>
      <w:ins w:id="7" w:author="Sage Belz" w:date="2018-02-28T15:29:00Z">
        <w:r w:rsidR="008C3F01">
          <w:rPr>
            <w:rFonts w:ascii="Times New Roman" w:hAnsi="Times New Roman" w:cs="Times New Roman"/>
            <w:color w:val="101010"/>
            <w:sz w:val="24"/>
            <w:szCs w:val="24"/>
          </w:rPr>
          <w:t>2</w:t>
        </w:r>
      </w:ins>
      <w:del w:id="8" w:author="Sage Belz" w:date="2018-02-28T15:29:00Z">
        <w:r w:rsidR="00A164FA" w:rsidRPr="00672DF0" w:rsidDel="008C3F01">
          <w:rPr>
            <w:rFonts w:ascii="Times New Roman" w:hAnsi="Times New Roman" w:cs="Times New Roman"/>
            <w:color w:val="101010"/>
            <w:sz w:val="24"/>
            <w:szCs w:val="24"/>
          </w:rPr>
          <w:delText>5</w:delText>
        </w:r>
      </w:del>
      <w:r w:rsidR="00A164FA" w:rsidRPr="00672DF0">
        <w:rPr>
          <w:rFonts w:ascii="Times New Roman" w:hAnsi="Times New Roman" w:cs="Times New Roman"/>
          <w:color w:val="101010"/>
          <w:sz w:val="24"/>
          <w:szCs w:val="24"/>
        </w:rPr>
        <w:t xml:space="preserve"> percent this quarter</w:t>
      </w:r>
      <w:r w:rsidR="00A164F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, due primarily to growth in </w:t>
      </w:r>
      <w:r w:rsidR="00215DEF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defense </w:t>
      </w:r>
      <w:r w:rsidR="001733B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outlays</w:t>
      </w:r>
      <w:r w:rsidR="00A164F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(which </w:t>
      </w:r>
      <w:r w:rsidR="001733B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are</w:t>
      </w:r>
      <w:r w:rsidR="00A164F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highly variable quarter-to-quarter). Congress has yet to agree on a final spending bill for </w:t>
      </w:r>
      <w:r w:rsidR="001733B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the current fiscal year; </w:t>
      </w:r>
      <w:r w:rsidR="003B327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the FIM will help gauge the impacts of </w:t>
      </w:r>
      <w:r w:rsidR="00215DEF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any</w:t>
      </w:r>
      <w:r w:rsidR="00A164F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future agreements</w:t>
      </w:r>
      <w:r w:rsidR="001733B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on GDP growth</w:t>
      </w:r>
      <w:r w:rsidR="00A164F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.</w:t>
      </w:r>
      <w:r w:rsidR="003B327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  <w:r w:rsidR="00A164F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  <w:bookmarkStart w:id="9" w:name="_GoBack"/>
      <w:bookmarkEnd w:id="9"/>
    </w:p>
    <w:p w14:paraId="2970907B" w14:textId="3C6ED8EE" w:rsidR="00314ACA" w:rsidRPr="00672DF0" w:rsidRDefault="00A164FA" w:rsidP="003B327A">
      <w:pPr>
        <w:spacing w:after="480" w:line="240" w:lineRule="auto"/>
        <w:textAlignment w:val="baseline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Meanwhile, tax and transfer policies had no impact on GDP growth this quarter</w:t>
      </w:r>
      <w:r w:rsidR="003B327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,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  <w:r w:rsidR="003B327A" w:rsidRPr="00672DF0">
        <w:rPr>
          <w:rFonts w:ascii="Times New Roman" w:hAnsi="Times New Roman" w:cs="Times New Roman"/>
          <w:color w:val="101010"/>
          <w:sz w:val="24"/>
          <w:szCs w:val="24"/>
        </w:rPr>
        <w:t xml:space="preserve">reflecting the lack of major legislative changes at either the federal or state and local levels in 2017. </w:t>
      </w:r>
      <w:r w:rsidR="00AE3654" w:rsidRPr="00672DF0">
        <w:rPr>
          <w:rFonts w:ascii="Times New Roman" w:hAnsi="Times New Roman" w:cs="Times New Roman"/>
          <w:color w:val="101010"/>
          <w:sz w:val="24"/>
          <w:szCs w:val="24"/>
        </w:rPr>
        <w:t xml:space="preserve">As the recently </w:t>
      </w:r>
      <w:r w:rsidR="00215DEF" w:rsidRPr="00672DF0">
        <w:rPr>
          <w:rFonts w:ascii="Times New Roman" w:hAnsi="Times New Roman" w:cs="Times New Roman"/>
          <w:color w:val="101010"/>
          <w:sz w:val="24"/>
          <w:szCs w:val="24"/>
        </w:rPr>
        <w:t xml:space="preserve">enacted </w:t>
      </w:r>
      <w:r w:rsidR="00AE3654" w:rsidRPr="00672DF0">
        <w:rPr>
          <w:rFonts w:ascii="Times New Roman" w:hAnsi="Times New Roman" w:cs="Times New Roman"/>
          <w:color w:val="101010"/>
          <w:sz w:val="24"/>
          <w:szCs w:val="24"/>
        </w:rPr>
        <w:t xml:space="preserve">tax bill takes effect in 2018 and beyond, however, the FIM will provide some measure of the law’s impact on the economy. </w:t>
      </w:r>
    </w:p>
    <w:p w14:paraId="5E637947" w14:textId="2564A15C" w:rsidR="00AE3654" w:rsidDel="008C3F01" w:rsidRDefault="008C3F01" w:rsidP="00AE3654">
      <w:pPr>
        <w:spacing w:after="480" w:line="240" w:lineRule="auto"/>
        <w:textAlignment w:val="baseline"/>
        <w:rPr>
          <w:del w:id="10" w:author="Sage Belz" w:date="2018-02-28T15:27:00Z"/>
          <w:rFonts w:asciiTheme="majorHAnsi" w:eastAsia="Times New Roman" w:hAnsiTheme="majorHAnsi" w:cs="Times New Roman"/>
          <w:color w:val="101010"/>
          <w:sz w:val="24"/>
          <w:szCs w:val="24"/>
        </w:rPr>
      </w:pPr>
      <w:ins w:id="11" w:author="Sage Belz" w:date="2018-02-28T15:27:00Z">
        <w:r w:rsidRPr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t>The combined effect of spending and tax policies on GDP growth was slightly greater in 2017 than in 2016, according to the FIM.</w:t>
        </w:r>
      </w:ins>
      <w:del w:id="12" w:author="Sage Belz" w:date="2018-02-28T15:27:00Z">
        <w:r w:rsidR="007F0B53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 xml:space="preserve">The </w:delText>
        </w:r>
        <w:r w:rsidR="002F7F3E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 xml:space="preserve">average </w:delText>
        </w:r>
        <w:r w:rsidR="002065E3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>effect</w:delText>
        </w:r>
        <w:r w:rsidR="007F0B53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 xml:space="preserve"> of spending and tax </w:delText>
        </w:r>
        <w:r w:rsidR="00144335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 xml:space="preserve">policies </w:delText>
        </w:r>
        <w:r w:rsidR="002065E3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>on</w:delText>
        </w:r>
        <w:r w:rsidR="007F0B53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 xml:space="preserve"> GDP </w:delText>
        </w:r>
        <w:r w:rsidR="00144335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 xml:space="preserve">growth </w:delText>
        </w:r>
        <w:r w:rsidR="002F7F3E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>was just 1/10 percentage point</w:delText>
        </w:r>
        <w:r w:rsidR="002F7F3E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 xml:space="preserve"> </w:delText>
        </w:r>
        <w:r w:rsidR="001733B3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 xml:space="preserve">greater </w:delText>
        </w:r>
        <w:r w:rsidR="007F0B53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 xml:space="preserve">in </w:delText>
        </w:r>
        <w:r w:rsidR="002F7F3E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 xml:space="preserve">this quarter </w:delText>
        </w:r>
        <w:r w:rsidR="007F0B53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 xml:space="preserve">than in </w:delText>
        </w:r>
        <w:r w:rsidR="002F7F3E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 xml:space="preserve">the fourth quarter of </w:delText>
        </w:r>
        <w:r w:rsidR="00144335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>2016</w:delText>
        </w:r>
        <w:r w:rsidR="007F0B53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>, according to the FIM</w:delText>
        </w:r>
        <w:r w:rsidR="00144335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>.</w:delText>
        </w:r>
        <w:r w:rsidR="007F0B53" w:rsidDel="008C3F01">
          <w:rPr>
            <w:rFonts w:asciiTheme="majorHAnsi" w:eastAsia="Times New Roman" w:hAnsiTheme="majorHAnsi" w:cs="Times New Roman"/>
            <w:color w:val="101010"/>
            <w:sz w:val="24"/>
            <w:szCs w:val="24"/>
          </w:rPr>
          <w:delText xml:space="preserve"> </w:delText>
        </w:r>
        <w:r w:rsidR="002F7F3E" w:rsidDel="008C3F01">
          <w:rPr>
            <w:rFonts w:asciiTheme="majorHAnsi" w:eastAsia="Times New Roman" w:hAnsiTheme="majorHAnsi" w:cs="Times New Roman"/>
            <w:color w:val="101010"/>
            <w:sz w:val="24"/>
            <w:szCs w:val="24"/>
          </w:rPr>
          <w:delText xml:space="preserve"> </w:delText>
        </w:r>
      </w:del>
    </w:p>
    <w:p w14:paraId="29307448" w14:textId="77777777" w:rsidR="00941737" w:rsidRPr="003B327A" w:rsidRDefault="00A44278" w:rsidP="003B327A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</w:p>
    <w:sectPr w:rsidR="00941737" w:rsidRPr="003B3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41BD7"/>
    <w:multiLevelType w:val="multilevel"/>
    <w:tmpl w:val="97040D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4407C42"/>
    <w:multiLevelType w:val="hybridMultilevel"/>
    <w:tmpl w:val="9BDE3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E7349"/>
    <w:multiLevelType w:val="hybridMultilevel"/>
    <w:tmpl w:val="F7E0EA2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ge Belz">
    <w15:presenceInfo w15:providerId="AD" w15:userId="S-1-5-21-941978686-1815096360-3273509800-503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F3"/>
    <w:rsid w:val="000456CE"/>
    <w:rsid w:val="00070C70"/>
    <w:rsid w:val="0007122E"/>
    <w:rsid w:val="0008694B"/>
    <w:rsid w:val="00096E07"/>
    <w:rsid w:val="000D1870"/>
    <w:rsid w:val="000E54F2"/>
    <w:rsid w:val="00144335"/>
    <w:rsid w:val="001443BF"/>
    <w:rsid w:val="001548D7"/>
    <w:rsid w:val="00164DE4"/>
    <w:rsid w:val="001733B3"/>
    <w:rsid w:val="001815C4"/>
    <w:rsid w:val="00195E64"/>
    <w:rsid w:val="001B104C"/>
    <w:rsid w:val="001B4B75"/>
    <w:rsid w:val="002065E3"/>
    <w:rsid w:val="002119DC"/>
    <w:rsid w:val="00215DEF"/>
    <w:rsid w:val="002305F4"/>
    <w:rsid w:val="00243B69"/>
    <w:rsid w:val="00294305"/>
    <w:rsid w:val="002A1B5B"/>
    <w:rsid w:val="002E0901"/>
    <w:rsid w:val="002F7F3E"/>
    <w:rsid w:val="00314ACA"/>
    <w:rsid w:val="003400A6"/>
    <w:rsid w:val="003649AC"/>
    <w:rsid w:val="0037674F"/>
    <w:rsid w:val="003B327A"/>
    <w:rsid w:val="003F7E7D"/>
    <w:rsid w:val="0041400B"/>
    <w:rsid w:val="00431E0D"/>
    <w:rsid w:val="00456756"/>
    <w:rsid w:val="004860DB"/>
    <w:rsid w:val="00492283"/>
    <w:rsid w:val="00522B14"/>
    <w:rsid w:val="0053655C"/>
    <w:rsid w:val="005669BF"/>
    <w:rsid w:val="005B5BEB"/>
    <w:rsid w:val="005C0D86"/>
    <w:rsid w:val="005D5CC5"/>
    <w:rsid w:val="00662157"/>
    <w:rsid w:val="00672DF0"/>
    <w:rsid w:val="006910BA"/>
    <w:rsid w:val="006D4A28"/>
    <w:rsid w:val="006E0FB3"/>
    <w:rsid w:val="00702FAF"/>
    <w:rsid w:val="00721084"/>
    <w:rsid w:val="00733E98"/>
    <w:rsid w:val="007670B4"/>
    <w:rsid w:val="00777E69"/>
    <w:rsid w:val="007A7464"/>
    <w:rsid w:val="007F0B53"/>
    <w:rsid w:val="008246EB"/>
    <w:rsid w:val="0085555A"/>
    <w:rsid w:val="008C3F01"/>
    <w:rsid w:val="008F3406"/>
    <w:rsid w:val="009040C6"/>
    <w:rsid w:val="00950A92"/>
    <w:rsid w:val="009543B5"/>
    <w:rsid w:val="00983537"/>
    <w:rsid w:val="009973E8"/>
    <w:rsid w:val="009B78E9"/>
    <w:rsid w:val="009C65CE"/>
    <w:rsid w:val="009F7108"/>
    <w:rsid w:val="00A164FA"/>
    <w:rsid w:val="00A4091F"/>
    <w:rsid w:val="00A44470"/>
    <w:rsid w:val="00A65E47"/>
    <w:rsid w:val="00A67F11"/>
    <w:rsid w:val="00A96D45"/>
    <w:rsid w:val="00AE3654"/>
    <w:rsid w:val="00AF4728"/>
    <w:rsid w:val="00B06D80"/>
    <w:rsid w:val="00B57FA4"/>
    <w:rsid w:val="00B75ECE"/>
    <w:rsid w:val="00BA3AF3"/>
    <w:rsid w:val="00BD610F"/>
    <w:rsid w:val="00BE35C0"/>
    <w:rsid w:val="00C11279"/>
    <w:rsid w:val="00C13D82"/>
    <w:rsid w:val="00C23090"/>
    <w:rsid w:val="00C24255"/>
    <w:rsid w:val="00C3624A"/>
    <w:rsid w:val="00C723A7"/>
    <w:rsid w:val="00C74E22"/>
    <w:rsid w:val="00CE7BC6"/>
    <w:rsid w:val="00D05E59"/>
    <w:rsid w:val="00D26993"/>
    <w:rsid w:val="00D61C70"/>
    <w:rsid w:val="00E5212D"/>
    <w:rsid w:val="00E575E6"/>
    <w:rsid w:val="00E61624"/>
    <w:rsid w:val="00E87088"/>
    <w:rsid w:val="00EB000F"/>
    <w:rsid w:val="00EF3D91"/>
    <w:rsid w:val="00F05901"/>
    <w:rsid w:val="00F07F71"/>
    <w:rsid w:val="00F33534"/>
    <w:rsid w:val="00F73C9A"/>
    <w:rsid w:val="00F80DE5"/>
    <w:rsid w:val="00F87F7E"/>
    <w:rsid w:val="00FA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A81799"/>
  <w15:docId w15:val="{33083EDA-1D10-4BD1-BCEF-D648CEE3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A3A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A3AF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A3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3AF3"/>
    <w:rPr>
      <w:b/>
      <w:bCs/>
    </w:rPr>
  </w:style>
  <w:style w:type="character" w:customStyle="1" w:styleId="apple-converted-space">
    <w:name w:val="apple-converted-space"/>
    <w:basedOn w:val="DefaultParagraphFont"/>
    <w:rsid w:val="00BA3AF3"/>
  </w:style>
  <w:style w:type="character" w:styleId="Emphasis">
    <w:name w:val="Emphasis"/>
    <w:basedOn w:val="DefaultParagraphFont"/>
    <w:uiPriority w:val="20"/>
    <w:qFormat/>
    <w:rsid w:val="00BA3AF3"/>
    <w:rPr>
      <w:i/>
      <w:iCs/>
    </w:rPr>
  </w:style>
  <w:style w:type="paragraph" w:styleId="ListParagraph">
    <w:name w:val="List Paragraph"/>
    <w:basedOn w:val="Normal"/>
    <w:uiPriority w:val="34"/>
    <w:qFormat/>
    <w:rsid w:val="004567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E7B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B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B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7B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7BC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E7BC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7B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BC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3C9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12" ma:contentTypeDescription="Create a new document." ma:contentTypeScope="" ma:versionID="61f75d9b13a46a58fd2456a565edcb9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d86870d415110e2c98f3a885b29630d1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2D3064-4349-46A8-9B44-D08EEDD227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FF9F24E-C92B-4B92-9FC8-14ED36935B77}"/>
</file>

<file path=customXml/itemProps3.xml><?xml version="1.0" encoding="utf-8"?>
<ds:datastoreItem xmlns:ds="http://schemas.openxmlformats.org/officeDocument/2006/customXml" ds:itemID="{D03D7B7D-F420-41C0-9F53-A374092D79BB}"/>
</file>

<file path=customXml/itemProps4.xml><?xml version="1.0" encoding="utf-8"?>
<ds:datastoreItem xmlns:ds="http://schemas.openxmlformats.org/officeDocument/2006/customXml" ds:itemID="{CBC0E5CB-5DEA-4494-B3CF-45A73E0A594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Wessel</dc:creator>
  <cp:keywords/>
  <dc:description/>
  <cp:lastModifiedBy>Sage Belz</cp:lastModifiedBy>
  <cp:revision>2</cp:revision>
  <dcterms:created xsi:type="dcterms:W3CDTF">2018-02-28T20:39:00Z</dcterms:created>
  <dcterms:modified xsi:type="dcterms:W3CDTF">2018-02-28T20:39:00Z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