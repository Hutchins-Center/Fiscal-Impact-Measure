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1562" w14:textId="17733C38" w:rsidR="007E21B2" w:rsidRDefault="70F51FAA" w:rsidP="03611039">
      <w:pPr>
        <w:rPr>
          <w:i/>
          <w:iCs/>
          <w:color w:val="538135" w:themeColor="accent6" w:themeShade="BF"/>
        </w:rPr>
      </w:pPr>
      <w:r w:rsidRPr="03611039">
        <w:rPr>
          <w:b/>
          <w:bCs/>
          <w:i/>
          <w:iCs/>
        </w:rPr>
        <w:t>Editor’s Note:</w:t>
      </w:r>
      <w:r w:rsidRPr="03611039">
        <w:rPr>
          <w:i/>
          <w:iCs/>
        </w:rPr>
        <w:t xml:space="preserve"> </w:t>
      </w:r>
      <w:del w:id="0" w:author="Kadija Yilla" w:date="2020-06-25T21:31:00Z">
        <w:r w:rsidR="4DADA28A" w:rsidRPr="03611039" w:rsidDel="00605AC4">
          <w:rPr>
            <w:i/>
            <w:iCs/>
            <w:color w:val="538135" w:themeColor="accent6" w:themeShade="BF"/>
          </w:rPr>
          <w:delText xml:space="preserve">Due to significant uncertainty </w:delText>
        </w:r>
        <w:r w:rsidR="00CB1E6E" w:rsidRPr="57297E53" w:rsidDel="00605AC4">
          <w:rPr>
            <w:i/>
            <w:iCs/>
            <w:color w:val="538135" w:themeColor="accent6" w:themeShade="BF"/>
          </w:rPr>
          <w:delText>about</w:delText>
        </w:r>
        <w:r w:rsidR="4DADA28A" w:rsidRPr="03611039" w:rsidDel="00605AC4">
          <w:rPr>
            <w:i/>
            <w:iCs/>
            <w:color w:val="538135" w:themeColor="accent6" w:themeShade="BF"/>
          </w:rPr>
          <w:delText xml:space="preserve"> the </w:delText>
        </w:r>
        <w:r w:rsidR="00CB1E6E" w:rsidRPr="57297E53" w:rsidDel="00605AC4">
          <w:rPr>
            <w:i/>
            <w:iCs/>
            <w:color w:val="538135" w:themeColor="accent6" w:themeShade="BF"/>
          </w:rPr>
          <w:delText>effect</w:delText>
        </w:r>
        <w:r w:rsidR="4DADA28A" w:rsidRPr="03611039" w:rsidDel="00605AC4">
          <w:rPr>
            <w:i/>
            <w:iCs/>
            <w:color w:val="538135" w:themeColor="accent6" w:themeShade="BF"/>
          </w:rPr>
          <w:delText xml:space="preserve"> of </w:delText>
        </w:r>
        <w:r w:rsidR="13563333" w:rsidRPr="03611039" w:rsidDel="00605AC4">
          <w:rPr>
            <w:i/>
            <w:iCs/>
            <w:color w:val="538135" w:themeColor="accent6" w:themeShade="BF"/>
          </w:rPr>
          <w:delText>the COVID-19 pandemic</w:delText>
        </w:r>
        <w:r w:rsidR="00CB1E6E" w:rsidRPr="57297E53" w:rsidDel="00605AC4">
          <w:rPr>
            <w:i/>
            <w:iCs/>
            <w:color w:val="538135" w:themeColor="accent6" w:themeShade="BF"/>
          </w:rPr>
          <w:delText xml:space="preserve"> on the outlook for GDP and </w:delText>
        </w:r>
        <w:r w:rsidR="00753C50" w:rsidRPr="57297E53" w:rsidDel="00605AC4">
          <w:rPr>
            <w:i/>
            <w:iCs/>
            <w:color w:val="538135" w:themeColor="accent6" w:themeShade="BF"/>
          </w:rPr>
          <w:delText>federal legislation</w:delText>
        </w:r>
        <w:r w:rsidR="00CB1E6E" w:rsidRPr="57297E53" w:rsidDel="00605AC4">
          <w:rPr>
            <w:i/>
            <w:iCs/>
            <w:color w:val="538135" w:themeColor="accent6" w:themeShade="BF"/>
          </w:rPr>
          <w:delText xml:space="preserve">, we are </w:delText>
        </w:r>
        <w:r w:rsidR="000E2459" w:rsidRPr="57297E53" w:rsidDel="00605AC4">
          <w:rPr>
            <w:i/>
            <w:iCs/>
            <w:color w:val="538135" w:themeColor="accent6" w:themeShade="BF"/>
          </w:rPr>
          <w:delText>temporarily suspending</w:delText>
        </w:r>
      </w:del>
      <w:ins w:id="1" w:author="Kadija Yilla" w:date="2020-06-25T21:31:00Z">
        <w:r w:rsidR="00605AC4">
          <w:rPr>
            <w:i/>
            <w:iCs/>
            <w:color w:val="538135" w:themeColor="accent6" w:themeShade="BF"/>
          </w:rPr>
          <w:t>On Jun</w:t>
        </w:r>
      </w:ins>
      <w:ins w:id="2" w:author="Kadija Yilla" w:date="2020-06-25T21:45:00Z">
        <w:r w:rsidR="00EF77AB">
          <w:rPr>
            <w:i/>
            <w:iCs/>
            <w:color w:val="538135" w:themeColor="accent6" w:themeShade="BF"/>
          </w:rPr>
          <w:t>e 26</w:t>
        </w:r>
      </w:ins>
      <w:ins w:id="3" w:author="Kadija Yilla" w:date="2020-06-25T21:31:00Z">
        <w:r w:rsidR="00605AC4">
          <w:rPr>
            <w:i/>
            <w:iCs/>
            <w:color w:val="538135" w:themeColor="accent6" w:themeShade="BF"/>
          </w:rPr>
          <w:t xml:space="preserve">, we </w:t>
        </w:r>
      </w:ins>
      <w:ins w:id="4" w:author="Kadija Yilla" w:date="2020-06-25T21:34:00Z">
        <w:r w:rsidR="001218D3">
          <w:rPr>
            <w:i/>
            <w:iCs/>
            <w:color w:val="538135" w:themeColor="accent6" w:themeShade="BF"/>
          </w:rPr>
          <w:t>reinstated</w:t>
        </w:r>
      </w:ins>
      <w:r w:rsidR="00753C50" w:rsidRPr="57297E53">
        <w:rPr>
          <w:i/>
          <w:iCs/>
          <w:color w:val="538135" w:themeColor="accent6" w:themeShade="BF"/>
        </w:rPr>
        <w:t xml:space="preserve"> </w:t>
      </w:r>
      <w:r w:rsidR="00CB1E6E" w:rsidRPr="57297E53">
        <w:rPr>
          <w:i/>
          <w:iCs/>
          <w:color w:val="538135" w:themeColor="accent6" w:themeShade="BF"/>
        </w:rPr>
        <w:t>t</w:t>
      </w:r>
      <w:r w:rsidRPr="57297E53">
        <w:rPr>
          <w:i/>
          <w:iCs/>
          <w:color w:val="538135" w:themeColor="accent6" w:themeShade="BF"/>
        </w:rPr>
        <w:t xml:space="preserve">he </w:t>
      </w:r>
      <w:r w:rsidRPr="03611039">
        <w:rPr>
          <w:i/>
          <w:iCs/>
          <w:color w:val="538135" w:themeColor="accent6" w:themeShade="BF"/>
        </w:rPr>
        <w:t>near-term forecast of the FIM</w:t>
      </w:r>
      <w:r w:rsidR="000E2459" w:rsidRPr="57297E53">
        <w:rPr>
          <w:i/>
          <w:iCs/>
          <w:color w:val="538135" w:themeColor="accent6" w:themeShade="BF"/>
        </w:rPr>
        <w:t xml:space="preserve">. </w:t>
      </w:r>
      <w:del w:id="5" w:author="Kadija Yilla" w:date="2020-06-25T21:32:00Z">
        <w:r w:rsidR="000E2459" w:rsidRPr="57297E53" w:rsidDel="009C2E19">
          <w:rPr>
            <w:i/>
            <w:iCs/>
            <w:color w:val="538135" w:themeColor="accent6" w:themeShade="BF"/>
          </w:rPr>
          <w:delText>It</w:delText>
        </w:r>
        <w:r w:rsidRPr="03611039" w:rsidDel="009C2E19">
          <w:rPr>
            <w:i/>
            <w:iCs/>
            <w:color w:val="538135" w:themeColor="accent6" w:themeShade="BF"/>
          </w:rPr>
          <w:delText xml:space="preserve"> will be </w:delText>
        </w:r>
        <w:r w:rsidR="0080378D" w:rsidDel="009C2E19">
          <w:rPr>
            <w:i/>
            <w:iCs/>
            <w:color w:val="538135" w:themeColor="accent6" w:themeShade="BF"/>
          </w:rPr>
          <w:delText>resume</w:delText>
        </w:r>
        <w:r w:rsidRPr="03611039" w:rsidDel="009C2E19">
          <w:rPr>
            <w:i/>
            <w:iCs/>
            <w:color w:val="538135" w:themeColor="accent6" w:themeShade="BF"/>
          </w:rPr>
          <w:delText xml:space="preserve"> </w:delText>
        </w:r>
        <w:r w:rsidR="00A4165C" w:rsidDel="009C2E19">
          <w:rPr>
            <w:i/>
            <w:iCs/>
            <w:color w:val="538135" w:themeColor="accent6" w:themeShade="BF"/>
          </w:rPr>
          <w:delText>in coming months</w:delText>
        </w:r>
        <w:r w:rsidRPr="03611039" w:rsidDel="009C2E19">
          <w:rPr>
            <w:i/>
            <w:iCs/>
            <w:color w:val="538135" w:themeColor="accent6" w:themeShade="BF"/>
          </w:rPr>
          <w:delText>.</w:delText>
        </w:r>
      </w:del>
      <w:ins w:id="6" w:author="Kadija Yilla" w:date="2020-06-25T21:32:00Z">
        <w:r w:rsidR="009C2E19">
          <w:rPr>
            <w:i/>
            <w:iCs/>
            <w:color w:val="538135" w:themeColor="accent6" w:themeShade="BF"/>
          </w:rPr>
          <w:t xml:space="preserve">The forecast </w:t>
        </w:r>
      </w:ins>
      <w:ins w:id="7" w:author="Kadija Yilla" w:date="2020-06-25T21:45:00Z">
        <w:r w:rsidR="00800542">
          <w:rPr>
            <w:i/>
            <w:iCs/>
            <w:color w:val="538135" w:themeColor="accent6" w:themeShade="BF"/>
          </w:rPr>
          <w:t xml:space="preserve">now </w:t>
        </w:r>
      </w:ins>
      <w:ins w:id="8" w:author="Kadija Yilla" w:date="2020-06-25T21:32:00Z">
        <w:r w:rsidR="009C2E19">
          <w:rPr>
            <w:i/>
            <w:iCs/>
            <w:color w:val="538135" w:themeColor="accent6" w:themeShade="BF"/>
          </w:rPr>
          <w:t xml:space="preserve">incorporates recent </w:t>
        </w:r>
      </w:ins>
      <w:ins w:id="9" w:author="Kadija Yilla" w:date="2020-06-25T21:33:00Z">
        <w:r w:rsidR="00EC0CB4">
          <w:rPr>
            <w:i/>
            <w:iCs/>
            <w:color w:val="538135" w:themeColor="accent6" w:themeShade="BF"/>
          </w:rPr>
          <w:t xml:space="preserve">federal </w:t>
        </w:r>
      </w:ins>
      <w:ins w:id="10" w:author="Kadija Yilla" w:date="2020-06-25T21:32:00Z">
        <w:r w:rsidR="009C2E19">
          <w:rPr>
            <w:i/>
            <w:iCs/>
            <w:color w:val="538135" w:themeColor="accent6" w:themeShade="BF"/>
          </w:rPr>
          <w:t>leg</w:t>
        </w:r>
        <w:r w:rsidR="00EC0CB4">
          <w:rPr>
            <w:i/>
            <w:iCs/>
            <w:color w:val="538135" w:themeColor="accent6" w:themeShade="BF"/>
          </w:rPr>
          <w:t xml:space="preserve">islation and spending due to the </w:t>
        </w:r>
      </w:ins>
      <w:ins w:id="11" w:author="Kadija Yilla" w:date="2020-06-25T21:33:00Z">
        <w:r w:rsidR="001218D3" w:rsidRPr="001218D3">
          <w:rPr>
            <w:i/>
            <w:iCs/>
            <w:color w:val="538135" w:themeColor="accent6" w:themeShade="BF"/>
          </w:rPr>
          <w:t>COVID-19 pandemic</w:t>
        </w:r>
        <w:r w:rsidR="001218D3">
          <w:rPr>
            <w:i/>
            <w:iCs/>
            <w:color w:val="538135" w:themeColor="accent6" w:themeShade="BF"/>
          </w:rPr>
          <w:t xml:space="preserve">. </w:t>
        </w:r>
      </w:ins>
      <w:ins w:id="12" w:author="Kadija Yilla" w:date="2020-06-25T21:34:00Z">
        <w:r w:rsidR="001B1FF8">
          <w:rPr>
            <w:i/>
            <w:iCs/>
            <w:color w:val="538135" w:themeColor="accent6" w:themeShade="BF"/>
          </w:rPr>
          <w:t>We have also changed some of our assumptions to match the current state.</w:t>
        </w:r>
      </w:ins>
      <w:ins w:id="13" w:author="Kadija Yilla" w:date="2020-06-25T21:39:00Z">
        <w:r w:rsidR="00643C0B">
          <w:rPr>
            <w:i/>
            <w:iCs/>
            <w:color w:val="538135" w:themeColor="accent6" w:themeShade="BF"/>
          </w:rPr>
          <w:t xml:space="preserve"> See below for more information.</w:t>
        </w:r>
      </w:ins>
      <w:ins w:id="14" w:author="Kadija Yilla" w:date="2020-06-25T21:34:00Z">
        <w:r w:rsidR="001B1FF8">
          <w:rPr>
            <w:i/>
            <w:iCs/>
            <w:color w:val="538135" w:themeColor="accent6" w:themeShade="BF"/>
          </w:rPr>
          <w:t xml:space="preserve"> </w:t>
        </w:r>
      </w:ins>
      <w:ins w:id="15" w:author="Kadija Yilla" w:date="2020-06-25T21:33:00Z">
        <w:r w:rsidR="001218D3">
          <w:rPr>
            <w:i/>
            <w:iCs/>
            <w:color w:val="538135" w:themeColor="accent6" w:themeShade="BF"/>
          </w:rPr>
          <w:t xml:space="preserve">As more information about spending and outlays becomes available, </w:t>
        </w:r>
      </w:ins>
      <w:ins w:id="16" w:author="Kadija Yilla" w:date="2020-06-25T21:34:00Z">
        <w:r w:rsidR="001218D3">
          <w:rPr>
            <w:i/>
            <w:iCs/>
            <w:color w:val="538135" w:themeColor="accent6" w:themeShade="BF"/>
          </w:rPr>
          <w:t>w</w:t>
        </w:r>
      </w:ins>
      <w:ins w:id="17" w:author="Kadija Yilla" w:date="2020-06-25T21:33:00Z">
        <w:r w:rsidR="001218D3" w:rsidRPr="001218D3">
          <w:rPr>
            <w:i/>
            <w:iCs/>
            <w:color w:val="538135" w:themeColor="accent6" w:themeShade="BF"/>
          </w:rPr>
          <w:t xml:space="preserve">e will continue to update the </w:t>
        </w:r>
      </w:ins>
      <w:ins w:id="18" w:author="Kadija Yilla" w:date="2020-06-25T21:34:00Z">
        <w:r w:rsidR="001218D3">
          <w:rPr>
            <w:i/>
            <w:iCs/>
            <w:color w:val="538135" w:themeColor="accent6" w:themeShade="BF"/>
          </w:rPr>
          <w:t>FIM.</w:t>
        </w:r>
      </w:ins>
      <w:ins w:id="19" w:author="Kadija Yilla" w:date="2020-06-25T21:39:00Z">
        <w:r w:rsidR="00643C0B">
          <w:rPr>
            <w:i/>
            <w:iCs/>
            <w:color w:val="538135" w:themeColor="accent6" w:themeShade="BF"/>
          </w:rPr>
          <w:t xml:space="preserve"> </w:t>
        </w:r>
      </w:ins>
    </w:p>
    <w:p w14:paraId="488C1FB4" w14:textId="0AFD3B46" w:rsidR="007E21B2" w:rsidRDefault="00111A2B" w:rsidP="03611039">
      <w:pPr>
        <w:rPr>
          <w:rFonts w:ascii="Calibri" w:eastAsia="Calibri" w:hAnsi="Calibri" w:cs="Calibri"/>
        </w:rPr>
      </w:pPr>
      <w:ins w:id="20" w:author="Kadija Yilla" w:date="2020-06-25T21:35:00Z">
        <w:r w:rsidRPr="00111A2B">
          <w:rPr>
            <w:rFonts w:ascii="Calibri" w:eastAsia="Calibri" w:hAnsi="Calibri" w:cs="Calibri"/>
            <w:b/>
            <w:bCs/>
          </w:rPr>
          <w:t>TAKEAWAYS FROM THE FIRST QUARTER OF 2020</w:t>
        </w:r>
        <w:r>
          <w:rPr>
            <w:rFonts w:ascii="Calibri" w:eastAsia="Calibri" w:hAnsi="Calibri" w:cs="Calibri"/>
            <w:b/>
            <w:bCs/>
          </w:rPr>
          <w:t xml:space="preserve"> &amp; </w:t>
        </w:r>
      </w:ins>
      <w:del w:id="21" w:author="Kadija Yilla" w:date="2020-06-25T21:05:00Z">
        <w:r w:rsidR="0CB341EE" w:rsidRPr="03611039" w:rsidDel="0060256B">
          <w:rPr>
            <w:rFonts w:ascii="Calibri" w:eastAsia="Calibri" w:hAnsi="Calibri" w:cs="Calibri"/>
            <w:b/>
            <w:bCs/>
          </w:rPr>
          <w:delText xml:space="preserve">TAKEAWAYS FROM THE </w:delText>
        </w:r>
        <w:r w:rsidR="002166CB" w:rsidRPr="03611039" w:rsidDel="0060256B">
          <w:rPr>
            <w:rFonts w:ascii="Calibri" w:eastAsia="Calibri" w:hAnsi="Calibri" w:cs="Calibri"/>
            <w:b/>
            <w:bCs/>
          </w:rPr>
          <w:delText>F</w:delText>
        </w:r>
        <w:r w:rsidR="002166CB" w:rsidDel="0060256B">
          <w:rPr>
            <w:rFonts w:ascii="Calibri" w:eastAsia="Calibri" w:hAnsi="Calibri" w:cs="Calibri"/>
            <w:b/>
            <w:bCs/>
          </w:rPr>
          <w:delText xml:space="preserve">IRST </w:delText>
        </w:r>
        <w:r w:rsidR="0CB341EE" w:rsidRPr="03611039" w:rsidDel="0060256B">
          <w:rPr>
            <w:rFonts w:ascii="Calibri" w:eastAsia="Calibri" w:hAnsi="Calibri" w:cs="Calibri"/>
            <w:b/>
            <w:bCs/>
          </w:rPr>
          <w:delText xml:space="preserve">QUARTER </w:delText>
        </w:r>
        <w:r w:rsidR="002166CB" w:rsidDel="0060256B">
          <w:rPr>
            <w:rFonts w:ascii="Calibri" w:eastAsia="Calibri" w:hAnsi="Calibri" w:cs="Calibri"/>
            <w:b/>
            <w:bCs/>
          </w:rPr>
          <w:delText>OF 2020</w:delText>
        </w:r>
      </w:del>
      <w:ins w:id="22" w:author="Kadija Yilla" w:date="2020-06-25T21:05:00Z">
        <w:r w:rsidR="0060256B">
          <w:rPr>
            <w:rFonts w:ascii="Calibri" w:eastAsia="Calibri" w:hAnsi="Calibri" w:cs="Calibri"/>
            <w:b/>
            <w:bCs/>
          </w:rPr>
          <w:t>LOOKING FORWARD IN 2020 AND 2021</w:t>
        </w:r>
      </w:ins>
      <w:r w:rsidR="00C46CDF">
        <w:br/>
      </w:r>
      <w:r w:rsidR="0CB341EE" w:rsidRPr="03611039">
        <w:rPr>
          <w:rFonts w:ascii="Calibri" w:eastAsia="Calibri" w:hAnsi="Calibri" w:cs="Calibri"/>
          <w:b/>
          <w:bCs/>
        </w:rPr>
        <w:t xml:space="preserve">By </w:t>
      </w:r>
      <w:r w:rsidR="0CB341EE" w:rsidRPr="03611039">
        <w:rPr>
          <w:rFonts w:ascii="Calibri" w:eastAsia="Calibri" w:hAnsi="Calibri" w:cs="Calibri"/>
          <w:i/>
          <w:iCs/>
        </w:rPr>
        <w:t>Kadija Yilla and Louise Sheiner</w:t>
      </w:r>
    </w:p>
    <w:p w14:paraId="57C948B9" w14:textId="36E68232" w:rsidR="007E21B2" w:rsidRDefault="0CB341EE">
      <w:pPr>
        <w:rPr>
          <w:rFonts w:ascii="Calibri" w:eastAsia="Calibri" w:hAnsi="Calibri" w:cs="Calibri"/>
        </w:rPr>
      </w:pPr>
      <w:r w:rsidRPr="55072375">
        <w:rPr>
          <w:rFonts w:ascii="Calibri" w:eastAsia="Calibri" w:hAnsi="Calibri" w:cs="Calibri"/>
        </w:rPr>
        <w:t xml:space="preserve">Local, state, and federal spending and tax policies </w:t>
      </w:r>
      <w:r w:rsidR="007D1A46" w:rsidRPr="55072375">
        <w:rPr>
          <w:rFonts w:ascii="Calibri" w:eastAsia="Calibri" w:hAnsi="Calibri" w:cs="Calibri"/>
        </w:rPr>
        <w:t xml:space="preserve">had little effect </w:t>
      </w:r>
      <w:r w:rsidR="006B1055" w:rsidRPr="55072375">
        <w:rPr>
          <w:rFonts w:ascii="Calibri" w:eastAsia="Calibri" w:hAnsi="Calibri" w:cs="Calibri"/>
        </w:rPr>
        <w:t xml:space="preserve">on </w:t>
      </w:r>
      <w:r w:rsidR="007D1A46" w:rsidRPr="55072375">
        <w:rPr>
          <w:rFonts w:ascii="Calibri" w:eastAsia="Calibri" w:hAnsi="Calibri" w:cs="Calibri"/>
        </w:rPr>
        <w:t>the</w:t>
      </w:r>
      <w:r w:rsidRPr="55072375">
        <w:rPr>
          <w:rFonts w:ascii="Calibri" w:eastAsia="Calibri" w:hAnsi="Calibri" w:cs="Calibri"/>
        </w:rPr>
        <w:t xml:space="preserve"> growth in inflation-adjusted Gross Domestic Product (GDP)</w:t>
      </w:r>
      <w:r w:rsidR="00EE2B6A" w:rsidRPr="55072375">
        <w:rPr>
          <w:rFonts w:ascii="Calibri" w:eastAsia="Calibri" w:hAnsi="Calibri" w:cs="Calibri"/>
        </w:rPr>
        <w:t xml:space="preserve"> in the first quarter of 2020</w:t>
      </w:r>
      <w:r w:rsidR="007D1A46" w:rsidRPr="55072375">
        <w:rPr>
          <w:rFonts w:ascii="Calibri" w:eastAsia="Calibri" w:hAnsi="Calibri" w:cs="Calibri"/>
        </w:rPr>
        <w:t>, boosting it just</w:t>
      </w:r>
      <w:r w:rsidRPr="55072375">
        <w:rPr>
          <w:rFonts w:ascii="Calibri" w:eastAsia="Calibri" w:hAnsi="Calibri" w:cs="Calibri"/>
        </w:rPr>
        <w:t xml:space="preserve"> </w:t>
      </w:r>
      <w:r w:rsidR="00B9201C">
        <w:rPr>
          <w:rFonts w:ascii="Calibri" w:eastAsia="Calibri" w:hAnsi="Calibri" w:cs="Calibri"/>
        </w:rPr>
        <w:t>0.</w:t>
      </w:r>
      <w:ins w:id="23" w:author="Kadija Yilla" w:date="2020-06-25T21:05:00Z">
        <w:r w:rsidR="007B5CBE">
          <w:rPr>
            <w:rFonts w:ascii="Calibri" w:eastAsia="Calibri" w:hAnsi="Calibri" w:cs="Calibri"/>
          </w:rPr>
          <w:t>23</w:t>
        </w:r>
      </w:ins>
      <w:del w:id="24" w:author="Kadija Yilla" w:date="2020-06-25T21:05:00Z">
        <w:r w:rsidR="00B9201C" w:rsidDel="007B5CBE">
          <w:rPr>
            <w:rFonts w:ascii="Calibri" w:eastAsia="Calibri" w:hAnsi="Calibri" w:cs="Calibri"/>
          </w:rPr>
          <w:delText>17</w:delText>
        </w:r>
      </w:del>
      <w:r w:rsidR="00A4165C" w:rsidRPr="55072375">
        <w:rPr>
          <w:rFonts w:ascii="Calibri" w:eastAsia="Calibri" w:hAnsi="Calibri" w:cs="Calibri"/>
        </w:rPr>
        <w:t xml:space="preserve"> </w:t>
      </w:r>
      <w:r w:rsidRPr="55072375">
        <w:rPr>
          <w:rFonts w:ascii="Calibri" w:eastAsia="Calibri" w:hAnsi="Calibri" w:cs="Calibri"/>
        </w:rPr>
        <w:t xml:space="preserve">percentage point relative to its longer-run </w:t>
      </w:r>
      <w:r w:rsidR="00EE2B6A" w:rsidRPr="55072375">
        <w:rPr>
          <w:rFonts w:ascii="Calibri" w:eastAsia="Calibri" w:hAnsi="Calibri" w:cs="Calibri"/>
        </w:rPr>
        <w:t>potential</w:t>
      </w:r>
      <w:r w:rsidRPr="55072375">
        <w:rPr>
          <w:rFonts w:ascii="Calibri" w:eastAsia="Calibri" w:hAnsi="Calibri" w:cs="Calibri"/>
        </w:rPr>
        <w:t xml:space="preserve">, according to the Hutchins Center Fiscal Impact Measure. </w:t>
      </w:r>
      <w:r w:rsidR="00A4165C" w:rsidRPr="55072375">
        <w:rPr>
          <w:rFonts w:ascii="Calibri" w:eastAsia="Calibri" w:hAnsi="Calibri" w:cs="Calibri"/>
        </w:rPr>
        <w:t xml:space="preserve">Reflecting the onset of the COVID pandemic, </w:t>
      </w:r>
      <w:r w:rsidRPr="55072375">
        <w:rPr>
          <w:rFonts w:ascii="Calibri" w:eastAsia="Calibri" w:hAnsi="Calibri" w:cs="Calibri"/>
        </w:rPr>
        <w:t xml:space="preserve">GDP </w:t>
      </w:r>
      <w:r w:rsidR="00A4165C" w:rsidRPr="55072375">
        <w:rPr>
          <w:rFonts w:ascii="Calibri" w:eastAsia="Calibri" w:hAnsi="Calibri" w:cs="Calibri"/>
        </w:rPr>
        <w:t>fell</w:t>
      </w:r>
      <w:r w:rsidRPr="55072375">
        <w:rPr>
          <w:rFonts w:ascii="Calibri" w:eastAsia="Calibri" w:hAnsi="Calibri" w:cs="Calibri"/>
        </w:rPr>
        <w:t xml:space="preserve"> at an inflation-adjusted annual rate of </w:t>
      </w:r>
      <w:r w:rsidR="003C2E15">
        <w:rPr>
          <w:rFonts w:ascii="Calibri" w:eastAsia="Calibri" w:hAnsi="Calibri" w:cs="Calibri"/>
        </w:rPr>
        <w:t>5.0</w:t>
      </w:r>
      <w:r w:rsidR="00A4165C" w:rsidRPr="55072375">
        <w:rPr>
          <w:rFonts w:ascii="Calibri" w:eastAsia="Calibri" w:hAnsi="Calibri" w:cs="Calibri"/>
        </w:rPr>
        <w:t xml:space="preserve"> </w:t>
      </w:r>
      <w:r w:rsidRPr="55072375">
        <w:rPr>
          <w:rFonts w:ascii="Calibri" w:eastAsia="Calibri" w:hAnsi="Calibri" w:cs="Calibri"/>
        </w:rPr>
        <w:t>percent, according to the latest government estimate.</w:t>
      </w:r>
      <w:r w:rsidR="00BC06E9" w:rsidRPr="55072375">
        <w:rPr>
          <w:rFonts w:ascii="Calibri" w:eastAsia="Calibri" w:hAnsi="Calibri" w:cs="Calibri"/>
        </w:rPr>
        <w:t xml:space="preserve"> </w:t>
      </w:r>
    </w:p>
    <w:p w14:paraId="4803B162" w14:textId="49A46C10" w:rsidR="00270398" w:rsidRDefault="0CB341EE" w:rsidP="00270398">
      <w:pPr>
        <w:rPr>
          <w:rFonts w:ascii="Calibri" w:eastAsia="Calibri" w:hAnsi="Calibri" w:cs="Calibri"/>
        </w:rPr>
      </w:pPr>
      <w:r w:rsidRPr="03611039">
        <w:rPr>
          <w:rFonts w:ascii="Calibri" w:eastAsia="Calibri" w:hAnsi="Calibri" w:cs="Calibri"/>
        </w:rPr>
        <w:t>Real federal purchases rose at an annual rate o</w:t>
      </w:r>
      <w:r w:rsidR="00270398">
        <w:rPr>
          <w:rFonts w:ascii="Calibri" w:eastAsia="Calibri" w:hAnsi="Calibri" w:cs="Calibri"/>
        </w:rPr>
        <w:t xml:space="preserve">f </w:t>
      </w:r>
      <w:del w:id="25" w:author="Kadija Yilla" w:date="2020-06-25T21:36:00Z">
        <w:r w:rsidR="00DB05E2" w:rsidDel="009F4AE5">
          <w:rPr>
            <w:rFonts w:ascii="Calibri" w:eastAsia="Calibri" w:hAnsi="Calibri" w:cs="Calibri"/>
          </w:rPr>
          <w:delText>1.9</w:delText>
        </w:r>
      </w:del>
      <w:ins w:id="26" w:author="Kadija Yilla" w:date="2020-06-25T21:36:00Z">
        <w:r w:rsidR="009F4AE5">
          <w:rPr>
            <w:rFonts w:ascii="Calibri" w:eastAsia="Calibri" w:hAnsi="Calibri" w:cs="Calibri"/>
          </w:rPr>
          <w:t>2.0</w:t>
        </w:r>
      </w:ins>
      <w:r w:rsidRPr="03611039">
        <w:rPr>
          <w:rFonts w:ascii="Calibri" w:eastAsia="Calibri" w:hAnsi="Calibri" w:cs="Calibri"/>
        </w:rPr>
        <w:t xml:space="preserve"> percent in the </w:t>
      </w:r>
      <w:r w:rsidR="00D245CA">
        <w:rPr>
          <w:rFonts w:ascii="Calibri" w:eastAsia="Calibri" w:hAnsi="Calibri" w:cs="Calibri"/>
        </w:rPr>
        <w:t>first</w:t>
      </w:r>
      <w:r w:rsidR="00D245CA" w:rsidRPr="03611039">
        <w:rPr>
          <w:rFonts w:ascii="Calibri" w:eastAsia="Calibri" w:hAnsi="Calibri" w:cs="Calibri"/>
        </w:rPr>
        <w:t xml:space="preserve"> </w:t>
      </w:r>
      <w:r w:rsidRPr="03611039">
        <w:rPr>
          <w:rFonts w:ascii="Calibri" w:eastAsia="Calibri" w:hAnsi="Calibri" w:cs="Calibri"/>
        </w:rPr>
        <w:t>quarter, driven primarily by</w:t>
      </w:r>
      <w:r w:rsidR="00270398">
        <w:rPr>
          <w:rFonts w:ascii="Calibri" w:eastAsia="Calibri" w:hAnsi="Calibri" w:cs="Calibri"/>
        </w:rPr>
        <w:t xml:space="preserve"> </w:t>
      </w:r>
      <w:r w:rsidR="00076F00">
        <w:rPr>
          <w:rFonts w:ascii="Calibri" w:eastAsia="Calibri" w:hAnsi="Calibri" w:cs="Calibri"/>
        </w:rPr>
        <w:t>increases in nondefense spending</w:t>
      </w:r>
      <w:r w:rsidR="00270398">
        <w:rPr>
          <w:rFonts w:ascii="Calibri" w:eastAsia="Calibri" w:hAnsi="Calibri" w:cs="Calibri"/>
        </w:rPr>
        <w:t>.</w:t>
      </w:r>
      <w:r w:rsidR="00076F00">
        <w:rPr>
          <w:rFonts w:ascii="Calibri" w:eastAsia="Calibri" w:hAnsi="Calibri" w:cs="Calibri"/>
        </w:rPr>
        <w:t xml:space="preserve"> </w:t>
      </w:r>
      <w:r w:rsidR="000F783B">
        <w:rPr>
          <w:rFonts w:ascii="Calibri" w:eastAsia="Calibri" w:hAnsi="Calibri" w:cs="Calibri"/>
        </w:rPr>
        <w:t xml:space="preserve">After </w:t>
      </w:r>
      <w:r w:rsidR="00256581">
        <w:rPr>
          <w:rFonts w:ascii="Calibri" w:eastAsia="Calibri" w:hAnsi="Calibri" w:cs="Calibri"/>
        </w:rPr>
        <w:t>several years of more robust growth, r</w:t>
      </w:r>
      <w:r w:rsidRPr="35AB3284">
        <w:rPr>
          <w:rFonts w:ascii="Calibri" w:eastAsia="Calibri" w:hAnsi="Calibri" w:cs="Calibri"/>
        </w:rPr>
        <w:t xml:space="preserve">eal state and local government purchases rose </w:t>
      </w:r>
      <w:r w:rsidR="00256581">
        <w:rPr>
          <w:rFonts w:ascii="Calibri" w:eastAsia="Calibri" w:hAnsi="Calibri" w:cs="Calibri"/>
        </w:rPr>
        <w:t xml:space="preserve">just </w:t>
      </w:r>
      <w:r w:rsidR="00DB05E2">
        <w:rPr>
          <w:rFonts w:ascii="Calibri" w:eastAsia="Calibri" w:hAnsi="Calibri" w:cs="Calibri"/>
        </w:rPr>
        <w:t>0.</w:t>
      </w:r>
      <w:ins w:id="27" w:author="Kadija Yilla [2]" w:date="2020-06-25T21:55:00Z">
        <w:r w:rsidR="000341B2">
          <w:rPr>
            <w:rFonts w:ascii="Calibri" w:eastAsia="Calibri" w:hAnsi="Calibri" w:cs="Calibri"/>
          </w:rPr>
          <w:t>5</w:t>
        </w:r>
      </w:ins>
      <w:del w:id="28" w:author="Kadija Yilla [2]" w:date="2020-06-25T21:55:00Z">
        <w:r w:rsidR="00DB05E2" w:rsidDel="000341B2">
          <w:rPr>
            <w:rFonts w:ascii="Calibri" w:eastAsia="Calibri" w:hAnsi="Calibri" w:cs="Calibri"/>
          </w:rPr>
          <w:delText>2</w:delText>
        </w:r>
      </w:del>
      <w:r w:rsidR="00DB05E2">
        <w:rPr>
          <w:rFonts w:ascii="Calibri" w:eastAsia="Calibri" w:hAnsi="Calibri" w:cs="Calibri"/>
        </w:rPr>
        <w:t xml:space="preserve"> </w:t>
      </w:r>
      <w:r w:rsidRPr="35AB3284">
        <w:rPr>
          <w:rFonts w:ascii="Calibri" w:eastAsia="Calibri" w:hAnsi="Calibri" w:cs="Calibri"/>
        </w:rPr>
        <w:t xml:space="preserve">percent in the </w:t>
      </w:r>
      <w:r w:rsidR="00D245CA">
        <w:rPr>
          <w:rFonts w:ascii="Calibri" w:eastAsia="Calibri" w:hAnsi="Calibri" w:cs="Calibri"/>
        </w:rPr>
        <w:t>first</w:t>
      </w:r>
      <w:r w:rsidR="00D245CA" w:rsidRPr="35AB3284">
        <w:rPr>
          <w:rFonts w:ascii="Calibri" w:eastAsia="Calibri" w:hAnsi="Calibri" w:cs="Calibri"/>
        </w:rPr>
        <w:t xml:space="preserve"> </w:t>
      </w:r>
      <w:r w:rsidRPr="35AB3284">
        <w:rPr>
          <w:rFonts w:ascii="Calibri" w:eastAsia="Calibri" w:hAnsi="Calibri" w:cs="Calibri"/>
        </w:rPr>
        <w:t>quarter</w:t>
      </w:r>
      <w:r w:rsidR="00256581">
        <w:rPr>
          <w:rFonts w:ascii="Calibri" w:eastAsia="Calibri" w:hAnsi="Calibri" w:cs="Calibri"/>
        </w:rPr>
        <w:t xml:space="preserve">, a combination of </w:t>
      </w:r>
      <w:del w:id="29" w:author="Kadija Yilla [2]" w:date="2020-06-25T21:55:00Z">
        <w:r w:rsidR="00256581" w:rsidDel="00BC3FE2">
          <w:rPr>
            <w:rFonts w:ascii="Calibri" w:eastAsia="Calibri" w:hAnsi="Calibri" w:cs="Calibri"/>
          </w:rPr>
          <w:delText>an almost</w:delText>
        </w:r>
      </w:del>
      <w:ins w:id="30" w:author="Kadija Yilla [2]" w:date="2020-06-25T21:55:00Z">
        <w:r w:rsidR="00BC3FE2">
          <w:rPr>
            <w:rFonts w:ascii="Calibri" w:eastAsia="Calibri" w:hAnsi="Calibri" w:cs="Calibri"/>
          </w:rPr>
          <w:t>a</w:t>
        </w:r>
      </w:ins>
      <w:r w:rsidR="00256581">
        <w:rPr>
          <w:rFonts w:ascii="Calibri" w:eastAsia="Calibri" w:hAnsi="Calibri" w:cs="Calibri"/>
        </w:rPr>
        <w:t xml:space="preserve"> 1 percent decline in consumption </w:t>
      </w:r>
      <w:r w:rsidR="005F3327">
        <w:rPr>
          <w:rFonts w:ascii="Calibri" w:eastAsia="Calibri" w:hAnsi="Calibri" w:cs="Calibri"/>
        </w:rPr>
        <w:t xml:space="preserve">expenditures </w:t>
      </w:r>
      <w:ins w:id="31" w:author="Kadija Yilla [2]" w:date="2020-06-25T21:55:00Z">
        <w:r w:rsidR="004D70CC">
          <w:rPr>
            <w:rFonts w:ascii="Calibri" w:eastAsia="Calibri" w:hAnsi="Calibri" w:cs="Calibri"/>
          </w:rPr>
          <w:t xml:space="preserve">largely </w:t>
        </w:r>
      </w:ins>
      <w:r w:rsidR="00D12CA8">
        <w:rPr>
          <w:rFonts w:ascii="Calibri" w:eastAsia="Calibri" w:hAnsi="Calibri" w:cs="Calibri"/>
        </w:rPr>
        <w:t xml:space="preserve">offset by </w:t>
      </w:r>
      <w:r w:rsidR="00F46292">
        <w:rPr>
          <w:rFonts w:ascii="Calibri" w:eastAsia="Calibri" w:hAnsi="Calibri" w:cs="Calibri"/>
        </w:rPr>
        <w:t xml:space="preserve">a </w:t>
      </w:r>
      <w:del w:id="32" w:author="Kadija Yilla [2]" w:date="2020-06-25T21:55:00Z">
        <w:r w:rsidR="008669D5" w:rsidDel="00BC3FE2">
          <w:rPr>
            <w:rFonts w:ascii="Calibri" w:eastAsia="Calibri" w:hAnsi="Calibri" w:cs="Calibri"/>
          </w:rPr>
          <w:delText>6.5</w:delText>
        </w:r>
      </w:del>
      <w:ins w:id="33" w:author="Kadija Yilla [2]" w:date="2020-06-25T21:55:00Z">
        <w:r w:rsidR="00BC3FE2">
          <w:rPr>
            <w:rFonts w:ascii="Calibri" w:eastAsia="Calibri" w:hAnsi="Calibri" w:cs="Calibri"/>
          </w:rPr>
          <w:t>8.5</w:t>
        </w:r>
      </w:ins>
      <w:r w:rsidR="00AD487F">
        <w:rPr>
          <w:rFonts w:ascii="Calibri" w:eastAsia="Calibri" w:hAnsi="Calibri" w:cs="Calibri"/>
        </w:rPr>
        <w:t xml:space="preserve"> percent</w:t>
      </w:r>
      <w:r w:rsidR="00D12CA8">
        <w:rPr>
          <w:rFonts w:ascii="Calibri" w:eastAsia="Calibri" w:hAnsi="Calibri" w:cs="Calibri"/>
        </w:rPr>
        <w:t xml:space="preserve"> increase in investment spending.</w:t>
      </w:r>
      <w:r w:rsidR="00623CA8" w:rsidDel="00EE0246">
        <w:rPr>
          <w:rFonts w:ascii="Calibri" w:eastAsia="Calibri" w:hAnsi="Calibri" w:cs="Calibri"/>
        </w:rPr>
        <w:t xml:space="preserve"> </w:t>
      </w:r>
      <w:ins w:id="34" w:author="Kadija Yilla" w:date="2020-06-25T21:38:00Z">
        <w:r w:rsidR="006C75C1">
          <w:rPr>
            <w:rFonts w:ascii="Calibri" w:eastAsia="Calibri" w:hAnsi="Calibri" w:cs="Calibri"/>
          </w:rPr>
          <w:t>Pol</w:t>
        </w:r>
      </w:ins>
      <w:ins w:id="35" w:author="Kadija Yilla" w:date="2020-06-25T21:39:00Z">
        <w:r w:rsidR="008F56E0">
          <w:rPr>
            <w:rFonts w:ascii="Calibri" w:eastAsia="Calibri" w:hAnsi="Calibri" w:cs="Calibri"/>
          </w:rPr>
          <w:t>icies relating to t</w:t>
        </w:r>
      </w:ins>
      <w:del w:id="36" w:author="Kadija Yilla" w:date="2020-06-25T21:39:00Z">
        <w:r w:rsidR="00D12CA8" w:rsidDel="008F56E0">
          <w:rPr>
            <w:rFonts w:ascii="Calibri" w:eastAsia="Calibri" w:hAnsi="Calibri" w:cs="Calibri"/>
          </w:rPr>
          <w:delText>T</w:delText>
        </w:r>
      </w:del>
      <w:r w:rsidR="00623CA8">
        <w:rPr>
          <w:rFonts w:ascii="Calibri" w:eastAsia="Calibri" w:hAnsi="Calibri" w:cs="Calibri"/>
        </w:rPr>
        <w:t>ax</w:t>
      </w:r>
      <w:ins w:id="37" w:author="Kadija Yilla" w:date="2020-06-25T21:38:00Z">
        <w:r w:rsidR="006C75C1">
          <w:rPr>
            <w:rFonts w:ascii="Calibri" w:eastAsia="Calibri" w:hAnsi="Calibri" w:cs="Calibri"/>
          </w:rPr>
          <w:t xml:space="preserve">es, </w:t>
        </w:r>
      </w:ins>
      <w:del w:id="38" w:author="Kadija Yilla" w:date="2020-06-25T21:38:00Z">
        <w:r w:rsidR="00623CA8" w:rsidDel="006C75C1">
          <w:rPr>
            <w:rFonts w:ascii="Calibri" w:eastAsia="Calibri" w:hAnsi="Calibri" w:cs="Calibri"/>
          </w:rPr>
          <w:delText xml:space="preserve"> </w:delText>
        </w:r>
        <w:r w:rsidRPr="03611039" w:rsidDel="006C75C1">
          <w:rPr>
            <w:rFonts w:ascii="Calibri" w:eastAsia="Calibri" w:hAnsi="Calibri" w:cs="Calibri"/>
          </w:rPr>
          <w:delText xml:space="preserve">and </w:delText>
        </w:r>
      </w:del>
      <w:r w:rsidRPr="03611039">
        <w:rPr>
          <w:rFonts w:ascii="Calibri" w:eastAsia="Calibri" w:hAnsi="Calibri" w:cs="Calibri"/>
        </w:rPr>
        <w:t>transfer</w:t>
      </w:r>
      <w:ins w:id="39" w:author="Kadija Yilla" w:date="2020-06-25T21:38:00Z">
        <w:r w:rsidR="006C75C1">
          <w:rPr>
            <w:rFonts w:ascii="Calibri" w:eastAsia="Calibri" w:hAnsi="Calibri" w:cs="Calibri"/>
          </w:rPr>
          <w:t>s, and subsidies</w:t>
        </w:r>
      </w:ins>
      <w:r w:rsidRPr="03611039">
        <w:rPr>
          <w:rFonts w:ascii="Calibri" w:eastAsia="Calibri" w:hAnsi="Calibri" w:cs="Calibri"/>
        </w:rPr>
        <w:t xml:space="preserve"> </w:t>
      </w:r>
      <w:del w:id="40" w:author="Kadija Yilla" w:date="2020-06-25T21:38:00Z">
        <w:r w:rsidRPr="03611039" w:rsidDel="006C75C1">
          <w:rPr>
            <w:rFonts w:ascii="Calibri" w:eastAsia="Calibri" w:hAnsi="Calibri" w:cs="Calibri"/>
          </w:rPr>
          <w:delText xml:space="preserve">policies </w:delText>
        </w:r>
      </w:del>
      <w:r w:rsidRPr="03611039">
        <w:rPr>
          <w:rFonts w:ascii="Calibri" w:eastAsia="Calibri" w:hAnsi="Calibri" w:cs="Calibri"/>
        </w:rPr>
        <w:t>added to the pace of growth</w:t>
      </w:r>
      <w:r w:rsidRPr="03611039" w:rsidDel="00076F00">
        <w:rPr>
          <w:rFonts w:ascii="Calibri" w:eastAsia="Calibri" w:hAnsi="Calibri" w:cs="Calibri"/>
        </w:rPr>
        <w:t xml:space="preserve"> </w:t>
      </w:r>
      <w:r w:rsidR="00D12CA8">
        <w:rPr>
          <w:rFonts w:ascii="Calibri" w:eastAsia="Calibri" w:hAnsi="Calibri" w:cs="Calibri"/>
        </w:rPr>
        <w:t>this quarter</w:t>
      </w:r>
      <w:r w:rsidRPr="03611039">
        <w:rPr>
          <w:rFonts w:ascii="Calibri" w:eastAsia="Calibri" w:hAnsi="Calibri" w:cs="Calibri"/>
        </w:rPr>
        <w:t xml:space="preserve">, </w:t>
      </w:r>
      <w:r w:rsidR="00D12CA8">
        <w:rPr>
          <w:rFonts w:ascii="Calibri" w:eastAsia="Calibri" w:hAnsi="Calibri" w:cs="Calibri"/>
        </w:rPr>
        <w:t xml:space="preserve">contributing </w:t>
      </w:r>
      <w:r w:rsidR="009F0F7C">
        <w:rPr>
          <w:rFonts w:ascii="Calibri" w:eastAsia="Calibri" w:hAnsi="Calibri" w:cs="Calibri"/>
        </w:rPr>
        <w:t>0.</w:t>
      </w:r>
      <w:del w:id="41" w:author="Kadija Yilla" w:date="2020-06-25T21:39:00Z">
        <w:r w:rsidR="009F0F7C" w:rsidDel="008F56E0">
          <w:rPr>
            <w:rFonts w:ascii="Calibri" w:eastAsia="Calibri" w:hAnsi="Calibri" w:cs="Calibri"/>
          </w:rPr>
          <w:delText>35</w:delText>
        </w:r>
        <w:r w:rsidR="00D12CA8" w:rsidDel="008F56E0">
          <w:rPr>
            <w:rFonts w:ascii="Calibri" w:eastAsia="Calibri" w:hAnsi="Calibri" w:cs="Calibri"/>
          </w:rPr>
          <w:delText xml:space="preserve"> </w:delText>
        </w:r>
      </w:del>
      <w:ins w:id="42" w:author="Kadija Yilla" w:date="2020-06-25T21:39:00Z">
        <w:r w:rsidR="008F56E0">
          <w:rPr>
            <w:rFonts w:ascii="Calibri" w:eastAsia="Calibri" w:hAnsi="Calibri" w:cs="Calibri"/>
          </w:rPr>
          <w:t xml:space="preserve">39 </w:t>
        </w:r>
      </w:ins>
      <w:r w:rsidR="00D12CA8">
        <w:rPr>
          <w:rFonts w:ascii="Calibri" w:eastAsia="Calibri" w:hAnsi="Calibri" w:cs="Calibri"/>
        </w:rPr>
        <w:t xml:space="preserve">percentage point to </w:t>
      </w:r>
      <w:r w:rsidR="00992A37">
        <w:rPr>
          <w:rFonts w:ascii="Calibri" w:eastAsia="Calibri" w:hAnsi="Calibri" w:cs="Calibri"/>
        </w:rPr>
        <w:t xml:space="preserve">the FIM. </w:t>
      </w:r>
    </w:p>
    <w:p w14:paraId="1D8D3BA6" w14:textId="7F71C311" w:rsidR="00623CA8" w:rsidRPr="00475FE9" w:rsidDel="00A4045F" w:rsidRDefault="00623CA8" w:rsidP="00623CA8">
      <w:pPr>
        <w:rPr>
          <w:del w:id="43" w:author="Kadija Yilla" w:date="2020-06-25T21:17:00Z"/>
          <w:rFonts w:ascii="Calibri" w:eastAsia="Calibri" w:hAnsi="Calibri" w:cs="Calibri"/>
        </w:rPr>
      </w:pPr>
      <w:del w:id="44" w:author="Kadija Yilla" w:date="2020-06-25T21:07:00Z">
        <w:r w:rsidRPr="03611039" w:rsidDel="00E9776B">
          <w:rPr>
            <w:rFonts w:ascii="Calibri" w:eastAsia="Calibri" w:hAnsi="Calibri" w:cs="Calibri"/>
          </w:rPr>
          <w:delText>Fiscal policy ha</w:delText>
        </w:r>
        <w:r w:rsidR="0050570B" w:rsidDel="00E9776B">
          <w:rPr>
            <w:rFonts w:ascii="Calibri" w:eastAsia="Calibri" w:hAnsi="Calibri" w:cs="Calibri"/>
          </w:rPr>
          <w:delText>d</w:delText>
        </w:r>
        <w:r w:rsidRPr="03611039" w:rsidDel="00E9776B">
          <w:rPr>
            <w:rFonts w:ascii="Calibri" w:eastAsia="Calibri" w:hAnsi="Calibri" w:cs="Calibri"/>
          </w:rPr>
          <w:delText xml:space="preserve"> been boosting economic growth modestly for several quarters, </w:delText>
        </w:r>
        <w:r w:rsidR="00636A63" w:rsidDel="00E9776B">
          <w:rPr>
            <w:rFonts w:ascii="Calibri" w:eastAsia="Calibri" w:hAnsi="Calibri" w:cs="Calibri"/>
          </w:rPr>
          <w:delText xml:space="preserve">but had little effect this quarter. The decline from the fourth quarter </w:delText>
        </w:r>
        <w:r w:rsidR="00CF7FDB" w:rsidDel="00E9776B">
          <w:rPr>
            <w:rFonts w:ascii="Calibri" w:eastAsia="Calibri" w:hAnsi="Calibri" w:cs="Calibri"/>
          </w:rPr>
          <w:delText xml:space="preserve">is attributable to </w:delText>
        </w:r>
        <w:r w:rsidR="006E6AA2" w:rsidDel="00E9776B">
          <w:rPr>
            <w:rFonts w:ascii="Calibri" w:eastAsia="Calibri" w:hAnsi="Calibri" w:cs="Calibri"/>
          </w:rPr>
          <w:delText xml:space="preserve">the </w:delText>
        </w:r>
        <w:r w:rsidR="00CF7FDB" w:rsidDel="00E9776B">
          <w:rPr>
            <w:rFonts w:ascii="Calibri" w:eastAsia="Calibri" w:hAnsi="Calibri" w:cs="Calibri"/>
          </w:rPr>
          <w:delText xml:space="preserve">stepdown in state and local spending and </w:delText>
        </w:r>
        <w:r w:rsidR="007F5CED" w:rsidDel="00E9776B">
          <w:rPr>
            <w:rFonts w:ascii="Calibri" w:eastAsia="Calibri" w:hAnsi="Calibri" w:cs="Calibri"/>
          </w:rPr>
          <w:delText>the waning</w:delText>
        </w:r>
        <w:r w:rsidR="006E6AA2" w:rsidDel="00E9776B">
          <w:rPr>
            <w:rFonts w:ascii="Calibri" w:eastAsia="Calibri" w:hAnsi="Calibri" w:cs="Calibri"/>
          </w:rPr>
          <w:delText xml:space="preserve"> of the </w:delText>
        </w:r>
        <w:r w:rsidR="00054D77" w:rsidDel="00E9776B">
          <w:rPr>
            <w:rFonts w:ascii="Calibri" w:eastAsia="Calibri" w:hAnsi="Calibri" w:cs="Calibri"/>
          </w:rPr>
          <w:delText xml:space="preserve">effects </w:delText>
        </w:r>
        <w:r w:rsidR="007F5CED" w:rsidDel="00E9776B">
          <w:rPr>
            <w:rFonts w:ascii="Calibri" w:eastAsia="Calibri" w:hAnsi="Calibri" w:cs="Calibri"/>
          </w:rPr>
          <w:delText>of</w:delText>
        </w:r>
        <w:r w:rsidR="00054D77" w:rsidDel="00E9776B">
          <w:rPr>
            <w:rFonts w:ascii="Calibri" w:eastAsia="Calibri" w:hAnsi="Calibri" w:cs="Calibri"/>
          </w:rPr>
          <w:delText xml:space="preserve"> </w:delText>
        </w:r>
        <w:r w:rsidR="0007162D" w:rsidRPr="0007162D" w:rsidDel="00E9776B">
          <w:rPr>
            <w:rFonts w:ascii="Calibri" w:eastAsia="Calibri" w:hAnsi="Calibri" w:cs="Calibri"/>
          </w:rPr>
          <w:delText>increases in federal social welfare and tax credit payments</w:delText>
        </w:r>
        <w:r w:rsidR="0007162D" w:rsidDel="00E9776B">
          <w:rPr>
            <w:rFonts w:ascii="Calibri" w:eastAsia="Calibri" w:hAnsi="Calibri" w:cs="Calibri"/>
          </w:rPr>
          <w:delText xml:space="preserve"> </w:delText>
        </w:r>
        <w:r w:rsidR="00AB715C" w:rsidDel="00E9776B">
          <w:rPr>
            <w:rFonts w:ascii="Calibri" w:eastAsia="Calibri" w:hAnsi="Calibri" w:cs="Calibri"/>
          </w:rPr>
          <w:delText>from early 2019</w:delText>
        </w:r>
        <w:r w:rsidR="0007162D" w:rsidDel="00E9776B">
          <w:rPr>
            <w:rFonts w:ascii="Calibri" w:eastAsia="Calibri" w:hAnsi="Calibri" w:cs="Calibri"/>
          </w:rPr>
          <w:delText xml:space="preserve">. </w:delText>
        </w:r>
        <w:r w:rsidDel="00E9776B">
          <w:rPr>
            <w:rFonts w:ascii="Calibri" w:eastAsia="Calibri" w:hAnsi="Calibri" w:cs="Calibri"/>
          </w:rPr>
          <w:delText>COVID is likely to change the trajectory of the FIM substantially</w:delText>
        </w:r>
        <w:r w:rsidR="0080378D" w:rsidDel="00E9776B">
          <w:rPr>
            <w:rFonts w:ascii="Calibri" w:eastAsia="Calibri" w:hAnsi="Calibri" w:cs="Calibri"/>
          </w:rPr>
          <w:delText xml:space="preserve"> </w:delText>
        </w:r>
        <w:r w:rsidR="0080378D" w:rsidRPr="000D170D" w:rsidDel="00E9776B">
          <w:rPr>
            <w:rFonts w:ascii="Calibri" w:eastAsia="Calibri" w:hAnsi="Calibri" w:cs="Calibri"/>
          </w:rPr>
          <w:delText xml:space="preserve">as the </w:delText>
        </w:r>
        <w:r w:rsidR="006B3AC7" w:rsidDel="00E9776B">
          <w:rPr>
            <w:rFonts w:ascii="Calibri" w:eastAsia="Calibri" w:hAnsi="Calibri" w:cs="Calibri"/>
          </w:rPr>
          <w:delText xml:space="preserve">federal </w:delText>
        </w:r>
        <w:r w:rsidR="0080378D" w:rsidRPr="000D170D" w:rsidDel="00E9776B">
          <w:rPr>
            <w:rFonts w:ascii="Calibri" w:eastAsia="Calibri" w:hAnsi="Calibri" w:cs="Calibri"/>
          </w:rPr>
          <w:delText xml:space="preserve">government offsets some of the decline in economic activity resulting from the shutting of large parts of the economy to protect the public health. </w:delText>
        </w:r>
      </w:del>
      <w:del w:id="45" w:author="Kadija Yilla" w:date="2020-06-25T21:17:00Z">
        <w:r w:rsidR="0080378D" w:rsidRPr="000D170D" w:rsidDel="00A4045F">
          <w:rPr>
            <w:rFonts w:ascii="Calibri" w:eastAsia="Calibri" w:hAnsi="Calibri" w:cs="Calibri"/>
          </w:rPr>
          <w:delText xml:space="preserve">The FIM is a gauge of how much deeper the Covid-19 recession would be if not for local, state and federal fiscal policy. </w:delText>
        </w:r>
      </w:del>
    </w:p>
    <w:p w14:paraId="53F0AF6C" w14:textId="6B218BB5" w:rsidR="00015742" w:rsidDel="00A4045F" w:rsidRDefault="00C56D66" w:rsidP="00623CA8">
      <w:pPr>
        <w:rPr>
          <w:del w:id="46" w:author="Kadija Yilla" w:date="2020-06-25T21:17:00Z"/>
          <w:rFonts w:ascii="Calibri" w:eastAsia="Calibri" w:hAnsi="Calibri" w:cs="Calibri"/>
        </w:rPr>
      </w:pPr>
      <w:r w:rsidRPr="4C8E298E">
        <w:rPr>
          <w:rFonts w:ascii="Calibri" w:eastAsia="Calibri" w:hAnsi="Calibri" w:cs="Calibri"/>
        </w:rPr>
        <w:t>T</w:t>
      </w:r>
      <w:r w:rsidR="00270398" w:rsidRPr="4C8E298E">
        <w:rPr>
          <w:rFonts w:ascii="Calibri" w:eastAsia="Calibri" w:hAnsi="Calibri" w:cs="Calibri"/>
        </w:rPr>
        <w:t xml:space="preserve">he pandemic had </w:t>
      </w:r>
      <w:r w:rsidRPr="4C8E298E">
        <w:rPr>
          <w:rFonts w:ascii="Calibri" w:eastAsia="Calibri" w:hAnsi="Calibri" w:cs="Calibri"/>
        </w:rPr>
        <w:t>only small</w:t>
      </w:r>
      <w:r w:rsidR="00270398" w:rsidRPr="4C8E298E">
        <w:rPr>
          <w:rFonts w:ascii="Calibri" w:eastAsia="Calibri" w:hAnsi="Calibri" w:cs="Calibri"/>
        </w:rPr>
        <w:t xml:space="preserve"> effects</w:t>
      </w:r>
      <w:r w:rsidR="0080378D" w:rsidRPr="4C8E298E">
        <w:rPr>
          <w:rFonts w:ascii="Calibri" w:eastAsia="Calibri" w:hAnsi="Calibri" w:cs="Calibri"/>
        </w:rPr>
        <w:t xml:space="preserve"> </w:t>
      </w:r>
      <w:r w:rsidR="0080378D" w:rsidRPr="000D170D">
        <w:rPr>
          <w:rFonts w:ascii="Calibri" w:eastAsia="Calibri" w:hAnsi="Calibri" w:cs="Calibri"/>
        </w:rPr>
        <w:t>on the FIM</w:t>
      </w:r>
      <w:r w:rsidR="00270398" w:rsidRPr="4C8E298E">
        <w:rPr>
          <w:rFonts w:ascii="Calibri" w:eastAsia="Calibri" w:hAnsi="Calibri" w:cs="Calibri"/>
        </w:rPr>
        <w:t xml:space="preserve"> </w:t>
      </w:r>
      <w:r w:rsidRPr="4C8E298E">
        <w:rPr>
          <w:rFonts w:ascii="Calibri" w:eastAsia="Calibri" w:hAnsi="Calibri" w:cs="Calibri"/>
        </w:rPr>
        <w:t>in the first quarter</w:t>
      </w:r>
      <w:r w:rsidR="00623CA8" w:rsidRPr="4C8E298E">
        <w:rPr>
          <w:rFonts w:ascii="Calibri" w:eastAsia="Calibri" w:hAnsi="Calibri" w:cs="Calibri"/>
        </w:rPr>
        <w:t xml:space="preserve">. </w:t>
      </w:r>
      <w:r w:rsidR="00114438">
        <w:rPr>
          <w:rFonts w:ascii="Calibri" w:eastAsia="Calibri" w:hAnsi="Calibri" w:cs="Calibri"/>
        </w:rPr>
        <w:t>Most notabl</w:t>
      </w:r>
      <w:r w:rsidR="00CF1C35">
        <w:rPr>
          <w:rFonts w:ascii="Calibri" w:eastAsia="Calibri" w:hAnsi="Calibri" w:cs="Calibri"/>
        </w:rPr>
        <w:t>y</w:t>
      </w:r>
      <w:r w:rsidR="00114438">
        <w:rPr>
          <w:rFonts w:ascii="Calibri" w:eastAsia="Calibri" w:hAnsi="Calibri" w:cs="Calibri"/>
        </w:rPr>
        <w:t xml:space="preserve">, </w:t>
      </w:r>
      <w:r w:rsidR="007F5CED">
        <w:rPr>
          <w:rFonts w:ascii="Calibri" w:eastAsia="Calibri" w:hAnsi="Calibri" w:cs="Calibri"/>
        </w:rPr>
        <w:t xml:space="preserve">the </w:t>
      </w:r>
      <w:r w:rsidR="00BA1CD7">
        <w:rPr>
          <w:rFonts w:ascii="Calibri" w:eastAsia="Calibri" w:hAnsi="Calibri" w:cs="Calibri"/>
        </w:rPr>
        <w:t>real</w:t>
      </w:r>
      <w:r w:rsidR="007F5CED">
        <w:rPr>
          <w:rFonts w:ascii="Calibri" w:eastAsia="Calibri" w:hAnsi="Calibri" w:cs="Calibri"/>
        </w:rPr>
        <w:t xml:space="preserve"> output of the state and local sector was held down by </w:t>
      </w:r>
      <w:r w:rsidR="00275532">
        <w:rPr>
          <w:rFonts w:ascii="Calibri" w:eastAsia="Calibri" w:hAnsi="Calibri" w:cs="Calibri"/>
        </w:rPr>
        <w:t xml:space="preserve">school closings and </w:t>
      </w:r>
      <w:r w:rsidR="007F5CED">
        <w:rPr>
          <w:rFonts w:ascii="Calibri" w:eastAsia="Calibri" w:hAnsi="Calibri" w:cs="Calibri"/>
        </w:rPr>
        <w:t xml:space="preserve">the </w:t>
      </w:r>
      <w:r w:rsidR="00275532">
        <w:rPr>
          <w:rFonts w:ascii="Calibri" w:eastAsia="Calibri" w:hAnsi="Calibri" w:cs="Calibri"/>
        </w:rPr>
        <w:t xml:space="preserve">switch to online learning. </w:t>
      </w:r>
      <w:r w:rsidR="000A17D1">
        <w:rPr>
          <w:rFonts w:ascii="Calibri" w:eastAsia="Calibri" w:hAnsi="Calibri" w:cs="Calibri"/>
        </w:rPr>
        <w:t>Although</w:t>
      </w:r>
      <w:r w:rsidR="00FE5AD6">
        <w:rPr>
          <w:rFonts w:ascii="Calibri" w:eastAsia="Calibri" w:hAnsi="Calibri" w:cs="Calibri"/>
        </w:rPr>
        <w:t xml:space="preserve"> teachers </w:t>
      </w:r>
      <w:r w:rsidR="000A17D1">
        <w:rPr>
          <w:rFonts w:ascii="Calibri" w:eastAsia="Calibri" w:hAnsi="Calibri" w:cs="Calibri"/>
        </w:rPr>
        <w:t>continued to be paid, the hours of instruction fell</w:t>
      </w:r>
      <w:r w:rsidR="00476D8B">
        <w:rPr>
          <w:rFonts w:ascii="Calibri" w:eastAsia="Calibri" w:hAnsi="Calibri" w:cs="Calibri"/>
        </w:rPr>
        <w:t>. (T</w:t>
      </w:r>
      <w:r w:rsidR="00843005">
        <w:rPr>
          <w:rFonts w:ascii="Calibri" w:eastAsia="Calibri" w:hAnsi="Calibri" w:cs="Calibri"/>
        </w:rPr>
        <w:t xml:space="preserve">he </w:t>
      </w:r>
      <w:hyperlink r:id="rId7" w:history="1">
        <w:r w:rsidR="00843005" w:rsidRPr="00B64091">
          <w:rPr>
            <w:rStyle w:val="Hyperlink"/>
            <w:rFonts w:ascii="Calibri" w:eastAsia="Calibri" w:hAnsi="Calibri" w:cs="Calibri"/>
          </w:rPr>
          <w:t>Bureau of Economic Analysis</w:t>
        </w:r>
      </w:hyperlink>
      <w:r w:rsidR="00843005">
        <w:rPr>
          <w:rFonts w:ascii="Calibri" w:eastAsia="Calibri" w:hAnsi="Calibri" w:cs="Calibri"/>
        </w:rPr>
        <w:t xml:space="preserve"> marked </w:t>
      </w:r>
      <w:r w:rsidR="00331CB8">
        <w:rPr>
          <w:rFonts w:ascii="Calibri" w:eastAsia="Calibri" w:hAnsi="Calibri" w:cs="Calibri"/>
        </w:rPr>
        <w:t xml:space="preserve">up </w:t>
      </w:r>
      <w:r w:rsidR="00843005">
        <w:rPr>
          <w:rFonts w:ascii="Calibri" w:eastAsia="Calibri" w:hAnsi="Calibri" w:cs="Calibri"/>
        </w:rPr>
        <w:t xml:space="preserve">the deflator in order to show lower real </w:t>
      </w:r>
      <w:r w:rsidR="00D43831">
        <w:rPr>
          <w:rFonts w:ascii="Calibri" w:eastAsia="Calibri" w:hAnsi="Calibri" w:cs="Calibri"/>
        </w:rPr>
        <w:t>spending despite the same nominal spending.</w:t>
      </w:r>
      <w:r w:rsidR="00476D8B">
        <w:rPr>
          <w:rFonts w:ascii="Calibri" w:eastAsia="Calibri" w:hAnsi="Calibri" w:cs="Calibri"/>
        </w:rPr>
        <w:t>)</w:t>
      </w:r>
      <w:r w:rsidR="00D43831">
        <w:rPr>
          <w:rFonts w:ascii="Calibri" w:eastAsia="Calibri" w:hAnsi="Calibri" w:cs="Calibri"/>
        </w:rPr>
        <w:t xml:space="preserve"> In</w:t>
      </w:r>
      <w:r w:rsidR="00FD3BB7">
        <w:rPr>
          <w:rFonts w:ascii="Calibri" w:eastAsia="Calibri" w:hAnsi="Calibri" w:cs="Calibri"/>
        </w:rPr>
        <w:t xml:space="preserve"> </w:t>
      </w:r>
      <w:r w:rsidR="00D43831">
        <w:rPr>
          <w:rFonts w:ascii="Calibri" w:eastAsia="Calibri" w:hAnsi="Calibri" w:cs="Calibri"/>
        </w:rPr>
        <w:t xml:space="preserve">addition, </w:t>
      </w:r>
      <w:r w:rsidR="0014650D">
        <w:rPr>
          <w:rFonts w:ascii="Calibri" w:eastAsia="Calibri" w:hAnsi="Calibri" w:cs="Calibri"/>
        </w:rPr>
        <w:t xml:space="preserve">the contribution of federal health spending to the FIM declined, reflecting a </w:t>
      </w:r>
      <w:r w:rsidR="00FD3BB7">
        <w:rPr>
          <w:rFonts w:ascii="Calibri" w:eastAsia="Calibri" w:hAnsi="Calibri" w:cs="Calibri"/>
        </w:rPr>
        <w:t>decline in Medicaid expenditures that is likely</w:t>
      </w:r>
      <w:r w:rsidR="00015742">
        <w:rPr>
          <w:rFonts w:ascii="Calibri" w:eastAsia="Calibri" w:hAnsi="Calibri" w:cs="Calibri"/>
        </w:rPr>
        <w:t xml:space="preserve"> related to the pandemic.</w:t>
      </w:r>
    </w:p>
    <w:p w14:paraId="2719FD4C" w14:textId="78C31CB0" w:rsidR="00E8006E" w:rsidRDefault="00E8006E" w:rsidP="03611039">
      <w:pPr>
        <w:rPr>
          <w:ins w:id="47" w:author="Kadija Yilla" w:date="2020-06-25T21:08:00Z"/>
          <w:rFonts w:ascii="Calibri" w:eastAsia="Calibri" w:hAnsi="Calibri" w:cs="Calibri"/>
        </w:rPr>
      </w:pPr>
    </w:p>
    <w:p w14:paraId="0F08FE94" w14:textId="77777777" w:rsidR="00C7036E" w:rsidRDefault="00E8006E" w:rsidP="03611039">
      <w:pPr>
        <w:rPr>
          <w:ins w:id="48" w:author="Kadija Yilla" w:date="2020-06-25T21:20:00Z"/>
          <w:rFonts w:ascii="Calibri" w:eastAsia="Calibri" w:hAnsi="Calibri" w:cs="Calibri"/>
        </w:rPr>
      </w:pPr>
      <w:ins w:id="49" w:author="Kadija Yilla" w:date="2020-06-25T21:08:00Z">
        <w:r>
          <w:rPr>
            <w:rFonts w:ascii="Calibri" w:eastAsia="Calibri" w:hAnsi="Calibri" w:cs="Calibri"/>
          </w:rPr>
          <w:t xml:space="preserve">Looking forward, </w:t>
        </w:r>
      </w:ins>
      <w:ins w:id="50" w:author="Kadija Yilla" w:date="2020-06-25T21:09:00Z">
        <w:r w:rsidR="00386326">
          <w:rPr>
            <w:rFonts w:ascii="Calibri" w:eastAsia="Calibri" w:hAnsi="Calibri" w:cs="Calibri"/>
          </w:rPr>
          <w:t>tax and spending policies, due to both automat</w:t>
        </w:r>
      </w:ins>
      <w:ins w:id="51" w:author="Kadija Yilla" w:date="2020-06-25T21:10:00Z">
        <w:r w:rsidR="00386326">
          <w:rPr>
            <w:rFonts w:ascii="Calibri" w:eastAsia="Calibri" w:hAnsi="Calibri" w:cs="Calibri"/>
          </w:rPr>
          <w:t xml:space="preserve">ic stabilizers and </w:t>
        </w:r>
        <w:r w:rsidR="005840E2">
          <w:rPr>
            <w:rFonts w:ascii="Calibri" w:eastAsia="Calibri" w:hAnsi="Calibri" w:cs="Calibri"/>
          </w:rPr>
          <w:t xml:space="preserve">legislation enacted in the first quarter, will contribute significantly to </w:t>
        </w:r>
      </w:ins>
      <w:ins w:id="52" w:author="Kadija Yilla" w:date="2020-06-25T21:11:00Z">
        <w:r w:rsidR="003A3A81">
          <w:rPr>
            <w:rFonts w:ascii="Calibri" w:eastAsia="Calibri" w:hAnsi="Calibri" w:cs="Calibri"/>
          </w:rPr>
          <w:t xml:space="preserve">growth </w:t>
        </w:r>
        <w:r w:rsidR="00840B05">
          <w:rPr>
            <w:rFonts w:ascii="Calibri" w:eastAsia="Calibri" w:hAnsi="Calibri" w:cs="Calibri"/>
          </w:rPr>
          <w:t xml:space="preserve">for the remainder of the year into the first quarter of 2021. </w:t>
        </w:r>
      </w:ins>
      <w:ins w:id="53" w:author="Kadija Yilla" w:date="2020-06-25T21:14:00Z">
        <w:r w:rsidR="00AE4180">
          <w:rPr>
            <w:rFonts w:ascii="Calibri" w:eastAsia="Calibri" w:hAnsi="Calibri" w:cs="Calibri"/>
          </w:rPr>
          <w:t xml:space="preserve">The FIM will </w:t>
        </w:r>
      </w:ins>
      <w:ins w:id="54" w:author="Kadija Yilla" w:date="2020-06-25T21:15:00Z">
        <w:r w:rsidR="00E64738">
          <w:rPr>
            <w:rFonts w:ascii="Calibri" w:eastAsia="Calibri" w:hAnsi="Calibri" w:cs="Calibri"/>
          </w:rPr>
          <w:t>hit the highest level historically – more than doubling the impact to economic growth seen during the Great Recession. But as</w:t>
        </w:r>
      </w:ins>
      <w:ins w:id="55" w:author="Kadija Yilla" w:date="2020-06-25T21:11:00Z">
        <w:r w:rsidR="00840B05">
          <w:rPr>
            <w:rFonts w:ascii="Calibri" w:eastAsia="Calibri" w:hAnsi="Calibri" w:cs="Calibri"/>
          </w:rPr>
          <w:t xml:space="preserve"> the effects of the le</w:t>
        </w:r>
      </w:ins>
      <w:ins w:id="56" w:author="Kadija Yilla" w:date="2020-06-25T21:12:00Z">
        <w:r w:rsidR="00840B05">
          <w:rPr>
            <w:rFonts w:ascii="Calibri" w:eastAsia="Calibri" w:hAnsi="Calibri" w:cs="Calibri"/>
          </w:rPr>
          <w:t>gislation wane</w:t>
        </w:r>
      </w:ins>
      <w:ins w:id="57" w:author="Kadija Yilla" w:date="2020-06-25T21:15:00Z">
        <w:r w:rsidR="00E64738">
          <w:rPr>
            <w:rFonts w:ascii="Calibri" w:eastAsia="Calibri" w:hAnsi="Calibri" w:cs="Calibri"/>
          </w:rPr>
          <w:t xml:space="preserve"> in the middle of 2021</w:t>
        </w:r>
      </w:ins>
      <w:ins w:id="58" w:author="Kadija Yilla" w:date="2020-06-25T21:12:00Z">
        <w:r w:rsidR="00840B05">
          <w:rPr>
            <w:rFonts w:ascii="Calibri" w:eastAsia="Calibri" w:hAnsi="Calibri" w:cs="Calibri"/>
          </w:rPr>
          <w:t xml:space="preserve">, we </w:t>
        </w:r>
      </w:ins>
      <w:ins w:id="59" w:author="Kadija Yilla" w:date="2020-06-25T21:13:00Z">
        <w:r w:rsidR="005269EA">
          <w:rPr>
            <w:rFonts w:ascii="Calibri" w:eastAsia="Calibri" w:hAnsi="Calibri" w:cs="Calibri"/>
          </w:rPr>
          <w:t xml:space="preserve">see a sharp decline </w:t>
        </w:r>
      </w:ins>
      <w:ins w:id="60" w:author="Kadija Yilla" w:date="2020-06-25T21:15:00Z">
        <w:r w:rsidR="00E64738">
          <w:rPr>
            <w:rFonts w:ascii="Calibri" w:eastAsia="Calibri" w:hAnsi="Calibri" w:cs="Calibri"/>
          </w:rPr>
          <w:t>in fiscal p</w:t>
        </w:r>
      </w:ins>
      <w:ins w:id="61" w:author="Kadija Yilla" w:date="2020-06-25T21:16:00Z">
        <w:r w:rsidR="00E64738">
          <w:rPr>
            <w:rFonts w:ascii="Calibri" w:eastAsia="Calibri" w:hAnsi="Calibri" w:cs="Calibri"/>
          </w:rPr>
          <w:t xml:space="preserve">olicies contribution to growth. </w:t>
        </w:r>
      </w:ins>
      <w:ins w:id="62" w:author="Kadija Yilla" w:date="2020-06-25T21:12:00Z">
        <w:r w:rsidR="00840B05">
          <w:rPr>
            <w:rFonts w:ascii="Calibri" w:eastAsia="Calibri" w:hAnsi="Calibri" w:cs="Calibri"/>
          </w:rPr>
          <w:t xml:space="preserve"> </w:t>
        </w:r>
      </w:ins>
    </w:p>
    <w:p w14:paraId="58204644" w14:textId="3E3E5883" w:rsidR="00354E30" w:rsidRDefault="00D0084A" w:rsidP="03611039">
      <w:pPr>
        <w:rPr>
          <w:ins w:id="63" w:author="Kadija Yilla" w:date="2020-06-25T21:21:00Z"/>
          <w:rFonts w:ascii="Calibri" w:eastAsia="Calibri" w:hAnsi="Calibri" w:cs="Calibri"/>
        </w:rPr>
      </w:pPr>
      <w:ins w:id="64" w:author="Kadija Yilla" w:date="2020-06-25T21:21:00Z">
        <w:r w:rsidRPr="00D0084A">
          <w:rPr>
            <w:rFonts w:ascii="Calibri" w:eastAsia="Calibri" w:hAnsi="Calibri" w:cs="Calibri"/>
          </w:rPr>
          <w:t xml:space="preserve">The impact of taxes and government transfers on the pace of GDP growth depends on the marginal propensities to consume – for instance, how much households spend versus how much they save from the $1,200/person payment that the CARES Act provided to most households. Estimating the impact of the Paycheck Protection Program on GDP is particularly difficult as it is too soon to know what share of those grants went to businesses that would have otherwise laid employees off—in which case the effects on GDP are quick and sizable—and what share should be viewed more like standard business tax cuts that have only small near-term effects on business spending.  </w:t>
        </w:r>
      </w:ins>
    </w:p>
    <w:p w14:paraId="7030928B" w14:textId="62F1AC15" w:rsidR="00E8006E" w:rsidRDefault="00D0084A" w:rsidP="03611039">
      <w:pPr>
        <w:rPr>
          <w:ins w:id="65" w:author="Kadija Yilla" w:date="2020-06-25T21:08:00Z"/>
          <w:rFonts w:ascii="Calibri" w:eastAsia="Calibri" w:hAnsi="Calibri" w:cs="Calibri"/>
        </w:rPr>
      </w:pPr>
      <w:ins w:id="66" w:author="Kadija Yilla" w:date="2020-06-25T21:21:00Z">
        <w:r w:rsidRPr="00D0084A">
          <w:rPr>
            <w:rFonts w:ascii="Calibri" w:eastAsia="Calibri" w:hAnsi="Calibri" w:cs="Calibri"/>
          </w:rPr>
          <w:t>We’ve assumed the MPCs from these grants</w:t>
        </w:r>
      </w:ins>
      <w:ins w:id="67" w:author="Kadija Yilla" w:date="2020-06-25T21:25:00Z">
        <w:r w:rsidR="00902EAE">
          <w:rPr>
            <w:rFonts w:ascii="Calibri" w:eastAsia="Calibri" w:hAnsi="Calibri" w:cs="Calibri"/>
          </w:rPr>
          <w:t xml:space="preserve">, of which </w:t>
        </w:r>
      </w:ins>
      <w:ins w:id="68" w:author="Kadija Yilla" w:date="2020-06-25T21:27:00Z">
        <w:r w:rsidR="00372B2A">
          <w:rPr>
            <w:rFonts w:ascii="Calibri" w:eastAsia="Calibri" w:hAnsi="Calibri" w:cs="Calibri"/>
          </w:rPr>
          <w:t xml:space="preserve">roughly </w:t>
        </w:r>
        <w:r w:rsidR="0087219B">
          <w:rPr>
            <w:rFonts w:ascii="Calibri" w:eastAsia="Calibri" w:hAnsi="Calibri" w:cs="Calibri"/>
          </w:rPr>
          <w:t xml:space="preserve">80% are dedicated to the PPP program, </w:t>
        </w:r>
      </w:ins>
      <w:ins w:id="69" w:author="Kadija Yilla" w:date="2020-06-25T21:28:00Z">
        <w:r w:rsidR="0004354D">
          <w:rPr>
            <w:rFonts w:ascii="Calibri" w:eastAsia="Calibri" w:hAnsi="Calibri" w:cs="Calibri"/>
          </w:rPr>
          <w:t>reflect 3/4ths of</w:t>
        </w:r>
      </w:ins>
      <w:ins w:id="70" w:author="Kadija Yilla" w:date="2020-06-25T21:21:00Z">
        <w:r w:rsidRPr="00D0084A">
          <w:rPr>
            <w:rFonts w:ascii="Calibri" w:eastAsia="Calibri" w:hAnsi="Calibri" w:cs="Calibri"/>
          </w:rPr>
          <w:t xml:space="preserve"> the usual MPCs from corporate tax cuts</w:t>
        </w:r>
      </w:ins>
      <w:ins w:id="71" w:author="Kadija Yilla" w:date="2020-06-25T21:28:00Z">
        <w:r w:rsidR="0004354D">
          <w:rPr>
            <w:rFonts w:ascii="Calibri" w:eastAsia="Calibri" w:hAnsi="Calibri" w:cs="Calibri"/>
          </w:rPr>
          <w:t xml:space="preserve"> and the remaining to </w:t>
        </w:r>
        <w:r w:rsidR="00935108">
          <w:rPr>
            <w:rFonts w:ascii="Calibri" w:eastAsia="Calibri" w:hAnsi="Calibri" w:cs="Calibri"/>
          </w:rPr>
          <w:t>social benefits</w:t>
        </w:r>
      </w:ins>
      <w:ins w:id="72" w:author="Kadija Yilla" w:date="2020-06-25T21:21:00Z">
        <w:r w:rsidRPr="00D0084A">
          <w:rPr>
            <w:rFonts w:ascii="Calibri" w:eastAsia="Calibri" w:hAnsi="Calibri" w:cs="Calibri"/>
          </w:rPr>
          <w:t xml:space="preserve">.  </w:t>
        </w:r>
      </w:ins>
      <w:ins w:id="73" w:author="Kadija Yilla" w:date="2020-06-25T21:23:00Z">
        <w:r w:rsidR="00AF0814">
          <w:rPr>
            <w:rFonts w:ascii="Calibri" w:eastAsia="Calibri" w:hAnsi="Calibri" w:cs="Calibri"/>
          </w:rPr>
          <w:t xml:space="preserve">Due to the </w:t>
        </w:r>
        <w:r w:rsidR="00BB754C">
          <w:rPr>
            <w:rFonts w:ascii="Calibri" w:eastAsia="Calibri" w:hAnsi="Calibri" w:cs="Calibri"/>
          </w:rPr>
          <w:t xml:space="preserve">progressivity of the transfers </w:t>
        </w:r>
        <w:r w:rsidR="00BB754C" w:rsidRPr="00D0084A">
          <w:rPr>
            <w:rFonts w:ascii="Calibri" w:eastAsia="Calibri" w:hAnsi="Calibri" w:cs="Calibri"/>
          </w:rPr>
          <w:t>—particularly the increase in unemployment benefits—</w:t>
        </w:r>
      </w:ins>
      <w:ins w:id="74" w:author="Kadija Yilla" w:date="2020-06-25T21:28:00Z">
        <w:r w:rsidR="00935108">
          <w:rPr>
            <w:rFonts w:ascii="Calibri" w:eastAsia="Calibri" w:hAnsi="Calibri" w:cs="Calibri"/>
          </w:rPr>
          <w:t>we have hastened</w:t>
        </w:r>
      </w:ins>
      <w:ins w:id="75" w:author="Kadija Yilla" w:date="2020-06-25T21:24:00Z">
        <w:r w:rsidR="000B47E2">
          <w:rPr>
            <w:rFonts w:ascii="Calibri" w:eastAsia="Calibri" w:hAnsi="Calibri" w:cs="Calibri"/>
          </w:rPr>
          <w:t xml:space="preserve"> the consumption of </w:t>
        </w:r>
      </w:ins>
      <w:ins w:id="76" w:author="Kadija Yilla" w:date="2020-06-25T21:25:00Z">
        <w:r w:rsidR="000B47E2">
          <w:rPr>
            <w:rFonts w:ascii="Calibri" w:eastAsia="Calibri" w:hAnsi="Calibri" w:cs="Calibri"/>
          </w:rPr>
          <w:t>social benefits</w:t>
        </w:r>
      </w:ins>
      <w:ins w:id="77" w:author="Kadija Yilla" w:date="2020-06-25T21:23:00Z">
        <w:r w:rsidR="00BB754C">
          <w:rPr>
            <w:rFonts w:ascii="Calibri" w:eastAsia="Calibri" w:hAnsi="Calibri" w:cs="Calibri"/>
          </w:rPr>
          <w:t>.</w:t>
        </w:r>
      </w:ins>
      <w:ins w:id="78" w:author="Kadija Yilla" w:date="2020-06-25T21:29:00Z">
        <w:r w:rsidR="008858F4">
          <w:rPr>
            <w:rFonts w:ascii="Calibri" w:eastAsia="Calibri" w:hAnsi="Calibri" w:cs="Calibri"/>
          </w:rPr>
          <w:t xml:space="preserve"> We have also quickened consumption of personal income taxes.</w:t>
        </w:r>
      </w:ins>
      <w:ins w:id="79" w:author="Kadija Yilla" w:date="2020-06-25T21:24:00Z">
        <w:r w:rsidR="00BB754C">
          <w:rPr>
            <w:rFonts w:ascii="Calibri" w:eastAsia="Calibri" w:hAnsi="Calibri" w:cs="Calibri"/>
          </w:rPr>
          <w:t xml:space="preserve"> </w:t>
        </w:r>
      </w:ins>
      <w:ins w:id="80" w:author="Kadija Yilla" w:date="2020-06-25T21:41:00Z">
        <w:r w:rsidR="006908D0">
          <w:rPr>
            <w:rFonts w:ascii="Calibri" w:eastAsia="Calibri" w:hAnsi="Calibri" w:cs="Calibri"/>
          </w:rPr>
          <w:t>On the other hand, t</w:t>
        </w:r>
        <w:r w:rsidR="006908D0" w:rsidRPr="00D0084A">
          <w:rPr>
            <w:rFonts w:ascii="Calibri" w:eastAsia="Calibri" w:hAnsi="Calibri" w:cs="Calibri"/>
          </w:rPr>
          <w:t>he effects of lockdown and social distancing could reduce consumption</w:t>
        </w:r>
        <w:r w:rsidR="006908D0">
          <w:rPr>
            <w:rFonts w:ascii="Calibri" w:eastAsia="Calibri" w:hAnsi="Calibri" w:cs="Calibri"/>
          </w:rPr>
          <w:t>.</w:t>
        </w:r>
      </w:ins>
      <w:ins w:id="81" w:author="Kadija Yilla" w:date="2020-06-25T21:47:00Z">
        <w:r w:rsidR="0066430B">
          <w:rPr>
            <w:rFonts w:ascii="Calibri" w:eastAsia="Calibri" w:hAnsi="Calibri" w:cs="Calibri"/>
          </w:rPr>
          <w:t xml:space="preserve"> </w:t>
        </w:r>
      </w:ins>
      <w:ins w:id="82" w:author="Kadija Yilla" w:date="2020-06-25T21:20:00Z">
        <w:r w:rsidR="00C7036E" w:rsidRPr="00C7036E">
          <w:rPr>
            <w:rFonts w:ascii="Calibri" w:eastAsia="Calibri" w:hAnsi="Calibri" w:cs="Calibri"/>
          </w:rPr>
          <w:lastRenderedPageBreak/>
          <w:t>Given all these uncertainties, we are presenting rough estimates that capture the basic stance of fiscal policy. The exact timing and magnitudes might be off.  We will continue to update the FIM as more information becomes available.</w:t>
        </w:r>
      </w:ins>
    </w:p>
    <w:p w14:paraId="624E3A19" w14:textId="1BED38B1" w:rsidR="00270398" w:rsidDel="00A4045F" w:rsidRDefault="00015742" w:rsidP="03611039">
      <w:pPr>
        <w:rPr>
          <w:del w:id="83" w:author="Kadija Yilla" w:date="2020-06-25T21:17:00Z"/>
          <w:rFonts w:ascii="Calibri" w:eastAsia="Calibri" w:hAnsi="Calibri" w:cs="Calibri"/>
          <w:strike/>
          <w:color w:val="FF0000"/>
        </w:rPr>
      </w:pPr>
      <w:del w:id="84" w:author="Kadija Yilla" w:date="2020-06-25T21:17:00Z">
        <w:r w:rsidDel="00A4045F">
          <w:rPr>
            <w:rFonts w:ascii="Calibri" w:eastAsia="Calibri" w:hAnsi="Calibri" w:cs="Calibri"/>
          </w:rPr>
          <w:delText>We expect t</w:delText>
        </w:r>
        <w:r w:rsidR="00C56D66" w:rsidRPr="4C8E298E" w:rsidDel="00A4045F">
          <w:rPr>
            <w:rFonts w:ascii="Calibri" w:eastAsia="Calibri" w:hAnsi="Calibri" w:cs="Calibri"/>
          </w:rPr>
          <w:delText xml:space="preserve">he FIM </w:delText>
        </w:r>
        <w:r w:rsidDel="00A4045F">
          <w:rPr>
            <w:rFonts w:ascii="Calibri" w:eastAsia="Calibri" w:hAnsi="Calibri" w:cs="Calibri"/>
          </w:rPr>
          <w:delText>to</w:delText>
        </w:r>
        <w:r w:rsidR="00C56D66" w:rsidRPr="4C8E298E" w:rsidDel="00A4045F">
          <w:rPr>
            <w:rFonts w:ascii="Calibri" w:eastAsia="Calibri" w:hAnsi="Calibri" w:cs="Calibri"/>
          </w:rPr>
          <w:delText xml:space="preserve"> increase sharply in the second quarter, reflecting both automatic stabilizers (taxes that automatically fall and spending that automatically increases when economic activity declines) as well as large fiscal packages enacted by Congress</w:delText>
        </w:r>
        <w:r w:rsidR="00F30D39" w:rsidRPr="4C8E298E" w:rsidDel="00A4045F">
          <w:rPr>
            <w:rFonts w:ascii="Calibri" w:eastAsia="Calibri" w:hAnsi="Calibri" w:cs="Calibri"/>
          </w:rPr>
          <w:delText xml:space="preserve">, </w:delText>
        </w:r>
        <w:r w:rsidR="0080378D" w:rsidRPr="4C8E298E" w:rsidDel="00A4045F">
          <w:rPr>
            <w:rFonts w:ascii="Calibri" w:eastAsia="Calibri" w:hAnsi="Calibri" w:cs="Calibri"/>
          </w:rPr>
          <w:delText>including</w:delText>
        </w:r>
        <w:r w:rsidR="00F30D39" w:rsidRPr="4C8E298E" w:rsidDel="00A4045F">
          <w:rPr>
            <w:rFonts w:ascii="Calibri" w:eastAsia="Calibri" w:hAnsi="Calibri" w:cs="Calibri"/>
          </w:rPr>
          <w:delText xml:space="preserve"> $</w:delText>
        </w:r>
        <w:r w:rsidR="002C01C7" w:rsidRPr="4C8E298E" w:rsidDel="00A4045F">
          <w:rPr>
            <w:rFonts w:ascii="Calibri" w:eastAsia="Calibri" w:hAnsi="Calibri" w:cs="Calibri"/>
          </w:rPr>
          <w:delText>268</w:delText>
        </w:r>
        <w:r w:rsidR="00F30D39" w:rsidRPr="4C8E298E" w:rsidDel="00A4045F">
          <w:rPr>
            <w:rFonts w:ascii="Calibri" w:eastAsia="Calibri" w:hAnsi="Calibri" w:cs="Calibri"/>
          </w:rPr>
          <w:delText xml:space="preserve"> billion in expanded unemployment insurance benefits, $</w:delText>
        </w:r>
        <w:r w:rsidR="6A95700C" w:rsidRPr="4C8E298E" w:rsidDel="00A4045F">
          <w:rPr>
            <w:rFonts w:ascii="Calibri" w:eastAsia="Calibri" w:hAnsi="Calibri" w:cs="Calibri"/>
          </w:rPr>
          <w:delText>6</w:delText>
        </w:r>
        <w:r w:rsidR="009F4D36" w:rsidDel="00A4045F">
          <w:rPr>
            <w:rFonts w:ascii="Calibri" w:eastAsia="Calibri" w:hAnsi="Calibri" w:cs="Calibri"/>
          </w:rPr>
          <w:delText>6</w:delText>
        </w:r>
        <w:r w:rsidR="6A95700C" w:rsidRPr="4C8E298E" w:rsidDel="00A4045F">
          <w:rPr>
            <w:rFonts w:ascii="Calibri" w:eastAsia="Calibri" w:hAnsi="Calibri" w:cs="Calibri"/>
          </w:rPr>
          <w:delText>0</w:delText>
        </w:r>
        <w:r w:rsidR="002C01C7" w:rsidRPr="4C8E298E" w:rsidDel="00A4045F">
          <w:rPr>
            <w:rFonts w:ascii="Calibri" w:eastAsia="Calibri" w:hAnsi="Calibri" w:cs="Calibri"/>
          </w:rPr>
          <w:delText xml:space="preserve"> </w:delText>
        </w:r>
        <w:r w:rsidR="00F30D39" w:rsidRPr="4C8E298E" w:rsidDel="00A4045F">
          <w:rPr>
            <w:rFonts w:ascii="Calibri" w:eastAsia="Calibri" w:hAnsi="Calibri" w:cs="Calibri"/>
          </w:rPr>
          <w:delText>billion in forgivable loans to smaller businesses, $</w:delText>
        </w:r>
        <w:r w:rsidR="6D1A0AA5" w:rsidRPr="4C8E298E" w:rsidDel="00A4045F">
          <w:rPr>
            <w:rFonts w:ascii="Calibri" w:eastAsia="Calibri" w:hAnsi="Calibri" w:cs="Calibri"/>
          </w:rPr>
          <w:delText>300</w:delText>
        </w:r>
        <w:r w:rsidR="002C01C7" w:rsidRPr="4C8E298E" w:rsidDel="00A4045F">
          <w:rPr>
            <w:rFonts w:ascii="Calibri" w:eastAsia="Calibri" w:hAnsi="Calibri" w:cs="Calibri"/>
          </w:rPr>
          <w:delText xml:space="preserve"> billion in</w:delText>
        </w:r>
        <w:r w:rsidR="00F30D39" w:rsidRPr="4C8E298E" w:rsidDel="00A4045F">
          <w:rPr>
            <w:rFonts w:ascii="Calibri" w:eastAsia="Calibri" w:hAnsi="Calibri" w:cs="Calibri"/>
          </w:rPr>
          <w:delText xml:space="preserve"> in checks to taxpayers, and $</w:delText>
        </w:r>
        <w:r w:rsidR="456410DA" w:rsidRPr="4C8E298E" w:rsidDel="00A4045F">
          <w:rPr>
            <w:rFonts w:ascii="Calibri" w:eastAsia="Calibri" w:hAnsi="Calibri" w:cs="Calibri"/>
          </w:rPr>
          <w:delText>140</w:delText>
        </w:r>
        <w:r w:rsidR="008B40A7" w:rsidRPr="4C8E298E" w:rsidDel="00A4045F">
          <w:rPr>
            <w:rFonts w:ascii="Calibri" w:eastAsia="Calibri" w:hAnsi="Calibri" w:cs="Calibri"/>
          </w:rPr>
          <w:delText xml:space="preserve"> billion</w:delText>
        </w:r>
        <w:r w:rsidR="00F30D39" w:rsidRPr="4C8E298E" w:rsidDel="00A4045F">
          <w:rPr>
            <w:rFonts w:ascii="Calibri" w:eastAsia="Calibri" w:hAnsi="Calibri" w:cs="Calibri"/>
          </w:rPr>
          <w:delText xml:space="preserve"> in help for public health and hospitals</w:delText>
        </w:r>
        <w:r w:rsidR="002C01C7" w:rsidRPr="4C8E298E" w:rsidDel="00A4045F">
          <w:rPr>
            <w:rFonts w:ascii="Calibri" w:eastAsia="Calibri" w:hAnsi="Calibri" w:cs="Calibri"/>
          </w:rPr>
          <w:delText>.</w:delText>
        </w:r>
        <w:r w:rsidR="00744D3A" w:rsidDel="00A4045F">
          <w:rPr>
            <w:rFonts w:ascii="Calibri" w:eastAsia="Calibri" w:hAnsi="Calibri" w:cs="Calibri"/>
          </w:rPr>
          <w:delText xml:space="preserve"> Spending by state and local governments, however, is likely to fall over coming months, reflecting lower staffing needs while some offices and schools are closed, and hiring cutbacks in response to revenue shortfalls. Indeed</w:delText>
        </w:r>
        <w:r w:rsidR="00A7418D" w:rsidDel="00A4045F">
          <w:rPr>
            <w:rFonts w:ascii="Calibri" w:eastAsia="Calibri" w:hAnsi="Calibri" w:cs="Calibri"/>
          </w:rPr>
          <w:delText xml:space="preserve"> </w:delText>
        </w:r>
        <w:r w:rsidR="00744D3A" w:rsidDel="00A4045F">
          <w:rPr>
            <w:rFonts w:ascii="Calibri" w:eastAsia="Calibri" w:hAnsi="Calibri" w:cs="Calibri"/>
          </w:rPr>
          <w:delText>employment by state and local governments in April was about 5% below the level in February.</w:delText>
        </w:r>
      </w:del>
    </w:p>
    <w:p w14:paraId="40DD54F3" w14:textId="39DADC29" w:rsidR="007E21B2" w:rsidRDefault="0CB341EE" w:rsidP="03611039">
      <w:pPr>
        <w:rPr>
          <w:rFonts w:ascii="Calibri" w:eastAsia="Calibri" w:hAnsi="Calibri" w:cs="Calibri"/>
        </w:rPr>
      </w:pPr>
      <w:r w:rsidRPr="03611039">
        <w:rPr>
          <w:rFonts w:ascii="Calibri" w:eastAsia="Calibri" w:hAnsi="Calibri" w:cs="Calibri"/>
        </w:rPr>
        <w:t xml:space="preserve">The Fiscal Impact Measure goes back to 2000. It traces the significant federal fiscal stimulus during and after the Great Recession, the subsequent tightening of federal spending in the 2012-14 period, </w:t>
      </w:r>
      <w:r w:rsidR="0071727A">
        <w:rPr>
          <w:rFonts w:ascii="Calibri" w:eastAsia="Calibri" w:hAnsi="Calibri" w:cs="Calibri"/>
        </w:rPr>
        <w:t xml:space="preserve">and </w:t>
      </w:r>
      <w:r w:rsidRPr="03611039">
        <w:rPr>
          <w:rFonts w:ascii="Calibri" w:eastAsia="Calibri" w:hAnsi="Calibri" w:cs="Calibri"/>
        </w:rPr>
        <w:t>the smaller effects that local, state, and federal fiscal policies had on the pace of economic growth in the last year</w:t>
      </w:r>
      <w:r w:rsidR="0080378D">
        <w:rPr>
          <w:rFonts w:ascii="Calibri" w:eastAsia="Calibri" w:hAnsi="Calibri" w:cs="Calibri"/>
        </w:rPr>
        <w:t xml:space="preserve">. </w:t>
      </w:r>
    </w:p>
    <w:p w14:paraId="1530A556" w14:textId="3A463BC0" w:rsidR="00364FFC" w:rsidRDefault="00364FFC" w:rsidP="4C8E298E">
      <w:pPr>
        <w:rPr>
          <w:i/>
          <w:iCs/>
        </w:rPr>
      </w:pPr>
      <w:r w:rsidRPr="4C8E298E">
        <w:rPr>
          <w:i/>
          <w:iCs/>
        </w:rPr>
        <w:t xml:space="preserve">On July 26, the Hutchins Center updated the methodology for the FIM. In particular, the FIM now reflects contributions of fiscal policy beyond those that would occur if government purchases, taxes, and transfers were growing with the longer-run potential path of the economy. For more on these changes, see our updated </w:t>
      </w:r>
      <w:hyperlink r:id="rId8" w:history="1">
        <w:r w:rsidRPr="00413462">
          <w:rPr>
            <w:rStyle w:val="Hyperlink"/>
            <w:i/>
            <w:iCs/>
          </w:rPr>
          <w:t>methodology »</w:t>
        </w:r>
      </w:hyperlink>
      <w:r w:rsidRPr="4C8E298E">
        <w:rPr>
          <w:i/>
          <w:iCs/>
        </w:rPr>
        <w:t xml:space="preserve">. You can also read our </w:t>
      </w:r>
      <w:hyperlink r:id="rId9" w:history="1">
        <w:r w:rsidRPr="00E17ABE">
          <w:rPr>
            <w:rStyle w:val="Hyperlink"/>
            <w:i/>
            <w:iCs/>
          </w:rPr>
          <w:t>Guide to the FIM »</w:t>
        </w:r>
      </w:hyperlink>
      <w:r w:rsidRPr="4C8E298E">
        <w:rPr>
          <w:i/>
          <w:iCs/>
        </w:rPr>
        <w:t>.</w:t>
      </w:r>
    </w:p>
    <w:p w14:paraId="2FC0DED0" w14:textId="77777777" w:rsidR="00364FFC" w:rsidRDefault="00364FFC" w:rsidP="03611039">
      <w:pPr>
        <w:rPr>
          <w:rFonts w:ascii="Calibri" w:eastAsia="Calibri" w:hAnsi="Calibri" w:cs="Calibri"/>
        </w:rPr>
      </w:pPr>
    </w:p>
    <w:p w14:paraId="3622557D" w14:textId="7BB37524" w:rsidR="007E21B2" w:rsidRDefault="007E21B2" w:rsidP="03611039">
      <w:pPr>
        <w:rPr>
          <w:rFonts w:ascii="Calibri" w:eastAsia="Calibri" w:hAnsi="Calibri" w:cs="Calibri"/>
        </w:rPr>
      </w:pPr>
    </w:p>
    <w:p w14:paraId="2C078E63" w14:textId="4986F5B5" w:rsidR="007E21B2" w:rsidRDefault="007E21B2" w:rsidP="03611039"/>
    <w:sectPr w:rsidR="007E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dija Yilla">
    <w15:presenceInfo w15:providerId="AD" w15:userId="S-1-5-21-941978686-1815096360-3273509800-55406"/>
  </w15:person>
  <w15:person w15:author="Kadija Yilla [2]">
    <w15:presenceInfo w15:providerId="AD" w15:userId="S::kyilla@brookings.edu::1d0f8558-0594-40f7-8134-e540cb01b2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2B334"/>
    <w:rsid w:val="00015742"/>
    <w:rsid w:val="000341B2"/>
    <w:rsid w:val="0004354D"/>
    <w:rsid w:val="00054D77"/>
    <w:rsid w:val="00062CEA"/>
    <w:rsid w:val="0007162D"/>
    <w:rsid w:val="00076F00"/>
    <w:rsid w:val="000917BB"/>
    <w:rsid w:val="000A17D1"/>
    <w:rsid w:val="000B11B7"/>
    <w:rsid w:val="000B47E2"/>
    <w:rsid w:val="000C3C9C"/>
    <w:rsid w:val="000D170D"/>
    <w:rsid w:val="000E2459"/>
    <w:rsid w:val="000F783B"/>
    <w:rsid w:val="00104A3F"/>
    <w:rsid w:val="00111A2B"/>
    <w:rsid w:val="00113B26"/>
    <w:rsid w:val="00114438"/>
    <w:rsid w:val="00116129"/>
    <w:rsid w:val="001218D3"/>
    <w:rsid w:val="0014650D"/>
    <w:rsid w:val="0016015F"/>
    <w:rsid w:val="00175327"/>
    <w:rsid w:val="001A29DA"/>
    <w:rsid w:val="001B1FF8"/>
    <w:rsid w:val="001B30E6"/>
    <w:rsid w:val="001C6C80"/>
    <w:rsid w:val="001F2FAA"/>
    <w:rsid w:val="00210195"/>
    <w:rsid w:val="002166CB"/>
    <w:rsid w:val="00220DC8"/>
    <w:rsid w:val="00247397"/>
    <w:rsid w:val="00256581"/>
    <w:rsid w:val="00270398"/>
    <w:rsid w:val="00275532"/>
    <w:rsid w:val="00283611"/>
    <w:rsid w:val="00284196"/>
    <w:rsid w:val="002C01C7"/>
    <w:rsid w:val="002D148A"/>
    <w:rsid w:val="002D1984"/>
    <w:rsid w:val="002D2549"/>
    <w:rsid w:val="002F1BBA"/>
    <w:rsid w:val="002F67BD"/>
    <w:rsid w:val="003211C9"/>
    <w:rsid w:val="0032180C"/>
    <w:rsid w:val="00331CB8"/>
    <w:rsid w:val="00346BA3"/>
    <w:rsid w:val="003503FE"/>
    <w:rsid w:val="00354E30"/>
    <w:rsid w:val="003573A3"/>
    <w:rsid w:val="00364FFC"/>
    <w:rsid w:val="00372B2A"/>
    <w:rsid w:val="00377B56"/>
    <w:rsid w:val="00382764"/>
    <w:rsid w:val="00386326"/>
    <w:rsid w:val="003A036E"/>
    <w:rsid w:val="003A1D34"/>
    <w:rsid w:val="003A3A81"/>
    <w:rsid w:val="003C2E15"/>
    <w:rsid w:val="003C7639"/>
    <w:rsid w:val="003E3294"/>
    <w:rsid w:val="003F22A7"/>
    <w:rsid w:val="00405FF1"/>
    <w:rsid w:val="00413462"/>
    <w:rsid w:val="004178C6"/>
    <w:rsid w:val="00420771"/>
    <w:rsid w:val="00431184"/>
    <w:rsid w:val="00440E54"/>
    <w:rsid w:val="00446EA5"/>
    <w:rsid w:val="00455E71"/>
    <w:rsid w:val="004705AE"/>
    <w:rsid w:val="00475FE9"/>
    <w:rsid w:val="00476D8B"/>
    <w:rsid w:val="004843B2"/>
    <w:rsid w:val="004B1797"/>
    <w:rsid w:val="004B19FD"/>
    <w:rsid w:val="004C586D"/>
    <w:rsid w:val="004D70CC"/>
    <w:rsid w:val="004E0A46"/>
    <w:rsid w:val="004F5398"/>
    <w:rsid w:val="00501323"/>
    <w:rsid w:val="0050570B"/>
    <w:rsid w:val="00517A9C"/>
    <w:rsid w:val="005269EA"/>
    <w:rsid w:val="00532895"/>
    <w:rsid w:val="00536C78"/>
    <w:rsid w:val="00553A91"/>
    <w:rsid w:val="00577FA8"/>
    <w:rsid w:val="005840E2"/>
    <w:rsid w:val="005A79A1"/>
    <w:rsid w:val="005D050A"/>
    <w:rsid w:val="005D345D"/>
    <w:rsid w:val="005D3E03"/>
    <w:rsid w:val="005D5885"/>
    <w:rsid w:val="005E3246"/>
    <w:rsid w:val="005F3327"/>
    <w:rsid w:val="0060256B"/>
    <w:rsid w:val="00604795"/>
    <w:rsid w:val="00605AC4"/>
    <w:rsid w:val="00623CA8"/>
    <w:rsid w:val="00624239"/>
    <w:rsid w:val="00636A63"/>
    <w:rsid w:val="00642ED6"/>
    <w:rsid w:val="00643C0B"/>
    <w:rsid w:val="006540A0"/>
    <w:rsid w:val="0066430B"/>
    <w:rsid w:val="00675FCC"/>
    <w:rsid w:val="00676006"/>
    <w:rsid w:val="00677E02"/>
    <w:rsid w:val="006908D0"/>
    <w:rsid w:val="006B1055"/>
    <w:rsid w:val="006B3AC7"/>
    <w:rsid w:val="006B7370"/>
    <w:rsid w:val="006C75C1"/>
    <w:rsid w:val="006E5893"/>
    <w:rsid w:val="006E6AA2"/>
    <w:rsid w:val="0071727A"/>
    <w:rsid w:val="00725628"/>
    <w:rsid w:val="00742BED"/>
    <w:rsid w:val="00744D3A"/>
    <w:rsid w:val="00753C50"/>
    <w:rsid w:val="00765256"/>
    <w:rsid w:val="007A4DFE"/>
    <w:rsid w:val="007A5CD1"/>
    <w:rsid w:val="007B5CBE"/>
    <w:rsid w:val="007D1A46"/>
    <w:rsid w:val="007E21B2"/>
    <w:rsid w:val="007F5CED"/>
    <w:rsid w:val="00800542"/>
    <w:rsid w:val="0080378D"/>
    <w:rsid w:val="00817D95"/>
    <w:rsid w:val="00832B35"/>
    <w:rsid w:val="00840B05"/>
    <w:rsid w:val="00843005"/>
    <w:rsid w:val="008669D5"/>
    <w:rsid w:val="0087219B"/>
    <w:rsid w:val="0087310E"/>
    <w:rsid w:val="008858F4"/>
    <w:rsid w:val="008904D5"/>
    <w:rsid w:val="008A21D4"/>
    <w:rsid w:val="008B40A7"/>
    <w:rsid w:val="008B61D6"/>
    <w:rsid w:val="008C4848"/>
    <w:rsid w:val="008F56E0"/>
    <w:rsid w:val="00902EAE"/>
    <w:rsid w:val="00903C7D"/>
    <w:rsid w:val="00935108"/>
    <w:rsid w:val="00935420"/>
    <w:rsid w:val="00954B41"/>
    <w:rsid w:val="00992A37"/>
    <w:rsid w:val="009C2BA8"/>
    <w:rsid w:val="009C2E19"/>
    <w:rsid w:val="009F0F7C"/>
    <w:rsid w:val="009F2B2F"/>
    <w:rsid w:val="009F4AE5"/>
    <w:rsid w:val="009F4D36"/>
    <w:rsid w:val="00A00416"/>
    <w:rsid w:val="00A4045F"/>
    <w:rsid w:val="00A4165C"/>
    <w:rsid w:val="00A72AAF"/>
    <w:rsid w:val="00A7418D"/>
    <w:rsid w:val="00A97831"/>
    <w:rsid w:val="00AA1D50"/>
    <w:rsid w:val="00AB1039"/>
    <w:rsid w:val="00AB6C4E"/>
    <w:rsid w:val="00AB715C"/>
    <w:rsid w:val="00AD0421"/>
    <w:rsid w:val="00AD487F"/>
    <w:rsid w:val="00AE4180"/>
    <w:rsid w:val="00AE5A1B"/>
    <w:rsid w:val="00AF0814"/>
    <w:rsid w:val="00B22029"/>
    <w:rsid w:val="00B23AEB"/>
    <w:rsid w:val="00B52FF9"/>
    <w:rsid w:val="00B56D12"/>
    <w:rsid w:val="00B60CB2"/>
    <w:rsid w:val="00B64091"/>
    <w:rsid w:val="00B64A21"/>
    <w:rsid w:val="00B65714"/>
    <w:rsid w:val="00B70E58"/>
    <w:rsid w:val="00B83749"/>
    <w:rsid w:val="00B9201C"/>
    <w:rsid w:val="00BA1CD7"/>
    <w:rsid w:val="00BA5C35"/>
    <w:rsid w:val="00BB1AAA"/>
    <w:rsid w:val="00BB61DD"/>
    <w:rsid w:val="00BB754C"/>
    <w:rsid w:val="00BC06E9"/>
    <w:rsid w:val="00BC3FE2"/>
    <w:rsid w:val="00C00486"/>
    <w:rsid w:val="00C01D42"/>
    <w:rsid w:val="00C03BC7"/>
    <w:rsid w:val="00C14B99"/>
    <w:rsid w:val="00C35B7D"/>
    <w:rsid w:val="00C46CDF"/>
    <w:rsid w:val="00C56D66"/>
    <w:rsid w:val="00C65B2B"/>
    <w:rsid w:val="00C7036E"/>
    <w:rsid w:val="00C776A6"/>
    <w:rsid w:val="00C82EAA"/>
    <w:rsid w:val="00C834C5"/>
    <w:rsid w:val="00CA03A1"/>
    <w:rsid w:val="00CA04C1"/>
    <w:rsid w:val="00CB1E6E"/>
    <w:rsid w:val="00CB516C"/>
    <w:rsid w:val="00CD1A75"/>
    <w:rsid w:val="00CE39AA"/>
    <w:rsid w:val="00CE5E10"/>
    <w:rsid w:val="00CF1C35"/>
    <w:rsid w:val="00CF7FDB"/>
    <w:rsid w:val="00D0084A"/>
    <w:rsid w:val="00D0351E"/>
    <w:rsid w:val="00D06016"/>
    <w:rsid w:val="00D12CA8"/>
    <w:rsid w:val="00D2059C"/>
    <w:rsid w:val="00D245CA"/>
    <w:rsid w:val="00D34539"/>
    <w:rsid w:val="00D43831"/>
    <w:rsid w:val="00D90FFD"/>
    <w:rsid w:val="00D93459"/>
    <w:rsid w:val="00D96D00"/>
    <w:rsid w:val="00DB05E2"/>
    <w:rsid w:val="00DC0AC7"/>
    <w:rsid w:val="00DF72CD"/>
    <w:rsid w:val="00E17ABE"/>
    <w:rsid w:val="00E378B2"/>
    <w:rsid w:val="00E43EFF"/>
    <w:rsid w:val="00E64738"/>
    <w:rsid w:val="00E717D6"/>
    <w:rsid w:val="00E8006E"/>
    <w:rsid w:val="00E9776B"/>
    <w:rsid w:val="00EB1771"/>
    <w:rsid w:val="00EB6542"/>
    <w:rsid w:val="00EC0CB4"/>
    <w:rsid w:val="00ED279C"/>
    <w:rsid w:val="00EE0246"/>
    <w:rsid w:val="00EE2B6A"/>
    <w:rsid w:val="00EF77AB"/>
    <w:rsid w:val="00F2181E"/>
    <w:rsid w:val="00F30D39"/>
    <w:rsid w:val="00F375DB"/>
    <w:rsid w:val="00F37D90"/>
    <w:rsid w:val="00F46292"/>
    <w:rsid w:val="00F60408"/>
    <w:rsid w:val="00FA51F6"/>
    <w:rsid w:val="00FB06CC"/>
    <w:rsid w:val="00FC536E"/>
    <w:rsid w:val="00FD3BB7"/>
    <w:rsid w:val="00FE5AD6"/>
    <w:rsid w:val="00FF303F"/>
    <w:rsid w:val="0291E639"/>
    <w:rsid w:val="03611039"/>
    <w:rsid w:val="043CF933"/>
    <w:rsid w:val="0C6B6028"/>
    <w:rsid w:val="0CB341EE"/>
    <w:rsid w:val="129D77AD"/>
    <w:rsid w:val="13563333"/>
    <w:rsid w:val="21FDF51C"/>
    <w:rsid w:val="251236E3"/>
    <w:rsid w:val="25355FA0"/>
    <w:rsid w:val="2CE2CDAA"/>
    <w:rsid w:val="33DC239C"/>
    <w:rsid w:val="35AB3284"/>
    <w:rsid w:val="37F689F5"/>
    <w:rsid w:val="3ED2FB29"/>
    <w:rsid w:val="44419ADA"/>
    <w:rsid w:val="456410DA"/>
    <w:rsid w:val="4BEFBFC4"/>
    <w:rsid w:val="4C8E298E"/>
    <w:rsid w:val="4DADA28A"/>
    <w:rsid w:val="52891E03"/>
    <w:rsid w:val="5500CCF0"/>
    <w:rsid w:val="55072375"/>
    <w:rsid w:val="57297E53"/>
    <w:rsid w:val="58B2817F"/>
    <w:rsid w:val="5B38D572"/>
    <w:rsid w:val="64FBD080"/>
    <w:rsid w:val="6A95700C"/>
    <w:rsid w:val="6D1A0AA5"/>
    <w:rsid w:val="6FF43374"/>
    <w:rsid w:val="70A654A9"/>
    <w:rsid w:val="70F51FAA"/>
    <w:rsid w:val="7982B334"/>
    <w:rsid w:val="7AA3DE5E"/>
    <w:rsid w:val="7B0FD874"/>
    <w:rsid w:val="7C4811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B334"/>
  <w15:chartTrackingRefBased/>
  <w15:docId w15:val="{D4AC325D-8302-4078-BF1E-5A8D7FB9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60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15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4FFC"/>
    <w:rPr>
      <w:b/>
      <w:bCs/>
    </w:rPr>
  </w:style>
  <w:style w:type="character" w:customStyle="1" w:styleId="CommentSubjectChar">
    <w:name w:val="Comment Subject Char"/>
    <w:basedOn w:val="CommentTextChar"/>
    <w:link w:val="CommentSubject"/>
    <w:uiPriority w:val="99"/>
    <w:semiHidden/>
    <w:rsid w:val="00364FFC"/>
    <w:rPr>
      <w:b/>
      <w:bCs/>
      <w:sz w:val="20"/>
      <w:szCs w:val="20"/>
    </w:rPr>
  </w:style>
  <w:style w:type="character" w:styleId="Hyperlink">
    <w:name w:val="Hyperlink"/>
    <w:basedOn w:val="DefaultParagraphFont"/>
    <w:uiPriority w:val="99"/>
    <w:unhideWhenUsed/>
    <w:rsid w:val="00E717D6"/>
    <w:rPr>
      <w:color w:val="0563C1" w:themeColor="hyperlink"/>
      <w:u w:val="single"/>
    </w:rPr>
  </w:style>
  <w:style w:type="character" w:styleId="UnresolvedMention">
    <w:name w:val="Unresolved Mention"/>
    <w:basedOn w:val="DefaultParagraphFont"/>
    <w:uiPriority w:val="99"/>
    <w:semiHidden/>
    <w:unhideWhenUsed/>
    <w:rsid w:val="00E717D6"/>
    <w:rPr>
      <w:color w:val="605E5C"/>
      <w:shd w:val="clear" w:color="auto" w:fill="E1DFDD"/>
    </w:rPr>
  </w:style>
  <w:style w:type="paragraph" w:styleId="Revision">
    <w:name w:val="Revision"/>
    <w:hidden/>
    <w:uiPriority w:val="99"/>
    <w:semiHidden/>
    <w:rsid w:val="005328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research/the-hutchins-centers-fiscal-impact-measure/" TargetMode="External"/><Relationship Id="rId3" Type="http://schemas.openxmlformats.org/officeDocument/2006/relationships/customXml" Target="../customXml/item3.xml"/><Relationship Id="rId7" Type="http://schemas.openxmlformats.org/officeDocument/2006/relationships/hyperlink" Target="https://www.bea.gov/help/faq/1410"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brookings.edu/2019/07/26/a-guide-to-the-hutchins-center-fiscal-impact-measur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6951ee6-cd93-49c7-9437-e871b2a117d6">
      <UserInfo>
        <DisplayName>David Wessel</DisplayName>
        <AccountId>59</AccountId>
        <AccountType/>
      </UserInfo>
      <UserInfo>
        <DisplayName>Louise Sheiner</DisplayName>
        <AccountId>34</AccountId>
        <AccountType/>
      </UserInfo>
      <UserInfo>
        <DisplayName>Kadija Yilla</DisplayName>
        <AccountId>1405</AccountId>
        <AccountType/>
      </UserInfo>
      <UserInfo>
        <DisplayName>Manuel Alcala Kovalski</DisplayName>
        <AccountId>1406</AccountId>
        <AccountType/>
      </UserInfo>
      <UserInfo>
        <DisplayName>Stephanie Cencula</DisplayName>
        <AccountId>24</AccountId>
        <AccountType/>
      </UserInfo>
      <UserInfo>
        <DisplayName>Sage Belz</DisplayName>
        <AccountId>25</AccountId>
        <AccountType/>
      </UserInfo>
    </SharedWithUsers>
  </documentManagement>
</p:properties>
</file>

<file path=customXml/itemProps1.xml><?xml version="1.0" encoding="utf-8"?>
<ds:datastoreItem xmlns:ds="http://schemas.openxmlformats.org/officeDocument/2006/customXml" ds:itemID="{A50CA6E2-7D3B-4EAA-A19D-431E1B5FC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6ABA21-2EA6-4AD7-9310-94A90117B91C}">
  <ds:schemaRefs>
    <ds:schemaRef ds:uri="http://schemas.microsoft.com/sharepoint/v3/contenttype/forms"/>
  </ds:schemaRefs>
</ds:datastoreItem>
</file>

<file path=customXml/itemProps3.xml><?xml version="1.0" encoding="utf-8"?>
<ds:datastoreItem xmlns:ds="http://schemas.openxmlformats.org/officeDocument/2006/customXml" ds:itemID="{B55C679E-AB3B-40E3-8624-EF9176061BB0}">
  <ds:schemaRefs>
    <ds:schemaRef ds:uri="http://schemas.microsoft.com/office/2006/metadata/properties"/>
    <ds:schemaRef ds:uri="http://schemas.microsoft.com/office/infopath/2007/PartnerControls"/>
    <ds:schemaRef ds:uri="66951ee6-cd93-49c7-9437-e871b2a117d6"/>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Links>
    <vt:vector size="18" baseType="variant">
      <vt:variant>
        <vt:i4>1310731</vt:i4>
      </vt:variant>
      <vt:variant>
        <vt:i4>6</vt:i4>
      </vt:variant>
      <vt:variant>
        <vt:i4>0</vt:i4>
      </vt:variant>
      <vt:variant>
        <vt:i4>5</vt:i4>
      </vt:variant>
      <vt:variant>
        <vt:lpwstr>https://www.brookings.edu/2019/07/26/a-guide-to-the-hutchins-center-fiscal-impact-measure/ /</vt:lpwstr>
      </vt:variant>
      <vt:variant>
        <vt:lpwstr/>
      </vt:variant>
      <vt:variant>
        <vt:i4>3539048</vt:i4>
      </vt:variant>
      <vt:variant>
        <vt:i4>3</vt:i4>
      </vt:variant>
      <vt:variant>
        <vt:i4>0</vt:i4>
      </vt:variant>
      <vt:variant>
        <vt:i4>5</vt:i4>
      </vt:variant>
      <vt:variant>
        <vt:lpwstr>https://www.brookings.edu/research/the-hutchins-centers-fiscal-impact-measure/</vt:lpwstr>
      </vt:variant>
      <vt:variant>
        <vt:lpwstr/>
      </vt:variant>
      <vt:variant>
        <vt:i4>4259843</vt:i4>
      </vt:variant>
      <vt:variant>
        <vt:i4>0</vt:i4>
      </vt:variant>
      <vt:variant>
        <vt:i4>0</vt:i4>
      </vt:variant>
      <vt:variant>
        <vt:i4>5</vt:i4>
      </vt:variant>
      <vt:variant>
        <vt:lpwstr>https://www.bea.gov/help/faq/1410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Kadija Drinna Yilla</cp:lastModifiedBy>
  <cp:revision>51</cp:revision>
  <dcterms:created xsi:type="dcterms:W3CDTF">2020-06-26T01:01:00Z</dcterms:created>
  <dcterms:modified xsi:type="dcterms:W3CDTF">2020-06-26T01:56:00Z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