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25A72" w14:textId="5AB5421F" w:rsidR="00700B28" w:rsidRPr="00700B28" w:rsidRDefault="00700B28" w:rsidP="00700B28">
      <w:pPr>
        <w:jc w:val="center"/>
        <w:rPr>
          <w:rFonts w:cstheme="minorHAnsi"/>
          <w:sz w:val="24"/>
          <w:szCs w:val="24"/>
        </w:rPr>
      </w:pPr>
      <w:r w:rsidRPr="00700B28">
        <w:rPr>
          <w:rFonts w:cstheme="minorHAnsi"/>
          <w:sz w:val="24"/>
          <w:szCs w:val="24"/>
        </w:rPr>
        <w:t xml:space="preserve">A Guide to the Hutchins Center Fiscal Impact Measure </w:t>
      </w:r>
    </w:p>
    <w:p w14:paraId="5D39D7A3" w14:textId="1CC5EFEF" w:rsidR="000D47B7" w:rsidRPr="00700B28" w:rsidRDefault="000D47B7" w:rsidP="00252BAF">
      <w:pPr>
        <w:rPr>
          <w:rFonts w:asciiTheme="majorHAnsi" w:hAnsiTheme="majorHAnsi" w:cstheme="majorHAnsi"/>
          <w:i/>
          <w:sz w:val="20"/>
          <w:szCs w:val="20"/>
        </w:rPr>
      </w:pPr>
      <w:r w:rsidRPr="00700B28">
        <w:rPr>
          <w:rFonts w:asciiTheme="majorHAnsi" w:hAnsiTheme="majorHAnsi" w:cstheme="majorHAnsi"/>
          <w:i/>
          <w:sz w:val="20"/>
          <w:szCs w:val="20"/>
        </w:rPr>
        <w:t>What is the FIM?</w:t>
      </w:r>
    </w:p>
    <w:p w14:paraId="0F127C5B" w14:textId="41B1DEB9" w:rsidR="00AD7F75" w:rsidRDefault="00E21765" w:rsidP="00252BAF">
      <w:pPr>
        <w:rPr>
          <w:rFonts w:asciiTheme="majorHAnsi" w:hAnsiTheme="majorHAnsi" w:cstheme="majorHAnsi"/>
          <w:sz w:val="20"/>
          <w:szCs w:val="20"/>
        </w:rPr>
      </w:pPr>
      <w:r w:rsidRPr="00F6706D">
        <w:rPr>
          <w:rFonts w:asciiTheme="majorHAnsi" w:hAnsiTheme="majorHAnsi" w:cstheme="majorHAnsi"/>
          <w:sz w:val="20"/>
          <w:szCs w:val="20"/>
        </w:rPr>
        <w:t xml:space="preserve">The </w:t>
      </w:r>
      <w:hyperlink r:id="rId7" w:history="1">
        <w:r w:rsidRPr="00D949F1">
          <w:rPr>
            <w:rStyle w:val="Hyperlink"/>
            <w:rFonts w:asciiTheme="majorHAnsi" w:hAnsiTheme="majorHAnsi" w:cstheme="majorHAnsi"/>
            <w:sz w:val="20"/>
            <w:szCs w:val="20"/>
          </w:rPr>
          <w:t xml:space="preserve">Fiscal Impact </w:t>
        </w:r>
        <w:r w:rsidR="00565A77" w:rsidRPr="00D949F1">
          <w:rPr>
            <w:rStyle w:val="Hyperlink"/>
            <w:rFonts w:asciiTheme="majorHAnsi" w:hAnsiTheme="majorHAnsi" w:cstheme="majorHAnsi"/>
            <w:sz w:val="20"/>
            <w:szCs w:val="20"/>
          </w:rPr>
          <w:t>Measure</w:t>
        </w:r>
      </w:hyperlink>
      <w:r w:rsidR="00565A77" w:rsidRPr="00F6706D">
        <w:rPr>
          <w:rFonts w:asciiTheme="majorHAnsi" w:hAnsiTheme="majorHAnsi" w:cstheme="majorHAnsi"/>
          <w:sz w:val="20"/>
          <w:szCs w:val="20"/>
        </w:rPr>
        <w:t xml:space="preserve"> (FIM) </w:t>
      </w:r>
      <w:r w:rsidR="00252BAF" w:rsidRPr="00F6706D">
        <w:rPr>
          <w:rFonts w:asciiTheme="majorHAnsi" w:hAnsiTheme="majorHAnsi" w:cstheme="majorHAnsi"/>
          <w:sz w:val="20"/>
          <w:szCs w:val="20"/>
        </w:rPr>
        <w:t xml:space="preserve">is a tool created the Hutchins Center to illustrate </w:t>
      </w:r>
      <w:bookmarkStart w:id="0" w:name="_GoBack"/>
      <w:bookmarkEnd w:id="0"/>
      <w:r w:rsidR="00252BAF" w:rsidRPr="00F6706D">
        <w:rPr>
          <w:rFonts w:asciiTheme="majorHAnsi" w:hAnsiTheme="majorHAnsi" w:cstheme="majorHAnsi"/>
          <w:sz w:val="20"/>
          <w:szCs w:val="20"/>
        </w:rPr>
        <w:t>how much</w:t>
      </w:r>
      <w:r w:rsidR="00D949F1">
        <w:rPr>
          <w:rFonts w:asciiTheme="majorHAnsi" w:hAnsiTheme="majorHAnsi" w:cstheme="majorHAnsi"/>
          <w:sz w:val="20"/>
          <w:szCs w:val="20"/>
        </w:rPr>
        <w:t xml:space="preserve"> local, state and federal </w:t>
      </w:r>
      <w:r w:rsidR="00252BAF" w:rsidRPr="00F6706D">
        <w:rPr>
          <w:rFonts w:asciiTheme="majorHAnsi" w:hAnsiTheme="majorHAnsi" w:cstheme="majorHAnsi"/>
          <w:sz w:val="20"/>
          <w:szCs w:val="20"/>
        </w:rPr>
        <w:t xml:space="preserve"> fiscal policy adds to or subtracts from overall economic growth.</w:t>
      </w:r>
      <w:r w:rsidR="00565A77" w:rsidRPr="00F6706D">
        <w:rPr>
          <w:rFonts w:asciiTheme="majorHAnsi" w:hAnsiTheme="majorHAnsi" w:cstheme="majorHAnsi"/>
          <w:sz w:val="20"/>
          <w:szCs w:val="20"/>
        </w:rPr>
        <w:t xml:space="preserve"> </w:t>
      </w:r>
      <w:r w:rsidR="00930284" w:rsidRPr="00F6706D">
        <w:rPr>
          <w:rFonts w:asciiTheme="majorHAnsi" w:hAnsiTheme="majorHAnsi" w:cstheme="majorHAnsi"/>
          <w:sz w:val="20"/>
          <w:szCs w:val="20"/>
        </w:rPr>
        <w:t>When</w:t>
      </w:r>
      <w:r w:rsidR="00786389" w:rsidRPr="00F6706D">
        <w:rPr>
          <w:rFonts w:asciiTheme="majorHAnsi" w:hAnsiTheme="majorHAnsi" w:cstheme="majorHAnsi"/>
          <w:sz w:val="20"/>
          <w:szCs w:val="20"/>
        </w:rPr>
        <w:t xml:space="preserve"> the</w:t>
      </w:r>
      <w:r w:rsidR="00930284" w:rsidRPr="00F6706D">
        <w:rPr>
          <w:rFonts w:asciiTheme="majorHAnsi" w:hAnsiTheme="majorHAnsi" w:cstheme="majorHAnsi"/>
          <w:sz w:val="20"/>
          <w:szCs w:val="20"/>
        </w:rPr>
        <w:t xml:space="preserve"> FIM is positive, </w:t>
      </w:r>
      <w:r w:rsidR="00517298">
        <w:rPr>
          <w:rFonts w:asciiTheme="majorHAnsi" w:hAnsiTheme="majorHAnsi" w:cstheme="majorHAnsi"/>
          <w:sz w:val="20"/>
          <w:szCs w:val="20"/>
        </w:rPr>
        <w:t>policy</w:t>
      </w:r>
      <w:r w:rsidR="00930284" w:rsidRPr="00F6706D">
        <w:rPr>
          <w:rFonts w:asciiTheme="majorHAnsi" w:hAnsiTheme="majorHAnsi" w:cstheme="majorHAnsi"/>
          <w:sz w:val="20"/>
          <w:szCs w:val="20"/>
        </w:rPr>
        <w:t xml:space="preserve"> is </w:t>
      </w:r>
      <w:r w:rsidR="007571C7">
        <w:rPr>
          <w:rFonts w:asciiTheme="majorHAnsi" w:hAnsiTheme="majorHAnsi" w:cstheme="majorHAnsi"/>
          <w:sz w:val="20"/>
          <w:szCs w:val="20"/>
        </w:rPr>
        <w:t xml:space="preserve">expansionary in the sense that </w:t>
      </w:r>
      <w:r w:rsidR="00403C4E">
        <w:rPr>
          <w:rFonts w:asciiTheme="majorHAnsi" w:hAnsiTheme="majorHAnsi" w:cstheme="majorHAnsi"/>
          <w:sz w:val="20"/>
          <w:szCs w:val="20"/>
        </w:rPr>
        <w:t xml:space="preserve">it </w:t>
      </w:r>
      <w:r w:rsidR="007571C7">
        <w:rPr>
          <w:rFonts w:asciiTheme="majorHAnsi" w:hAnsiTheme="majorHAnsi" w:cstheme="majorHAnsi"/>
          <w:sz w:val="20"/>
          <w:szCs w:val="20"/>
        </w:rPr>
        <w:t xml:space="preserve">is pushing growth in </w:t>
      </w:r>
      <w:r w:rsidR="00930284" w:rsidRPr="00F6706D">
        <w:rPr>
          <w:rFonts w:asciiTheme="majorHAnsi" w:hAnsiTheme="majorHAnsi" w:cstheme="majorHAnsi"/>
          <w:sz w:val="20"/>
          <w:szCs w:val="20"/>
        </w:rPr>
        <w:t>real Gross Domestic Product (GDP)</w:t>
      </w:r>
      <w:r w:rsidR="007571C7">
        <w:rPr>
          <w:rFonts w:asciiTheme="majorHAnsi" w:hAnsiTheme="majorHAnsi" w:cstheme="majorHAnsi"/>
          <w:sz w:val="20"/>
          <w:szCs w:val="20"/>
        </w:rPr>
        <w:t xml:space="preserve"> above its longer-run potential. </w:t>
      </w:r>
      <w:r w:rsidR="000A2EE6">
        <w:rPr>
          <w:rFonts w:asciiTheme="majorHAnsi" w:hAnsiTheme="majorHAnsi" w:cstheme="majorHAnsi"/>
          <w:sz w:val="20"/>
          <w:szCs w:val="20"/>
        </w:rPr>
        <w:t>When the FIM is negative</w:t>
      </w:r>
      <w:r w:rsidR="00930284" w:rsidRPr="00F6706D">
        <w:rPr>
          <w:rFonts w:asciiTheme="majorHAnsi" w:hAnsiTheme="majorHAnsi" w:cstheme="majorHAnsi"/>
          <w:sz w:val="20"/>
          <w:szCs w:val="20"/>
        </w:rPr>
        <w:t xml:space="preserve">, </w:t>
      </w:r>
      <w:r w:rsidR="000A2EE6">
        <w:rPr>
          <w:rFonts w:asciiTheme="majorHAnsi" w:hAnsiTheme="majorHAnsi" w:cstheme="majorHAnsi"/>
          <w:sz w:val="20"/>
          <w:szCs w:val="20"/>
        </w:rPr>
        <w:t xml:space="preserve">policy is lowering real GDP growth relative to potential. </w:t>
      </w:r>
      <w:r w:rsidR="00AD7F75" w:rsidRPr="00AD7F75">
        <w:rPr>
          <w:rFonts w:asciiTheme="majorHAnsi" w:hAnsiTheme="majorHAnsi" w:cstheme="majorHAnsi"/>
          <w:sz w:val="20"/>
          <w:szCs w:val="20"/>
        </w:rPr>
        <w:t xml:space="preserve">The FIM </w:t>
      </w:r>
      <w:ins w:id="1" w:author="Sage Belz" w:date="2019-07-22T16:41:00Z">
        <w:r w:rsidR="002C33E6">
          <w:rPr>
            <w:rFonts w:asciiTheme="majorHAnsi" w:hAnsiTheme="majorHAnsi" w:cstheme="majorHAnsi"/>
            <w:sz w:val="20"/>
            <w:szCs w:val="20"/>
          </w:rPr>
          <w:t xml:space="preserve">is broader than measures of fiscal impetus that rely on the size of the federal deficit because it includes the </w:t>
        </w:r>
      </w:ins>
      <w:r w:rsidR="00AD7F75" w:rsidRPr="00AD7F75">
        <w:rPr>
          <w:rFonts w:asciiTheme="majorHAnsi" w:hAnsiTheme="majorHAnsi" w:cstheme="majorHAnsi"/>
          <w:sz w:val="20"/>
          <w:szCs w:val="20"/>
        </w:rPr>
        <w:t xml:space="preserve">includes </w:t>
      </w:r>
      <w:del w:id="2" w:author="Sage Belz" w:date="2019-07-22T16:41:00Z">
        <w:r w:rsidR="00AD7F75" w:rsidRPr="00AD7F75" w:rsidDel="002C33E6">
          <w:rPr>
            <w:rFonts w:asciiTheme="majorHAnsi" w:hAnsiTheme="majorHAnsi" w:cstheme="majorHAnsi"/>
            <w:sz w:val="20"/>
            <w:szCs w:val="20"/>
          </w:rPr>
          <w:delText xml:space="preserve">both </w:delText>
        </w:r>
      </w:del>
      <w:r w:rsidR="00AD7F75" w:rsidRPr="00AD7F75">
        <w:rPr>
          <w:rFonts w:asciiTheme="majorHAnsi" w:hAnsiTheme="majorHAnsi" w:cstheme="majorHAnsi"/>
          <w:sz w:val="20"/>
          <w:szCs w:val="20"/>
        </w:rPr>
        <w:t xml:space="preserve">the direct effects of </w:t>
      </w:r>
      <w:ins w:id="3" w:author="Sage Belz" w:date="2019-07-22T16:41:00Z">
        <w:r w:rsidR="002C33E6">
          <w:rPr>
            <w:rFonts w:asciiTheme="majorHAnsi" w:hAnsiTheme="majorHAnsi" w:cstheme="majorHAnsi"/>
            <w:sz w:val="20"/>
            <w:szCs w:val="20"/>
          </w:rPr>
          <w:t xml:space="preserve">federal, state, and local </w:t>
        </w:r>
      </w:ins>
      <w:r w:rsidR="00AD7F75" w:rsidRPr="00AD7F75">
        <w:rPr>
          <w:rFonts w:asciiTheme="majorHAnsi" w:hAnsiTheme="majorHAnsi" w:cstheme="majorHAnsi"/>
          <w:sz w:val="20"/>
          <w:szCs w:val="20"/>
        </w:rPr>
        <w:t>government purchases as well as the more indirect effects of government taxes and government transfers</w:t>
      </w:r>
      <w:ins w:id="4" w:author="Sage Belz" w:date="2019-07-22T16:42:00Z">
        <w:r w:rsidR="002C33E6">
          <w:rPr>
            <w:rFonts w:asciiTheme="majorHAnsi" w:hAnsiTheme="majorHAnsi" w:cstheme="majorHAnsi"/>
            <w:sz w:val="20"/>
            <w:szCs w:val="20"/>
          </w:rPr>
          <w:t>, which affect private consumption</w:t>
        </w:r>
      </w:ins>
      <w:r w:rsidR="00AD7F75" w:rsidRPr="00AD7F75">
        <w:rPr>
          <w:rFonts w:asciiTheme="majorHAnsi" w:hAnsiTheme="majorHAnsi" w:cstheme="majorHAnsi"/>
          <w:sz w:val="20"/>
          <w:szCs w:val="20"/>
        </w:rPr>
        <w:t xml:space="preserve">. The FIM is closely related to a measure of fiscal stance developed by Federal Reserve Board staff (see Cashin et al. 2018). </w:t>
      </w:r>
    </w:p>
    <w:p w14:paraId="5339775D" w14:textId="413AB9A1" w:rsidR="00D949F1" w:rsidRDefault="00842B37" w:rsidP="00252BAF">
      <w:pPr>
        <w:rPr>
          <w:rFonts w:asciiTheme="majorHAnsi" w:hAnsiTheme="majorHAnsi" w:cstheme="majorHAnsi"/>
          <w:sz w:val="20"/>
          <w:szCs w:val="20"/>
        </w:rPr>
      </w:pPr>
      <w:r>
        <w:rPr>
          <w:rFonts w:asciiTheme="majorHAnsi" w:hAnsiTheme="majorHAnsi" w:cstheme="majorHAnsi"/>
          <w:sz w:val="20"/>
          <w:szCs w:val="20"/>
        </w:rPr>
        <w:t>As the figure below illustrates, b</w:t>
      </w:r>
      <w:r w:rsidR="007545D2" w:rsidRPr="007545D2">
        <w:rPr>
          <w:rFonts w:asciiTheme="majorHAnsi" w:hAnsiTheme="majorHAnsi" w:cstheme="majorHAnsi"/>
          <w:sz w:val="20"/>
          <w:szCs w:val="20"/>
        </w:rPr>
        <w:t>etween 2008 and 2011,</w:t>
      </w:r>
      <w:r w:rsidR="00D949F1">
        <w:rPr>
          <w:rFonts w:asciiTheme="majorHAnsi" w:hAnsiTheme="majorHAnsi" w:cstheme="majorHAnsi"/>
          <w:sz w:val="20"/>
          <w:szCs w:val="20"/>
        </w:rPr>
        <w:t xml:space="preserve"> the years of the Obama stimulus (ARRA,) </w:t>
      </w:r>
      <w:r w:rsidR="007545D2" w:rsidRPr="007545D2">
        <w:rPr>
          <w:rFonts w:asciiTheme="majorHAnsi" w:hAnsiTheme="majorHAnsi" w:cstheme="majorHAnsi"/>
          <w:sz w:val="20"/>
          <w:szCs w:val="20"/>
        </w:rPr>
        <w:t xml:space="preserve">fiscal impact was positive, indicating that government policy was </w:t>
      </w:r>
      <w:proofErr w:type="spellStart"/>
      <w:r w:rsidR="007545D2" w:rsidRPr="007545D2">
        <w:rPr>
          <w:rFonts w:asciiTheme="majorHAnsi" w:hAnsiTheme="majorHAnsi" w:cstheme="majorHAnsi"/>
          <w:sz w:val="20"/>
          <w:szCs w:val="20"/>
        </w:rPr>
        <w:t>stimulative</w:t>
      </w:r>
      <w:proofErr w:type="spellEnd"/>
      <w:r w:rsidR="007545D2" w:rsidRPr="007545D2">
        <w:rPr>
          <w:rFonts w:asciiTheme="majorHAnsi" w:hAnsiTheme="majorHAnsi" w:cstheme="majorHAnsi"/>
          <w:sz w:val="20"/>
          <w:szCs w:val="20"/>
        </w:rPr>
        <w:t>. For several years</w:t>
      </w:r>
      <w:r w:rsidR="000A2982">
        <w:rPr>
          <w:rFonts w:asciiTheme="majorHAnsi" w:hAnsiTheme="majorHAnsi" w:cstheme="majorHAnsi"/>
          <w:sz w:val="20"/>
          <w:szCs w:val="20"/>
        </w:rPr>
        <w:t xml:space="preserve"> afte</w:t>
      </w:r>
      <w:r w:rsidR="00D949F1">
        <w:rPr>
          <w:rFonts w:asciiTheme="majorHAnsi" w:hAnsiTheme="majorHAnsi" w:cstheme="majorHAnsi"/>
          <w:sz w:val="20"/>
          <w:szCs w:val="20"/>
        </w:rPr>
        <w:t xml:space="preserve">r, due to the spending </w:t>
      </w:r>
      <w:r w:rsidR="008945E2">
        <w:rPr>
          <w:rFonts w:asciiTheme="majorHAnsi" w:hAnsiTheme="majorHAnsi" w:cstheme="majorHAnsi"/>
          <w:sz w:val="20"/>
          <w:szCs w:val="20"/>
        </w:rPr>
        <w:t>sequesters</w:t>
      </w:r>
      <w:r w:rsidR="007545D2" w:rsidRPr="007545D2">
        <w:rPr>
          <w:rFonts w:asciiTheme="majorHAnsi" w:hAnsiTheme="majorHAnsi" w:cstheme="majorHAnsi"/>
          <w:sz w:val="20"/>
          <w:szCs w:val="20"/>
        </w:rPr>
        <w:t xml:space="preserve">, the fiscal impact was negative, indicating a restraint on growth. In </w:t>
      </w:r>
      <w:r w:rsidR="00EA385C">
        <w:rPr>
          <w:rFonts w:asciiTheme="majorHAnsi" w:hAnsiTheme="majorHAnsi" w:cstheme="majorHAnsi"/>
          <w:sz w:val="20"/>
          <w:szCs w:val="20"/>
        </w:rPr>
        <w:t xml:space="preserve">recent quarters, </w:t>
      </w:r>
      <w:r w:rsidR="007545D2" w:rsidRPr="007545D2">
        <w:rPr>
          <w:rFonts w:asciiTheme="majorHAnsi" w:hAnsiTheme="majorHAnsi" w:cstheme="majorHAnsi"/>
          <w:sz w:val="20"/>
          <w:szCs w:val="20"/>
        </w:rPr>
        <w:t xml:space="preserve">government spending and taxes have moved from being </w:t>
      </w:r>
      <w:r w:rsidR="006765BF">
        <w:rPr>
          <w:rFonts w:asciiTheme="majorHAnsi" w:hAnsiTheme="majorHAnsi" w:cstheme="majorHAnsi"/>
          <w:sz w:val="20"/>
          <w:szCs w:val="20"/>
        </w:rPr>
        <w:t>around zero</w:t>
      </w:r>
      <w:r w:rsidR="007545D2" w:rsidRPr="007545D2">
        <w:rPr>
          <w:rFonts w:asciiTheme="majorHAnsi" w:hAnsiTheme="majorHAnsi" w:cstheme="majorHAnsi"/>
          <w:sz w:val="20"/>
          <w:szCs w:val="20"/>
        </w:rPr>
        <w:t xml:space="preserve"> (neither stimulating nor restraining growth) to slightly </w:t>
      </w:r>
      <w:r w:rsidR="00CF3C36">
        <w:rPr>
          <w:rFonts w:asciiTheme="majorHAnsi" w:hAnsiTheme="majorHAnsi" w:cstheme="majorHAnsi"/>
          <w:sz w:val="20"/>
          <w:szCs w:val="20"/>
        </w:rPr>
        <w:t xml:space="preserve">positive, reflecting the effects of tax cuts in late 2017 and higher spending by state and local governments. Federal spending, on the other hand, has slowed in the last two quarters and generated a slight drag on GDP growth. </w:t>
      </w:r>
    </w:p>
    <w:p w14:paraId="5EA50F7D" w14:textId="5EE13EEA" w:rsidR="00D949F1" w:rsidDel="002C33E6" w:rsidRDefault="00D949F1" w:rsidP="00252BAF">
      <w:pPr>
        <w:rPr>
          <w:del w:id="5" w:author="Sage Belz" w:date="2019-07-22T16:41:00Z"/>
          <w:rStyle w:val="Hyperlink"/>
          <w:rFonts w:asciiTheme="majorHAnsi" w:hAnsiTheme="majorHAnsi" w:cstheme="majorHAnsi"/>
          <w:sz w:val="20"/>
          <w:szCs w:val="20"/>
        </w:rPr>
      </w:pPr>
      <w:commentRangeStart w:id="6"/>
      <w:del w:id="7" w:author="Sage Belz" w:date="2019-07-22T16:41:00Z">
        <w:r w:rsidDel="002C33E6">
          <w:rPr>
            <w:rStyle w:val="Hyperlink"/>
            <w:rFonts w:asciiTheme="majorHAnsi" w:hAnsiTheme="majorHAnsi" w:cstheme="majorHAnsi"/>
            <w:sz w:val="20"/>
            <w:szCs w:val="20"/>
          </w:rPr>
          <w:delText>The FIM is broader than measures of fiscal impetus that look mainly at the size of the federal deficit because (a) it reflects state and local taxes and spending as well as federal and (b) MPC point.</w:delText>
        </w:r>
      </w:del>
      <w:commentRangeEnd w:id="6"/>
      <w:r w:rsidR="002C33E6">
        <w:rPr>
          <w:rStyle w:val="CommentReference"/>
        </w:rPr>
        <w:commentReference w:id="6"/>
      </w:r>
    </w:p>
    <w:p w14:paraId="7D500D0B" w14:textId="1545C3BF" w:rsidR="00C67967" w:rsidRPr="00CC4D7C" w:rsidRDefault="00CE70C3" w:rsidP="00252BAF">
      <w:pPr>
        <w:rPr>
          <w:rFonts w:asciiTheme="majorHAnsi" w:hAnsiTheme="majorHAnsi" w:cstheme="majorHAnsi"/>
          <w:sz w:val="20"/>
          <w:szCs w:val="20"/>
        </w:rPr>
      </w:pPr>
      <w:hyperlink r:id="rId11" w:history="1">
        <w:r w:rsidR="00C67967" w:rsidRPr="00CC4D7C">
          <w:rPr>
            <w:rStyle w:val="Hyperlink"/>
            <w:rFonts w:asciiTheme="majorHAnsi" w:hAnsiTheme="majorHAnsi" w:cstheme="majorHAnsi"/>
            <w:sz w:val="20"/>
            <w:szCs w:val="20"/>
          </w:rPr>
          <w:t xml:space="preserve">To </w:t>
        </w:r>
        <w:r>
          <w:rPr>
            <w:rStyle w:val="Hyperlink"/>
            <w:rFonts w:asciiTheme="majorHAnsi" w:hAnsiTheme="majorHAnsi" w:cstheme="majorHAnsi"/>
            <w:sz w:val="20"/>
            <w:szCs w:val="20"/>
          </w:rPr>
          <w:t>learn</w:t>
        </w:r>
        <w:r w:rsidR="00C67967" w:rsidRPr="00CC4D7C">
          <w:rPr>
            <w:rStyle w:val="Hyperlink"/>
            <w:rFonts w:asciiTheme="majorHAnsi" w:hAnsiTheme="majorHAnsi" w:cstheme="majorHAnsi"/>
            <w:sz w:val="20"/>
            <w:szCs w:val="20"/>
          </w:rPr>
          <w:t xml:space="preserve"> more about interpret</w:t>
        </w:r>
        <w:r>
          <w:rPr>
            <w:rStyle w:val="Hyperlink"/>
            <w:rFonts w:asciiTheme="majorHAnsi" w:hAnsiTheme="majorHAnsi" w:cstheme="majorHAnsi"/>
            <w:sz w:val="20"/>
            <w:szCs w:val="20"/>
          </w:rPr>
          <w:t>ing</w:t>
        </w:r>
        <w:r w:rsidR="00C67967" w:rsidRPr="00CC4D7C">
          <w:rPr>
            <w:rStyle w:val="Hyperlink"/>
            <w:rFonts w:asciiTheme="majorHAnsi" w:hAnsiTheme="majorHAnsi" w:cstheme="majorHAnsi"/>
            <w:sz w:val="20"/>
            <w:szCs w:val="20"/>
          </w:rPr>
          <w:t xml:space="preserve"> the FIM, read our methodology.</w:t>
        </w:r>
      </w:hyperlink>
      <w:r w:rsidR="00C67967" w:rsidRPr="00CC4D7C">
        <w:rPr>
          <w:rFonts w:asciiTheme="majorHAnsi" w:hAnsiTheme="majorHAnsi" w:cstheme="majorHAnsi"/>
          <w:sz w:val="20"/>
          <w:szCs w:val="20"/>
        </w:rPr>
        <w:t xml:space="preserve"> </w:t>
      </w:r>
      <w:r w:rsidR="00D949F1">
        <w:rPr>
          <w:rFonts w:asciiTheme="majorHAnsi" w:hAnsiTheme="majorHAnsi" w:cstheme="majorHAnsi"/>
          <w:sz w:val="20"/>
          <w:szCs w:val="20"/>
        </w:rPr>
        <w:t xml:space="preserve"> </w:t>
      </w:r>
    </w:p>
    <w:p w14:paraId="031148A6" w14:textId="04F019FA" w:rsidR="007D45FF" w:rsidRDefault="00D524BE" w:rsidP="007D45FF">
      <w:pPr>
        <w:rPr>
          <w:rFonts w:asciiTheme="majorHAnsi" w:hAnsiTheme="majorHAnsi" w:cstheme="majorHAnsi"/>
          <w:sz w:val="20"/>
          <w:szCs w:val="20"/>
        </w:rPr>
      </w:pPr>
      <w:r w:rsidRPr="00F6706D">
        <w:rPr>
          <w:rFonts w:asciiTheme="majorHAnsi" w:hAnsiTheme="majorHAnsi" w:cstheme="majorHAnsi"/>
          <w:sz w:val="20"/>
          <w:szCs w:val="20"/>
        </w:rPr>
        <w:t xml:space="preserve">This week, the Hutchins Center will begin </w:t>
      </w:r>
      <w:r w:rsidR="00D949F1">
        <w:rPr>
          <w:rFonts w:asciiTheme="majorHAnsi" w:hAnsiTheme="majorHAnsi" w:cstheme="majorHAnsi"/>
          <w:sz w:val="20"/>
          <w:szCs w:val="20"/>
        </w:rPr>
        <w:t xml:space="preserve">regularly </w:t>
      </w:r>
      <w:r w:rsidRPr="00F6706D">
        <w:rPr>
          <w:rFonts w:asciiTheme="majorHAnsi" w:hAnsiTheme="majorHAnsi" w:cstheme="majorHAnsi"/>
          <w:sz w:val="20"/>
          <w:szCs w:val="20"/>
        </w:rPr>
        <w:t xml:space="preserve">publishing </w:t>
      </w:r>
      <w:r w:rsidR="00D949F1">
        <w:rPr>
          <w:rFonts w:asciiTheme="majorHAnsi" w:hAnsiTheme="majorHAnsi" w:cstheme="majorHAnsi"/>
          <w:sz w:val="20"/>
          <w:szCs w:val="20"/>
        </w:rPr>
        <w:t>a</w:t>
      </w:r>
      <w:r w:rsidRPr="00F6706D">
        <w:rPr>
          <w:rFonts w:asciiTheme="majorHAnsi" w:hAnsiTheme="majorHAnsi" w:cstheme="majorHAnsi"/>
          <w:sz w:val="20"/>
          <w:szCs w:val="20"/>
        </w:rPr>
        <w:t xml:space="preserve"> FIM forecast, which provides a view of how fiscal policies are expected to affect the economy over the next</w:t>
      </w:r>
      <w:r>
        <w:rPr>
          <w:rFonts w:asciiTheme="majorHAnsi" w:hAnsiTheme="majorHAnsi" w:cstheme="majorHAnsi"/>
          <w:sz w:val="20"/>
          <w:szCs w:val="20"/>
        </w:rPr>
        <w:t xml:space="preserve"> two </w:t>
      </w:r>
      <w:commentRangeStart w:id="8"/>
      <w:commentRangeStart w:id="9"/>
      <w:r>
        <w:rPr>
          <w:rFonts w:asciiTheme="majorHAnsi" w:hAnsiTheme="majorHAnsi" w:cstheme="majorHAnsi"/>
          <w:sz w:val="20"/>
          <w:szCs w:val="20"/>
        </w:rPr>
        <w:t>years</w:t>
      </w:r>
      <w:commentRangeEnd w:id="8"/>
      <w:r w:rsidR="00D949F1">
        <w:rPr>
          <w:rStyle w:val="CommentReference"/>
        </w:rPr>
        <w:commentReference w:id="8"/>
      </w:r>
      <w:commentRangeEnd w:id="9"/>
      <w:r w:rsidR="002C33E6">
        <w:rPr>
          <w:rStyle w:val="CommentReference"/>
        </w:rPr>
        <w:commentReference w:id="9"/>
      </w:r>
      <w:r w:rsidRPr="00F6706D">
        <w:rPr>
          <w:rFonts w:asciiTheme="majorHAnsi" w:hAnsiTheme="majorHAnsi" w:cstheme="majorHAnsi"/>
          <w:sz w:val="20"/>
          <w:szCs w:val="20"/>
        </w:rPr>
        <w:t xml:space="preserve">. </w:t>
      </w:r>
    </w:p>
    <w:p w14:paraId="491CC047" w14:textId="126EF923" w:rsidR="00842B37" w:rsidRDefault="002C33E6" w:rsidP="00700B28">
      <w:pPr>
        <w:jc w:val="center"/>
        <w:rPr>
          <w:ins w:id="10" w:author="David Wessel" w:date="2019-07-17T17:09:00Z"/>
          <w:rFonts w:asciiTheme="majorHAnsi" w:hAnsiTheme="majorHAnsi" w:cstheme="majorHAnsi"/>
          <w:sz w:val="20"/>
          <w:szCs w:val="20"/>
        </w:rPr>
      </w:pPr>
      <w:ins w:id="11" w:author="Sage Belz" w:date="2019-07-22T16:39:00Z">
        <w:r>
          <w:rPr>
            <w:noProof/>
          </w:rPr>
          <w:drawing>
            <wp:inline distT="0" distB="0" distL="0" distR="0" wp14:anchorId="5F718486" wp14:editId="0BAD1CAF">
              <wp:extent cx="4838131" cy="362859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5057" cy="3641293"/>
                      </a:xfrm>
                      <a:prstGeom prst="rect">
                        <a:avLst/>
                      </a:prstGeom>
                      <a:noFill/>
                      <a:ln>
                        <a:noFill/>
                      </a:ln>
                    </pic:spPr>
                  </pic:pic>
                </a:graphicData>
              </a:graphic>
            </wp:inline>
          </w:drawing>
        </w:r>
      </w:ins>
    </w:p>
    <w:p w14:paraId="4EBF8D59" w14:textId="77777777" w:rsidR="00CC4D7C" w:rsidRPr="00700B28" w:rsidRDefault="00CC4D7C" w:rsidP="007D45FF">
      <w:pPr>
        <w:rPr>
          <w:rFonts w:asciiTheme="majorHAnsi" w:hAnsiTheme="majorHAnsi" w:cstheme="majorHAnsi"/>
          <w:i/>
          <w:sz w:val="20"/>
          <w:szCs w:val="20"/>
        </w:rPr>
      </w:pPr>
      <w:r w:rsidRPr="00700B28">
        <w:rPr>
          <w:rFonts w:asciiTheme="majorHAnsi" w:hAnsiTheme="majorHAnsi" w:cstheme="majorHAnsi"/>
          <w:i/>
          <w:sz w:val="20"/>
          <w:szCs w:val="20"/>
        </w:rPr>
        <w:t xml:space="preserve">What </w:t>
      </w:r>
      <w:r w:rsidR="00C17575" w:rsidRPr="00700B28">
        <w:rPr>
          <w:rFonts w:asciiTheme="majorHAnsi" w:hAnsiTheme="majorHAnsi" w:cstheme="majorHAnsi"/>
          <w:i/>
          <w:sz w:val="20"/>
          <w:szCs w:val="20"/>
        </w:rPr>
        <w:t>should we expect from fiscal policy in the coming years?</w:t>
      </w:r>
    </w:p>
    <w:p w14:paraId="259E6AF9" w14:textId="4201B78A" w:rsidR="00F6706D" w:rsidRDefault="00F30D10" w:rsidP="00071265">
      <w:pPr>
        <w:rPr>
          <w:rFonts w:asciiTheme="majorHAnsi" w:hAnsiTheme="majorHAnsi" w:cstheme="majorHAnsi"/>
          <w:sz w:val="20"/>
          <w:szCs w:val="20"/>
        </w:rPr>
      </w:pPr>
      <w:r>
        <w:rPr>
          <w:rFonts w:asciiTheme="majorHAnsi" w:hAnsiTheme="majorHAnsi" w:cstheme="majorHAnsi"/>
          <w:sz w:val="20"/>
          <w:szCs w:val="20"/>
        </w:rPr>
        <w:lastRenderedPageBreak/>
        <w:t>Under the</w:t>
      </w:r>
      <w:r w:rsidR="00071265" w:rsidRPr="00F6706D">
        <w:rPr>
          <w:rFonts w:asciiTheme="majorHAnsi" w:hAnsiTheme="majorHAnsi" w:cstheme="majorHAnsi"/>
          <w:sz w:val="20"/>
          <w:szCs w:val="20"/>
        </w:rPr>
        <w:t xml:space="preserve"> FIM </w:t>
      </w:r>
      <w:r>
        <w:rPr>
          <w:rFonts w:asciiTheme="majorHAnsi" w:hAnsiTheme="majorHAnsi" w:cstheme="majorHAnsi"/>
          <w:sz w:val="20"/>
          <w:szCs w:val="20"/>
        </w:rPr>
        <w:t>f</w:t>
      </w:r>
      <w:r w:rsidR="00071265" w:rsidRPr="00F6706D">
        <w:rPr>
          <w:rFonts w:asciiTheme="majorHAnsi" w:hAnsiTheme="majorHAnsi" w:cstheme="majorHAnsi"/>
          <w:sz w:val="20"/>
          <w:szCs w:val="20"/>
        </w:rPr>
        <w:t>orecast</w:t>
      </w:r>
      <w:r>
        <w:rPr>
          <w:rFonts w:asciiTheme="majorHAnsi" w:hAnsiTheme="majorHAnsi" w:cstheme="majorHAnsi"/>
          <w:sz w:val="20"/>
          <w:szCs w:val="20"/>
        </w:rPr>
        <w:t xml:space="preserve">, </w:t>
      </w:r>
      <w:r w:rsidR="00066FDC" w:rsidRPr="00F6706D">
        <w:rPr>
          <w:rFonts w:asciiTheme="majorHAnsi" w:hAnsiTheme="majorHAnsi" w:cstheme="majorHAnsi"/>
          <w:sz w:val="20"/>
          <w:szCs w:val="20"/>
        </w:rPr>
        <w:t>the</w:t>
      </w:r>
      <w:r w:rsidR="00071265" w:rsidRPr="00F6706D">
        <w:rPr>
          <w:rFonts w:asciiTheme="majorHAnsi" w:hAnsiTheme="majorHAnsi" w:cstheme="majorHAnsi"/>
          <w:sz w:val="20"/>
          <w:szCs w:val="20"/>
        </w:rPr>
        <w:t xml:space="preserve"> spending and tax policies at federal, state and local levels will </w:t>
      </w:r>
      <w:r w:rsidR="00047E81" w:rsidRPr="00F6706D">
        <w:rPr>
          <w:rFonts w:asciiTheme="majorHAnsi" w:hAnsiTheme="majorHAnsi" w:cstheme="majorHAnsi"/>
          <w:sz w:val="20"/>
          <w:szCs w:val="20"/>
        </w:rPr>
        <w:t xml:space="preserve">boost GDP growth by </w:t>
      </w:r>
      <w:r w:rsidR="00040C7E" w:rsidRPr="00F6706D">
        <w:rPr>
          <w:rFonts w:asciiTheme="majorHAnsi" w:hAnsiTheme="majorHAnsi" w:cstheme="majorHAnsi"/>
          <w:sz w:val="20"/>
          <w:szCs w:val="20"/>
        </w:rPr>
        <w:t xml:space="preserve">a little less than half a percentage point </w:t>
      </w:r>
      <w:r w:rsidR="00071265" w:rsidRPr="00F6706D">
        <w:rPr>
          <w:rFonts w:asciiTheme="majorHAnsi" w:hAnsiTheme="majorHAnsi" w:cstheme="majorHAnsi"/>
          <w:sz w:val="20"/>
          <w:szCs w:val="20"/>
        </w:rPr>
        <w:t xml:space="preserve">in </w:t>
      </w:r>
      <w:r w:rsidR="00040C7E" w:rsidRPr="00F6706D">
        <w:rPr>
          <w:rFonts w:asciiTheme="majorHAnsi" w:hAnsiTheme="majorHAnsi" w:cstheme="majorHAnsi"/>
          <w:sz w:val="20"/>
          <w:szCs w:val="20"/>
        </w:rPr>
        <w:t xml:space="preserve">each of </w:t>
      </w:r>
      <w:r w:rsidR="00071265" w:rsidRPr="00F6706D">
        <w:rPr>
          <w:rFonts w:asciiTheme="majorHAnsi" w:hAnsiTheme="majorHAnsi" w:cstheme="majorHAnsi"/>
          <w:sz w:val="20"/>
          <w:szCs w:val="20"/>
        </w:rPr>
        <w:t xml:space="preserve">the </w:t>
      </w:r>
      <w:r w:rsidR="00040C7E" w:rsidRPr="00F6706D">
        <w:rPr>
          <w:rFonts w:asciiTheme="majorHAnsi" w:hAnsiTheme="majorHAnsi" w:cstheme="majorHAnsi"/>
          <w:sz w:val="20"/>
          <w:szCs w:val="20"/>
        </w:rPr>
        <w:t>next four quarters</w:t>
      </w:r>
      <w:r w:rsidR="00EE080A" w:rsidRPr="00F6706D">
        <w:rPr>
          <w:rFonts w:asciiTheme="majorHAnsi" w:hAnsiTheme="majorHAnsi" w:cstheme="majorHAnsi"/>
          <w:sz w:val="20"/>
          <w:szCs w:val="20"/>
        </w:rPr>
        <w:t xml:space="preserve">, but fiscal stimulus will </w:t>
      </w:r>
      <w:r w:rsidR="00383509" w:rsidRPr="00F6706D">
        <w:rPr>
          <w:rFonts w:asciiTheme="majorHAnsi" w:hAnsiTheme="majorHAnsi" w:cstheme="majorHAnsi"/>
          <w:sz w:val="20"/>
          <w:szCs w:val="20"/>
        </w:rPr>
        <w:t>wane</w:t>
      </w:r>
      <w:r w:rsidR="00EE080A" w:rsidRPr="00F6706D">
        <w:rPr>
          <w:rFonts w:asciiTheme="majorHAnsi" w:hAnsiTheme="majorHAnsi" w:cstheme="majorHAnsi"/>
          <w:sz w:val="20"/>
          <w:szCs w:val="20"/>
        </w:rPr>
        <w:t xml:space="preserve"> and </w:t>
      </w:r>
      <w:r w:rsidR="00450C1C">
        <w:rPr>
          <w:rFonts w:asciiTheme="majorHAnsi" w:hAnsiTheme="majorHAnsi" w:cstheme="majorHAnsi"/>
          <w:sz w:val="20"/>
          <w:szCs w:val="20"/>
        </w:rPr>
        <w:t>be about zero</w:t>
      </w:r>
      <w:r w:rsidR="00EE080A" w:rsidRPr="00F6706D">
        <w:rPr>
          <w:rFonts w:asciiTheme="majorHAnsi" w:hAnsiTheme="majorHAnsi" w:cstheme="majorHAnsi"/>
          <w:sz w:val="20"/>
          <w:szCs w:val="20"/>
        </w:rPr>
        <w:t xml:space="preserve"> starting in the first quarter of 2020. </w:t>
      </w:r>
      <w:r w:rsidR="00071265" w:rsidRPr="00F6706D">
        <w:rPr>
          <w:rFonts w:asciiTheme="majorHAnsi" w:hAnsiTheme="majorHAnsi" w:cstheme="majorHAnsi"/>
          <w:sz w:val="20"/>
          <w:szCs w:val="20"/>
        </w:rPr>
        <w:t xml:space="preserve">Most of </w:t>
      </w:r>
      <w:r w:rsidR="00EE080A" w:rsidRPr="00F6706D">
        <w:rPr>
          <w:rFonts w:asciiTheme="majorHAnsi" w:hAnsiTheme="majorHAnsi" w:cstheme="majorHAnsi"/>
          <w:sz w:val="20"/>
          <w:szCs w:val="20"/>
        </w:rPr>
        <w:t xml:space="preserve">the </w:t>
      </w:r>
      <w:r w:rsidR="00047E81" w:rsidRPr="00F6706D">
        <w:rPr>
          <w:rFonts w:asciiTheme="majorHAnsi" w:hAnsiTheme="majorHAnsi" w:cstheme="majorHAnsi"/>
          <w:sz w:val="20"/>
          <w:szCs w:val="20"/>
        </w:rPr>
        <w:t>impact</w:t>
      </w:r>
      <w:r w:rsidR="00071265" w:rsidRPr="00F6706D">
        <w:rPr>
          <w:rFonts w:asciiTheme="majorHAnsi" w:hAnsiTheme="majorHAnsi" w:cstheme="majorHAnsi"/>
          <w:sz w:val="20"/>
          <w:szCs w:val="20"/>
        </w:rPr>
        <w:t xml:space="preserve"> </w:t>
      </w:r>
      <w:r w:rsidR="00D574F8" w:rsidRPr="00F6706D">
        <w:rPr>
          <w:rFonts w:asciiTheme="majorHAnsi" w:hAnsiTheme="majorHAnsi" w:cstheme="majorHAnsi"/>
          <w:sz w:val="20"/>
          <w:szCs w:val="20"/>
        </w:rPr>
        <w:t xml:space="preserve">in 2019 is expected to come </w:t>
      </w:r>
      <w:r w:rsidR="00071265" w:rsidRPr="00F6706D">
        <w:rPr>
          <w:rFonts w:asciiTheme="majorHAnsi" w:hAnsiTheme="majorHAnsi" w:cstheme="majorHAnsi"/>
          <w:sz w:val="20"/>
          <w:szCs w:val="20"/>
        </w:rPr>
        <w:t xml:space="preserve">from spending by the federal government on social security and health care, which </w:t>
      </w:r>
      <w:r w:rsidR="00047E81" w:rsidRPr="00F6706D">
        <w:rPr>
          <w:rFonts w:asciiTheme="majorHAnsi" w:hAnsiTheme="majorHAnsi" w:cstheme="majorHAnsi"/>
          <w:sz w:val="20"/>
          <w:szCs w:val="20"/>
        </w:rPr>
        <w:t xml:space="preserve">strengthens </w:t>
      </w:r>
      <w:r w:rsidR="00291459" w:rsidRPr="00F6706D">
        <w:rPr>
          <w:rFonts w:asciiTheme="majorHAnsi" w:hAnsiTheme="majorHAnsi" w:cstheme="majorHAnsi"/>
          <w:sz w:val="20"/>
          <w:szCs w:val="20"/>
        </w:rPr>
        <w:t>household consumption</w:t>
      </w:r>
      <w:r w:rsidR="00071265" w:rsidRPr="00F6706D">
        <w:rPr>
          <w:rFonts w:asciiTheme="majorHAnsi" w:hAnsiTheme="majorHAnsi" w:cstheme="majorHAnsi"/>
          <w:sz w:val="20"/>
          <w:szCs w:val="20"/>
        </w:rPr>
        <w:t xml:space="preserve">. </w:t>
      </w:r>
      <w:r w:rsidR="00D574F8" w:rsidRPr="00F6706D">
        <w:rPr>
          <w:rFonts w:asciiTheme="majorHAnsi" w:hAnsiTheme="majorHAnsi" w:cstheme="majorHAnsi"/>
          <w:sz w:val="20"/>
          <w:szCs w:val="20"/>
        </w:rPr>
        <w:t>Over that same period</w:t>
      </w:r>
      <w:r w:rsidR="00071265" w:rsidRPr="00F6706D">
        <w:rPr>
          <w:rFonts w:asciiTheme="majorHAnsi" w:hAnsiTheme="majorHAnsi" w:cstheme="majorHAnsi"/>
          <w:sz w:val="20"/>
          <w:szCs w:val="20"/>
        </w:rPr>
        <w:t>,</w:t>
      </w:r>
      <w:r w:rsidR="00D574F8" w:rsidRPr="00F6706D">
        <w:rPr>
          <w:rFonts w:asciiTheme="majorHAnsi" w:hAnsiTheme="majorHAnsi" w:cstheme="majorHAnsi"/>
          <w:sz w:val="20"/>
          <w:szCs w:val="20"/>
        </w:rPr>
        <w:t xml:space="preserve"> we project that </w:t>
      </w:r>
      <w:r w:rsidR="00071265" w:rsidRPr="00F6706D">
        <w:rPr>
          <w:rFonts w:asciiTheme="majorHAnsi" w:hAnsiTheme="majorHAnsi" w:cstheme="majorHAnsi"/>
          <w:sz w:val="20"/>
          <w:szCs w:val="20"/>
        </w:rPr>
        <w:t xml:space="preserve">other federal spending will grow more slowly than in the past and have about a net zero impact on growth. </w:t>
      </w:r>
      <w:r w:rsidR="00D574F8" w:rsidRPr="00F6706D">
        <w:rPr>
          <w:rFonts w:asciiTheme="majorHAnsi" w:hAnsiTheme="majorHAnsi" w:cstheme="majorHAnsi"/>
          <w:sz w:val="20"/>
          <w:szCs w:val="20"/>
        </w:rPr>
        <w:t xml:space="preserve">Meanwhile, </w:t>
      </w:r>
      <w:r w:rsidR="00CE4248" w:rsidRPr="00F6706D">
        <w:rPr>
          <w:rFonts w:asciiTheme="majorHAnsi" w:hAnsiTheme="majorHAnsi" w:cstheme="majorHAnsi"/>
          <w:sz w:val="20"/>
          <w:szCs w:val="20"/>
        </w:rPr>
        <w:t xml:space="preserve">we project that state and local government spending will slow and have </w:t>
      </w:r>
      <w:r w:rsidR="0090220A" w:rsidRPr="00F6706D">
        <w:rPr>
          <w:rFonts w:asciiTheme="majorHAnsi" w:hAnsiTheme="majorHAnsi" w:cstheme="majorHAnsi"/>
          <w:sz w:val="20"/>
          <w:szCs w:val="20"/>
        </w:rPr>
        <w:t>a slightly negative effect on growth over the next year</w:t>
      </w:r>
      <w:r w:rsidR="00796644">
        <w:rPr>
          <w:rFonts w:asciiTheme="majorHAnsi" w:hAnsiTheme="majorHAnsi" w:cstheme="majorHAnsi"/>
          <w:sz w:val="20"/>
          <w:szCs w:val="20"/>
        </w:rPr>
        <w:t xml:space="preserve">, as a slowing </w:t>
      </w:r>
      <w:del w:id="12" w:author="Louise Sheiner" w:date="2019-07-19T15:59:00Z">
        <w:r w:rsidR="00796644" w:rsidDel="00403C4E">
          <w:rPr>
            <w:rFonts w:asciiTheme="majorHAnsi" w:hAnsiTheme="majorHAnsi" w:cstheme="majorHAnsi"/>
            <w:sz w:val="20"/>
            <w:szCs w:val="20"/>
          </w:rPr>
          <w:delText>private sector</w:delText>
        </w:r>
      </w:del>
      <w:ins w:id="13" w:author="Louise Sheiner" w:date="2019-07-19T15:59:00Z">
        <w:r w:rsidR="00403C4E">
          <w:rPr>
            <w:rFonts w:asciiTheme="majorHAnsi" w:hAnsiTheme="majorHAnsi" w:cstheme="majorHAnsi"/>
            <w:sz w:val="20"/>
            <w:szCs w:val="20"/>
          </w:rPr>
          <w:t>economy</w:t>
        </w:r>
      </w:ins>
      <w:r w:rsidR="00796644">
        <w:rPr>
          <w:rFonts w:asciiTheme="majorHAnsi" w:hAnsiTheme="majorHAnsi" w:cstheme="majorHAnsi"/>
          <w:sz w:val="20"/>
          <w:szCs w:val="20"/>
        </w:rPr>
        <w:t xml:space="preserve"> puts downward pressure on tax revenues</w:t>
      </w:r>
      <w:r w:rsidR="0090220A" w:rsidRPr="00F6706D">
        <w:rPr>
          <w:rFonts w:asciiTheme="majorHAnsi" w:hAnsiTheme="majorHAnsi" w:cstheme="majorHAnsi"/>
          <w:sz w:val="20"/>
          <w:szCs w:val="20"/>
        </w:rPr>
        <w:t>.</w:t>
      </w:r>
    </w:p>
    <w:p w14:paraId="497A8B8D" w14:textId="77777777" w:rsidR="00C17575" w:rsidRPr="00700B28" w:rsidRDefault="00C17575" w:rsidP="00071265">
      <w:pPr>
        <w:rPr>
          <w:rFonts w:asciiTheme="majorHAnsi" w:hAnsiTheme="majorHAnsi" w:cstheme="majorHAnsi"/>
          <w:i/>
          <w:sz w:val="20"/>
          <w:szCs w:val="20"/>
        </w:rPr>
      </w:pPr>
      <w:r w:rsidRPr="00700B28">
        <w:rPr>
          <w:rFonts w:asciiTheme="majorHAnsi" w:hAnsiTheme="majorHAnsi" w:cstheme="majorHAnsi"/>
          <w:i/>
          <w:sz w:val="20"/>
          <w:szCs w:val="20"/>
        </w:rPr>
        <w:t>How does the Hutchins Center construct its FIM Forecast?</w:t>
      </w:r>
    </w:p>
    <w:p w14:paraId="7D4889CB" w14:textId="77777777" w:rsidR="00C17575" w:rsidRDefault="00C17575" w:rsidP="00C17575">
      <w:pPr>
        <w:rPr>
          <w:rFonts w:asciiTheme="majorHAnsi" w:hAnsiTheme="majorHAnsi" w:cstheme="majorHAnsi"/>
          <w:sz w:val="20"/>
          <w:szCs w:val="20"/>
        </w:rPr>
      </w:pPr>
      <w:r w:rsidRPr="00F6706D">
        <w:rPr>
          <w:rFonts w:asciiTheme="majorHAnsi" w:hAnsiTheme="majorHAnsi" w:cstheme="majorHAnsi"/>
          <w:sz w:val="20"/>
          <w:szCs w:val="20"/>
        </w:rPr>
        <w:t xml:space="preserve">The FIM Forecast takes </w:t>
      </w:r>
      <w:r>
        <w:rPr>
          <w:rFonts w:asciiTheme="majorHAnsi" w:hAnsiTheme="majorHAnsi" w:cstheme="majorHAnsi"/>
          <w:sz w:val="20"/>
          <w:szCs w:val="20"/>
        </w:rPr>
        <w:t>a</w:t>
      </w:r>
      <w:r w:rsidRPr="00F6706D">
        <w:rPr>
          <w:rFonts w:asciiTheme="majorHAnsi" w:hAnsiTheme="majorHAnsi" w:cstheme="majorHAnsi"/>
          <w:sz w:val="20"/>
          <w:szCs w:val="20"/>
        </w:rPr>
        <w:t xml:space="preserve"> projected path for spending and tax revenues and projections of the economy and translates them into quarterly estimates of those policies’ </w:t>
      </w:r>
      <w:r>
        <w:rPr>
          <w:rFonts w:asciiTheme="majorHAnsi" w:hAnsiTheme="majorHAnsi" w:cstheme="majorHAnsi"/>
          <w:sz w:val="20"/>
          <w:szCs w:val="20"/>
        </w:rPr>
        <w:t>contributions</w:t>
      </w:r>
      <w:r w:rsidRPr="00F6706D">
        <w:rPr>
          <w:rFonts w:asciiTheme="majorHAnsi" w:hAnsiTheme="majorHAnsi" w:cstheme="majorHAnsi"/>
          <w:sz w:val="20"/>
          <w:szCs w:val="20"/>
        </w:rPr>
        <w:t xml:space="preserve"> </w:t>
      </w:r>
      <w:r>
        <w:rPr>
          <w:rFonts w:asciiTheme="majorHAnsi" w:hAnsiTheme="majorHAnsi" w:cstheme="majorHAnsi"/>
          <w:sz w:val="20"/>
          <w:szCs w:val="20"/>
        </w:rPr>
        <w:t xml:space="preserve">to </w:t>
      </w:r>
      <w:r w:rsidRPr="00F6706D">
        <w:rPr>
          <w:rFonts w:asciiTheme="majorHAnsi" w:hAnsiTheme="majorHAnsi" w:cstheme="majorHAnsi"/>
          <w:sz w:val="20"/>
          <w:szCs w:val="20"/>
        </w:rPr>
        <w:t xml:space="preserve">GDP growth. </w:t>
      </w:r>
      <w:r w:rsidR="008A4B21">
        <w:rPr>
          <w:rFonts w:asciiTheme="majorHAnsi" w:hAnsiTheme="majorHAnsi" w:cstheme="majorHAnsi"/>
          <w:sz w:val="20"/>
          <w:szCs w:val="20"/>
        </w:rPr>
        <w:t xml:space="preserve">The Hutchins Center uses </w:t>
      </w:r>
      <w:r w:rsidRPr="00F6706D">
        <w:rPr>
          <w:rFonts w:asciiTheme="majorHAnsi" w:hAnsiTheme="majorHAnsi" w:cstheme="majorHAnsi"/>
          <w:sz w:val="20"/>
          <w:szCs w:val="20"/>
        </w:rPr>
        <w:t>budgetary and economic projections from the Congressional Budget Office</w:t>
      </w:r>
      <w:r w:rsidR="008A4B21">
        <w:rPr>
          <w:rFonts w:asciiTheme="majorHAnsi" w:hAnsiTheme="majorHAnsi" w:cstheme="majorHAnsi"/>
          <w:sz w:val="20"/>
          <w:szCs w:val="20"/>
        </w:rPr>
        <w:t xml:space="preserve"> to </w:t>
      </w:r>
      <w:r w:rsidR="008218D0">
        <w:rPr>
          <w:rFonts w:asciiTheme="majorHAnsi" w:hAnsiTheme="majorHAnsi" w:cstheme="majorHAnsi"/>
          <w:sz w:val="20"/>
          <w:szCs w:val="20"/>
        </w:rPr>
        <w:t>inform</w:t>
      </w:r>
      <w:r w:rsidR="008A4B21">
        <w:rPr>
          <w:rFonts w:asciiTheme="majorHAnsi" w:hAnsiTheme="majorHAnsi" w:cstheme="majorHAnsi"/>
          <w:sz w:val="20"/>
          <w:szCs w:val="20"/>
        </w:rPr>
        <w:t xml:space="preserve"> these </w:t>
      </w:r>
      <w:r w:rsidR="008218D0">
        <w:rPr>
          <w:rFonts w:asciiTheme="majorHAnsi" w:hAnsiTheme="majorHAnsi" w:cstheme="majorHAnsi"/>
          <w:sz w:val="20"/>
          <w:szCs w:val="20"/>
        </w:rPr>
        <w:t>forecasts</w:t>
      </w:r>
      <w:r w:rsidRPr="00F6706D">
        <w:rPr>
          <w:rFonts w:asciiTheme="majorHAnsi" w:hAnsiTheme="majorHAnsi" w:cstheme="majorHAnsi"/>
          <w:sz w:val="20"/>
          <w:szCs w:val="20"/>
        </w:rPr>
        <w:t>.</w:t>
      </w:r>
      <w:r w:rsidR="004E0BC7">
        <w:rPr>
          <w:rFonts w:asciiTheme="majorHAnsi" w:hAnsiTheme="majorHAnsi" w:cstheme="majorHAnsi"/>
          <w:sz w:val="20"/>
          <w:szCs w:val="20"/>
        </w:rPr>
        <w:t xml:space="preserve"> In most cases, we assume that current laws will remain in place over the projection period, but in some instances, we deviate from this assumption. </w:t>
      </w:r>
      <w:r w:rsidRPr="00F6706D">
        <w:rPr>
          <w:rFonts w:asciiTheme="majorHAnsi" w:hAnsiTheme="majorHAnsi" w:cstheme="majorHAnsi"/>
          <w:sz w:val="20"/>
          <w:szCs w:val="20"/>
        </w:rPr>
        <w:t xml:space="preserve"> </w:t>
      </w:r>
    </w:p>
    <w:p w14:paraId="62DB2E53" w14:textId="77777777" w:rsidR="00E43F40" w:rsidRPr="00700B28" w:rsidRDefault="00E43F40" w:rsidP="00E43F40">
      <w:pPr>
        <w:rPr>
          <w:rFonts w:asciiTheme="majorHAnsi" w:hAnsiTheme="majorHAnsi" w:cstheme="majorHAnsi"/>
          <w:i/>
          <w:sz w:val="20"/>
          <w:szCs w:val="20"/>
        </w:rPr>
      </w:pPr>
      <w:r w:rsidRPr="00700B28">
        <w:rPr>
          <w:rFonts w:asciiTheme="majorHAnsi" w:hAnsiTheme="majorHAnsi" w:cstheme="majorHAnsi"/>
          <w:i/>
          <w:sz w:val="20"/>
          <w:szCs w:val="20"/>
        </w:rPr>
        <w:t>How do you forecast policy at the state and local level?</w:t>
      </w:r>
    </w:p>
    <w:p w14:paraId="0D8D107B" w14:textId="6B698B39" w:rsidR="00E43F40" w:rsidRPr="00D942C6" w:rsidRDefault="00E43F40" w:rsidP="00E43F40">
      <w:pPr>
        <w:rPr>
          <w:rFonts w:asciiTheme="majorHAnsi" w:hAnsiTheme="majorHAnsi" w:cstheme="majorHAnsi"/>
          <w:sz w:val="20"/>
          <w:szCs w:val="20"/>
        </w:rPr>
      </w:pPr>
      <w:commentRangeStart w:id="14"/>
      <w:commentRangeStart w:id="15"/>
      <w:r w:rsidRPr="00D942C6">
        <w:rPr>
          <w:rFonts w:asciiTheme="majorHAnsi" w:hAnsiTheme="majorHAnsi" w:cstheme="majorHAnsi"/>
          <w:sz w:val="20"/>
          <w:szCs w:val="20"/>
        </w:rPr>
        <w:t xml:space="preserve">Rather than forecasting the universe of spending policies by state and local governments, we assume that </w:t>
      </w:r>
      <w:r w:rsidR="00403C4E">
        <w:rPr>
          <w:rFonts w:asciiTheme="majorHAnsi" w:hAnsiTheme="majorHAnsi" w:cstheme="majorHAnsi"/>
          <w:sz w:val="20"/>
          <w:szCs w:val="20"/>
        </w:rPr>
        <w:t xml:space="preserve">nominal </w:t>
      </w:r>
      <w:r w:rsidRPr="00D942C6">
        <w:rPr>
          <w:rFonts w:asciiTheme="majorHAnsi" w:hAnsiTheme="majorHAnsi" w:cstheme="majorHAnsi"/>
          <w:sz w:val="20"/>
          <w:szCs w:val="20"/>
        </w:rPr>
        <w:t xml:space="preserve">spending, taxes, and transfers at </w:t>
      </w:r>
      <w:r w:rsidR="00403C4E">
        <w:rPr>
          <w:rFonts w:asciiTheme="majorHAnsi" w:hAnsiTheme="majorHAnsi" w:cstheme="majorHAnsi"/>
          <w:sz w:val="20"/>
          <w:szCs w:val="20"/>
        </w:rPr>
        <w:t>the state and local level</w:t>
      </w:r>
      <w:r w:rsidRPr="00D942C6">
        <w:rPr>
          <w:rFonts w:asciiTheme="majorHAnsi" w:hAnsiTheme="majorHAnsi" w:cstheme="majorHAnsi"/>
          <w:sz w:val="20"/>
          <w:szCs w:val="20"/>
        </w:rPr>
        <w:t xml:space="preserve"> will </w:t>
      </w:r>
      <w:r w:rsidR="00403C4E">
        <w:rPr>
          <w:rFonts w:asciiTheme="majorHAnsi" w:hAnsiTheme="majorHAnsi" w:cstheme="majorHAnsi"/>
          <w:sz w:val="20"/>
          <w:szCs w:val="20"/>
        </w:rPr>
        <w:t>rise</w:t>
      </w:r>
      <w:r w:rsidRPr="00D942C6">
        <w:rPr>
          <w:rFonts w:asciiTheme="majorHAnsi" w:hAnsiTheme="majorHAnsi" w:cstheme="majorHAnsi"/>
          <w:sz w:val="20"/>
          <w:szCs w:val="20"/>
        </w:rPr>
        <w:t xml:space="preserve"> about in line with our projections of overall GDP growth</w:t>
      </w:r>
      <w:r w:rsidR="00403C4E">
        <w:rPr>
          <w:rFonts w:asciiTheme="majorHAnsi" w:hAnsiTheme="majorHAnsi" w:cstheme="majorHAnsi"/>
          <w:sz w:val="20"/>
          <w:szCs w:val="20"/>
        </w:rPr>
        <w:t>, and then apply appropriate deflators</w:t>
      </w:r>
      <w:commentRangeEnd w:id="14"/>
      <w:r w:rsidR="00403C4E">
        <w:rPr>
          <w:rStyle w:val="CommentReference"/>
        </w:rPr>
        <w:commentReference w:id="14"/>
      </w:r>
      <w:commentRangeEnd w:id="15"/>
      <w:ins w:id="16" w:author="Sage Belz" w:date="2019-07-22T16:23:00Z">
        <w:r w:rsidR="002757E3">
          <w:rPr>
            <w:rFonts w:asciiTheme="majorHAnsi" w:hAnsiTheme="majorHAnsi" w:cstheme="majorHAnsi"/>
            <w:sz w:val="20"/>
            <w:szCs w:val="20"/>
          </w:rPr>
          <w:t xml:space="preserve">. </w:t>
        </w:r>
      </w:ins>
      <w:r w:rsidR="00630F28">
        <w:rPr>
          <w:rStyle w:val="CommentReference"/>
        </w:rPr>
        <w:commentReference w:id="15"/>
      </w:r>
    </w:p>
    <w:p w14:paraId="77BDE87E" w14:textId="77777777" w:rsidR="00D942C6" w:rsidRPr="00700B28" w:rsidRDefault="00D942C6" w:rsidP="00D942C6">
      <w:pPr>
        <w:rPr>
          <w:rFonts w:asciiTheme="majorHAnsi" w:hAnsiTheme="majorHAnsi" w:cstheme="majorHAnsi"/>
          <w:i/>
          <w:sz w:val="20"/>
          <w:szCs w:val="20"/>
        </w:rPr>
      </w:pPr>
      <w:r w:rsidRPr="00700B28">
        <w:rPr>
          <w:rFonts w:asciiTheme="majorHAnsi" w:hAnsiTheme="majorHAnsi" w:cstheme="majorHAnsi"/>
          <w:i/>
          <w:sz w:val="20"/>
          <w:szCs w:val="20"/>
        </w:rPr>
        <w:t xml:space="preserve">Does the FIM Forecast assume that the Federal spending caps enacted under the Bipartisan Budget Act of 2018 will expire in October 2019? </w:t>
      </w:r>
    </w:p>
    <w:p w14:paraId="4B8D1140" w14:textId="77777777" w:rsidR="00D942C6" w:rsidRPr="00D942C6" w:rsidRDefault="00D942C6" w:rsidP="00D942C6">
      <w:pPr>
        <w:rPr>
          <w:rFonts w:asciiTheme="majorHAnsi" w:hAnsiTheme="majorHAnsi" w:cstheme="majorHAnsi"/>
          <w:sz w:val="20"/>
          <w:szCs w:val="20"/>
        </w:rPr>
      </w:pPr>
      <w:r w:rsidRPr="00D942C6">
        <w:rPr>
          <w:rFonts w:asciiTheme="majorHAnsi" w:hAnsiTheme="majorHAnsi" w:cstheme="majorHAnsi"/>
          <w:sz w:val="20"/>
          <w:szCs w:val="20"/>
        </w:rPr>
        <w:t xml:space="preserve">No; we assume that Congress will reach a budget deal that will allow the existing caps to remain in place past fiscal year 2019, and that federal spending will grow with its longer-run projected path after that time. As a result, we foresee a more stimulus from federal spending in 2020 than would occur if the budget caps were to expire and be replaced with lower spending levels. </w:t>
      </w:r>
    </w:p>
    <w:p w14:paraId="7DDB983E" w14:textId="77777777" w:rsidR="00D942C6" w:rsidRPr="00700B28" w:rsidRDefault="00D942C6" w:rsidP="00D942C6">
      <w:pPr>
        <w:rPr>
          <w:rFonts w:asciiTheme="majorHAnsi" w:hAnsiTheme="majorHAnsi" w:cstheme="majorHAnsi"/>
          <w:i/>
          <w:sz w:val="20"/>
          <w:szCs w:val="20"/>
        </w:rPr>
      </w:pPr>
      <w:r w:rsidRPr="00700B28">
        <w:rPr>
          <w:rFonts w:asciiTheme="majorHAnsi" w:hAnsiTheme="majorHAnsi" w:cstheme="majorHAnsi"/>
          <w:i/>
          <w:sz w:val="20"/>
          <w:szCs w:val="20"/>
        </w:rPr>
        <w:t>Do you expect that federal spending will pick back up later in the year after falling behind forecasts earlier this year and at the end of 2019?</w:t>
      </w:r>
    </w:p>
    <w:p w14:paraId="6C6C741D" w14:textId="0852DB2D" w:rsidR="00D942C6" w:rsidRPr="000A7AA3" w:rsidRDefault="00DD2116" w:rsidP="00D942C6">
      <w:pPr>
        <w:rPr>
          <w:rFonts w:asciiTheme="majorHAnsi" w:hAnsiTheme="majorHAnsi" w:cstheme="majorHAnsi"/>
          <w:color w:val="FF0000"/>
          <w:sz w:val="20"/>
          <w:szCs w:val="20"/>
        </w:rPr>
      </w:pPr>
      <w:ins w:id="17" w:author="Sage Belz" w:date="2019-07-22T16:20:00Z">
        <w:r>
          <w:rPr>
            <w:rFonts w:asciiTheme="majorHAnsi" w:hAnsiTheme="majorHAnsi" w:cstheme="majorHAnsi"/>
            <w:color w:val="FF0000"/>
            <w:sz w:val="20"/>
            <w:szCs w:val="20"/>
          </w:rPr>
          <w:t>No;</w:t>
        </w:r>
      </w:ins>
      <w:r w:rsidR="00D942C6" w:rsidRPr="000A7AA3">
        <w:rPr>
          <w:rFonts w:asciiTheme="majorHAnsi" w:hAnsiTheme="majorHAnsi" w:cstheme="majorHAnsi"/>
          <w:color w:val="FF0000"/>
          <w:sz w:val="20"/>
          <w:szCs w:val="20"/>
        </w:rPr>
        <w:t xml:space="preserve"> </w:t>
      </w:r>
      <w:del w:id="18" w:author="Sage Belz" w:date="2019-07-22T16:20:00Z">
        <w:r w:rsidR="00D942C6" w:rsidRPr="000A7AA3" w:rsidDel="00DD2116">
          <w:rPr>
            <w:rFonts w:asciiTheme="majorHAnsi" w:hAnsiTheme="majorHAnsi" w:cstheme="majorHAnsi"/>
            <w:color w:val="FF0000"/>
            <w:sz w:val="20"/>
            <w:szCs w:val="20"/>
          </w:rPr>
          <w:delText xml:space="preserve">are assuming </w:delText>
        </w:r>
      </w:del>
      <w:ins w:id="19" w:author="Sage Belz" w:date="2019-07-22T16:22:00Z">
        <w:r w:rsidR="002757E3">
          <w:rPr>
            <w:rFonts w:asciiTheme="majorHAnsi" w:hAnsiTheme="majorHAnsi" w:cstheme="majorHAnsi"/>
            <w:color w:val="FF0000"/>
            <w:sz w:val="20"/>
            <w:szCs w:val="20"/>
          </w:rPr>
          <w:t>despite the fact that federal spending has come in lower than initially projected under the 201</w:t>
        </w:r>
      </w:ins>
      <w:ins w:id="20" w:author="Sage Belz" w:date="2019-07-22T16:23:00Z">
        <w:r w:rsidR="002757E3">
          <w:rPr>
            <w:rFonts w:asciiTheme="majorHAnsi" w:hAnsiTheme="majorHAnsi" w:cstheme="majorHAnsi"/>
            <w:color w:val="FF0000"/>
            <w:sz w:val="20"/>
            <w:szCs w:val="20"/>
          </w:rPr>
          <w:t>8</w:t>
        </w:r>
      </w:ins>
      <w:ins w:id="21" w:author="Sage Belz" w:date="2019-07-22T16:22:00Z">
        <w:r w:rsidR="002757E3">
          <w:rPr>
            <w:rFonts w:asciiTheme="majorHAnsi" w:hAnsiTheme="majorHAnsi" w:cstheme="majorHAnsi"/>
            <w:color w:val="FF0000"/>
            <w:sz w:val="20"/>
            <w:szCs w:val="20"/>
          </w:rPr>
          <w:t xml:space="preserve"> budget deal, </w:t>
        </w:r>
      </w:ins>
      <w:ins w:id="22" w:author="Sage Belz" w:date="2019-07-22T16:20:00Z">
        <w:r>
          <w:rPr>
            <w:rFonts w:asciiTheme="majorHAnsi" w:hAnsiTheme="majorHAnsi" w:cstheme="majorHAnsi"/>
            <w:color w:val="FF0000"/>
            <w:sz w:val="20"/>
            <w:szCs w:val="20"/>
          </w:rPr>
          <w:t xml:space="preserve">we assume </w:t>
        </w:r>
      </w:ins>
      <w:r w:rsidR="00D942C6" w:rsidRPr="000A7AA3">
        <w:rPr>
          <w:rFonts w:asciiTheme="majorHAnsi" w:hAnsiTheme="majorHAnsi" w:cstheme="majorHAnsi"/>
          <w:color w:val="FF0000"/>
          <w:sz w:val="20"/>
          <w:szCs w:val="20"/>
        </w:rPr>
        <w:t xml:space="preserve">that spending </w:t>
      </w:r>
      <w:del w:id="23" w:author="Sage Belz" w:date="2019-07-22T16:20:00Z">
        <w:r w:rsidR="00D942C6" w:rsidRPr="000A7AA3" w:rsidDel="00DD2116">
          <w:rPr>
            <w:rFonts w:asciiTheme="majorHAnsi" w:hAnsiTheme="majorHAnsi" w:cstheme="majorHAnsi"/>
            <w:color w:val="FF0000"/>
            <w:sz w:val="20"/>
            <w:szCs w:val="20"/>
          </w:rPr>
          <w:delText xml:space="preserve">is not going to particularly pick back up and </w:delText>
        </w:r>
      </w:del>
      <w:ins w:id="24" w:author="Sage Belz" w:date="2019-07-22T16:20:00Z">
        <w:r>
          <w:rPr>
            <w:rFonts w:asciiTheme="majorHAnsi" w:hAnsiTheme="majorHAnsi" w:cstheme="majorHAnsi"/>
            <w:color w:val="FF0000"/>
            <w:sz w:val="20"/>
            <w:szCs w:val="20"/>
          </w:rPr>
          <w:t xml:space="preserve">will grow </w:t>
        </w:r>
      </w:ins>
      <w:ins w:id="25" w:author="Sage Belz" w:date="2019-07-22T16:22:00Z">
        <w:r>
          <w:rPr>
            <w:rFonts w:asciiTheme="majorHAnsi" w:hAnsiTheme="majorHAnsi" w:cstheme="majorHAnsi"/>
            <w:color w:val="FF0000"/>
            <w:sz w:val="20"/>
            <w:szCs w:val="20"/>
          </w:rPr>
          <w:t xml:space="preserve">only </w:t>
        </w:r>
      </w:ins>
      <w:ins w:id="26" w:author="Sage Belz" w:date="2019-07-22T16:20:00Z">
        <w:r>
          <w:rPr>
            <w:rFonts w:asciiTheme="majorHAnsi" w:hAnsiTheme="majorHAnsi" w:cstheme="majorHAnsi"/>
            <w:color w:val="FF0000"/>
            <w:sz w:val="20"/>
            <w:szCs w:val="20"/>
          </w:rPr>
          <w:t xml:space="preserve">moderately </w:t>
        </w:r>
      </w:ins>
      <w:ins w:id="27" w:author="Sage Belz" w:date="2019-07-22T16:22:00Z">
        <w:r w:rsidR="002757E3">
          <w:rPr>
            <w:rFonts w:asciiTheme="majorHAnsi" w:hAnsiTheme="majorHAnsi" w:cstheme="majorHAnsi"/>
            <w:color w:val="FF0000"/>
            <w:sz w:val="20"/>
            <w:szCs w:val="20"/>
          </w:rPr>
          <w:t xml:space="preserve">and </w:t>
        </w:r>
      </w:ins>
      <w:r w:rsidR="00D942C6" w:rsidRPr="000A7AA3">
        <w:rPr>
          <w:rFonts w:asciiTheme="majorHAnsi" w:hAnsiTheme="majorHAnsi" w:cstheme="majorHAnsi"/>
          <w:color w:val="FF0000"/>
          <w:sz w:val="20"/>
          <w:szCs w:val="20"/>
        </w:rPr>
        <w:t xml:space="preserve">match </w:t>
      </w:r>
      <w:proofErr w:type="spellStart"/>
      <w:ins w:id="28" w:author="Sage Belz" w:date="2019-07-22T16:21:00Z">
        <w:r>
          <w:rPr>
            <w:rFonts w:asciiTheme="majorHAnsi" w:hAnsiTheme="majorHAnsi" w:cstheme="majorHAnsi"/>
            <w:color w:val="FF0000"/>
            <w:sz w:val="20"/>
            <w:szCs w:val="20"/>
          </w:rPr>
          <w:t>a</w:t>
        </w:r>
        <w:proofErr w:type="spellEnd"/>
        <w:r>
          <w:rPr>
            <w:rFonts w:asciiTheme="majorHAnsi" w:hAnsiTheme="majorHAnsi" w:cstheme="majorHAnsi"/>
            <w:color w:val="FF0000"/>
            <w:sz w:val="20"/>
            <w:szCs w:val="20"/>
          </w:rPr>
          <w:t xml:space="preserve"> </w:t>
        </w:r>
      </w:ins>
      <w:del w:id="29" w:author="Sage Belz" w:date="2019-07-22T16:21:00Z">
        <w:r w:rsidR="00D942C6" w:rsidRPr="000A7AA3" w:rsidDel="00DD2116">
          <w:rPr>
            <w:rFonts w:asciiTheme="majorHAnsi" w:hAnsiTheme="majorHAnsi" w:cstheme="majorHAnsi"/>
            <w:color w:val="FF0000"/>
            <w:sz w:val="20"/>
            <w:szCs w:val="20"/>
          </w:rPr>
          <w:delText xml:space="preserve">its projected </w:delText>
        </w:r>
      </w:del>
      <w:r w:rsidR="00D942C6" w:rsidRPr="000A7AA3">
        <w:rPr>
          <w:rFonts w:asciiTheme="majorHAnsi" w:hAnsiTheme="majorHAnsi" w:cstheme="majorHAnsi"/>
          <w:color w:val="FF0000"/>
          <w:sz w:val="20"/>
          <w:szCs w:val="20"/>
        </w:rPr>
        <w:t xml:space="preserve">levels </w:t>
      </w:r>
      <w:del w:id="30" w:author="Sage Belz" w:date="2019-07-22T16:21:00Z">
        <w:r w:rsidR="00D942C6" w:rsidRPr="000A7AA3" w:rsidDel="00DD2116">
          <w:rPr>
            <w:rFonts w:asciiTheme="majorHAnsi" w:hAnsiTheme="majorHAnsi" w:cstheme="majorHAnsi"/>
            <w:color w:val="FF0000"/>
            <w:sz w:val="20"/>
            <w:szCs w:val="20"/>
          </w:rPr>
          <w:delText xml:space="preserve">under </w:delText>
        </w:r>
      </w:del>
      <w:ins w:id="31" w:author="Sage Belz" w:date="2019-07-22T16:21:00Z">
        <w:r>
          <w:rPr>
            <w:rFonts w:asciiTheme="majorHAnsi" w:hAnsiTheme="majorHAnsi" w:cstheme="majorHAnsi"/>
            <w:color w:val="FF0000"/>
            <w:sz w:val="20"/>
            <w:szCs w:val="20"/>
          </w:rPr>
          <w:t xml:space="preserve">slightly below that projected </w:t>
        </w:r>
      </w:ins>
      <w:ins w:id="32" w:author="Sage Belz" w:date="2019-07-22T16:22:00Z">
        <w:r w:rsidR="002757E3">
          <w:rPr>
            <w:rFonts w:asciiTheme="majorHAnsi" w:hAnsiTheme="majorHAnsi" w:cstheme="majorHAnsi"/>
            <w:color w:val="FF0000"/>
            <w:sz w:val="20"/>
            <w:szCs w:val="20"/>
          </w:rPr>
          <w:t>for the fiscal year</w:t>
        </w:r>
      </w:ins>
      <w:del w:id="33" w:author="Sage Belz" w:date="2019-07-22T16:22:00Z">
        <w:r w:rsidR="00D942C6" w:rsidRPr="000A7AA3" w:rsidDel="002757E3">
          <w:rPr>
            <w:rFonts w:asciiTheme="majorHAnsi" w:hAnsiTheme="majorHAnsi" w:cstheme="majorHAnsi"/>
            <w:color w:val="FF0000"/>
            <w:sz w:val="20"/>
            <w:szCs w:val="20"/>
          </w:rPr>
          <w:delText>the FY 201</w:delText>
        </w:r>
      </w:del>
      <w:del w:id="34" w:author="Sage Belz" w:date="2019-07-22T16:21:00Z">
        <w:r w:rsidR="00D942C6" w:rsidRPr="000A7AA3" w:rsidDel="00DD2116">
          <w:rPr>
            <w:rFonts w:asciiTheme="majorHAnsi" w:hAnsiTheme="majorHAnsi" w:cstheme="majorHAnsi"/>
            <w:color w:val="FF0000"/>
            <w:sz w:val="20"/>
            <w:szCs w:val="20"/>
          </w:rPr>
          <w:delText>8</w:delText>
        </w:r>
      </w:del>
      <w:del w:id="35" w:author="Sage Belz" w:date="2019-07-22T16:22:00Z">
        <w:r w:rsidR="00D942C6" w:rsidRPr="000A7AA3" w:rsidDel="002757E3">
          <w:rPr>
            <w:rFonts w:asciiTheme="majorHAnsi" w:hAnsiTheme="majorHAnsi" w:cstheme="majorHAnsi"/>
            <w:color w:val="FF0000"/>
            <w:sz w:val="20"/>
            <w:szCs w:val="20"/>
          </w:rPr>
          <w:delText xml:space="preserve"> budget deal</w:delText>
        </w:r>
      </w:del>
      <w:r w:rsidR="00D942C6" w:rsidRPr="000A7AA3">
        <w:rPr>
          <w:rFonts w:asciiTheme="majorHAnsi" w:hAnsiTheme="majorHAnsi" w:cstheme="majorHAnsi"/>
          <w:color w:val="FF0000"/>
          <w:sz w:val="20"/>
          <w:szCs w:val="20"/>
        </w:rPr>
        <w:t xml:space="preserve">. In other words, we’re </w:t>
      </w:r>
      <w:proofErr w:type="spellStart"/>
      <w:r w:rsidR="00D942C6" w:rsidRPr="000A7AA3">
        <w:rPr>
          <w:rFonts w:asciiTheme="majorHAnsi" w:hAnsiTheme="majorHAnsi" w:cstheme="majorHAnsi"/>
          <w:color w:val="FF0000"/>
          <w:sz w:val="20"/>
          <w:szCs w:val="20"/>
        </w:rPr>
        <w:t>assuming</w:t>
      </w:r>
      <w:del w:id="36" w:author="Sage Belz" w:date="2019-07-22T16:21:00Z">
        <w:r w:rsidR="00D942C6" w:rsidRPr="000A7AA3" w:rsidDel="00DD2116">
          <w:rPr>
            <w:rFonts w:asciiTheme="majorHAnsi" w:hAnsiTheme="majorHAnsi" w:cstheme="majorHAnsi"/>
            <w:color w:val="FF0000"/>
            <w:sz w:val="20"/>
            <w:szCs w:val="20"/>
          </w:rPr>
          <w:delText xml:space="preserve">, like CBO (according to Tedeschi), </w:delText>
        </w:r>
      </w:del>
      <w:r w:rsidR="00D942C6" w:rsidRPr="000A7AA3">
        <w:rPr>
          <w:rFonts w:asciiTheme="majorHAnsi" w:hAnsiTheme="majorHAnsi" w:cstheme="majorHAnsi"/>
          <w:color w:val="FF0000"/>
          <w:sz w:val="20"/>
          <w:szCs w:val="20"/>
        </w:rPr>
        <w:t>that</w:t>
      </w:r>
      <w:proofErr w:type="spellEnd"/>
      <w:r w:rsidR="00D942C6" w:rsidRPr="000A7AA3">
        <w:rPr>
          <w:rFonts w:asciiTheme="majorHAnsi" w:hAnsiTheme="majorHAnsi" w:cstheme="majorHAnsi"/>
          <w:color w:val="FF0000"/>
          <w:sz w:val="20"/>
          <w:szCs w:val="20"/>
        </w:rPr>
        <w:t xml:space="preserve"> the agencies just aren’t going to spend their </w:t>
      </w:r>
      <w:ins w:id="37" w:author="Sage Belz" w:date="2019-07-22T16:23:00Z">
        <w:r w:rsidR="002757E3">
          <w:rPr>
            <w:rFonts w:asciiTheme="majorHAnsi" w:hAnsiTheme="majorHAnsi" w:cstheme="majorHAnsi"/>
            <w:color w:val="FF0000"/>
            <w:sz w:val="20"/>
            <w:szCs w:val="20"/>
          </w:rPr>
          <w:t xml:space="preserve">full </w:t>
        </w:r>
      </w:ins>
      <w:r w:rsidR="00D942C6" w:rsidRPr="000A7AA3">
        <w:rPr>
          <w:rFonts w:asciiTheme="majorHAnsi" w:hAnsiTheme="majorHAnsi" w:cstheme="majorHAnsi"/>
          <w:color w:val="FF0000"/>
          <w:sz w:val="20"/>
          <w:szCs w:val="20"/>
        </w:rPr>
        <w:t xml:space="preserve">appropriations under the 2018 budget deal. </w:t>
      </w:r>
      <w:del w:id="38" w:author="Sage Belz" w:date="2019-07-22T16:21:00Z">
        <w:r w:rsidR="00D942C6" w:rsidRPr="000A7AA3" w:rsidDel="00DD2116">
          <w:rPr>
            <w:rFonts w:asciiTheme="majorHAnsi" w:hAnsiTheme="majorHAnsi" w:cstheme="majorHAnsi"/>
            <w:color w:val="FF0000"/>
            <w:sz w:val="20"/>
            <w:szCs w:val="20"/>
          </w:rPr>
          <w:delText xml:space="preserve">We’re not sure if this is totally valid. </w:delText>
        </w:r>
      </w:del>
    </w:p>
    <w:p w14:paraId="17AF6477" w14:textId="77777777" w:rsidR="00AD5441" w:rsidRPr="00700B28" w:rsidRDefault="00D942C6" w:rsidP="00D942C6">
      <w:pPr>
        <w:rPr>
          <w:rFonts w:asciiTheme="majorHAnsi" w:hAnsiTheme="majorHAnsi" w:cstheme="majorHAnsi"/>
          <w:i/>
          <w:sz w:val="20"/>
          <w:szCs w:val="20"/>
        </w:rPr>
      </w:pPr>
      <w:r w:rsidRPr="00700B28">
        <w:rPr>
          <w:rFonts w:asciiTheme="majorHAnsi" w:hAnsiTheme="majorHAnsi" w:cstheme="majorHAnsi"/>
          <w:i/>
          <w:sz w:val="20"/>
          <w:szCs w:val="20"/>
        </w:rPr>
        <w:t>Why is the FIM projected to drop after Q2 2019?</w:t>
      </w:r>
    </w:p>
    <w:p w14:paraId="3EADDA4F" w14:textId="29664A2C" w:rsidR="00C17575" w:rsidRDefault="00D942C6" w:rsidP="00071265">
      <w:pPr>
        <w:rPr>
          <w:rFonts w:asciiTheme="majorHAnsi" w:hAnsiTheme="majorHAnsi" w:cstheme="majorHAnsi"/>
          <w:sz w:val="20"/>
          <w:szCs w:val="20"/>
        </w:rPr>
      </w:pPr>
      <w:r w:rsidRPr="00AD5441">
        <w:rPr>
          <w:rFonts w:asciiTheme="majorHAnsi" w:hAnsiTheme="majorHAnsi" w:cstheme="majorHAnsi"/>
          <w:sz w:val="20"/>
          <w:szCs w:val="20"/>
        </w:rPr>
        <w:t xml:space="preserve">In the first quarter of 2019, federal social benefit programs paid out unexpectedly large benefits to consumers. The FIM assumes that consumers will “spend” those benefits gradually over the course of the next four quarters; after that time the effect of those large transfer payments </w:t>
      </w:r>
      <w:r w:rsidR="00403C4E">
        <w:rPr>
          <w:rFonts w:asciiTheme="majorHAnsi" w:hAnsiTheme="majorHAnsi" w:cstheme="majorHAnsi"/>
          <w:sz w:val="20"/>
          <w:szCs w:val="20"/>
        </w:rPr>
        <w:t xml:space="preserve">on GDP growth </w:t>
      </w:r>
      <w:r w:rsidRPr="00AD5441">
        <w:rPr>
          <w:rFonts w:asciiTheme="majorHAnsi" w:hAnsiTheme="majorHAnsi" w:cstheme="majorHAnsi"/>
          <w:sz w:val="20"/>
          <w:szCs w:val="20"/>
        </w:rPr>
        <w:t xml:space="preserve">will dissipate and the FIM will reflect the low projected paths for government spending. </w:t>
      </w:r>
    </w:p>
    <w:p w14:paraId="2E9CE191" w14:textId="77777777" w:rsidR="00CD3BD4" w:rsidRPr="00700B28" w:rsidRDefault="00CD3BD4" w:rsidP="00071265">
      <w:pPr>
        <w:rPr>
          <w:rFonts w:asciiTheme="majorHAnsi" w:hAnsiTheme="majorHAnsi" w:cstheme="majorHAnsi"/>
          <w:i/>
          <w:sz w:val="20"/>
          <w:szCs w:val="20"/>
        </w:rPr>
      </w:pPr>
      <w:r w:rsidRPr="00700B28">
        <w:rPr>
          <w:rFonts w:asciiTheme="majorHAnsi" w:hAnsiTheme="majorHAnsi" w:cstheme="majorHAnsi"/>
          <w:i/>
          <w:sz w:val="20"/>
          <w:szCs w:val="20"/>
        </w:rPr>
        <w:t>What’s happening at the state and local level?</w:t>
      </w:r>
    </w:p>
    <w:p w14:paraId="53863B7C" w14:textId="505290BB" w:rsidR="00F6706D" w:rsidRPr="007D6F95" w:rsidRDefault="00CD3BD4" w:rsidP="003D63DA">
      <w:pPr>
        <w:rPr>
          <w:rFonts w:asciiTheme="majorHAnsi" w:hAnsiTheme="majorHAnsi" w:cstheme="majorHAnsi"/>
          <w:sz w:val="20"/>
          <w:szCs w:val="20"/>
        </w:rPr>
      </w:pPr>
      <w:commentRangeStart w:id="39"/>
      <w:commentRangeStart w:id="40"/>
      <w:r>
        <w:rPr>
          <w:rFonts w:asciiTheme="majorHAnsi" w:hAnsiTheme="majorHAnsi" w:cstheme="majorHAnsi"/>
          <w:sz w:val="20"/>
          <w:szCs w:val="20"/>
        </w:rPr>
        <w:t xml:space="preserve">For almost a decade after the Great Recession, spending and investment at by state and local governments lagged behind the rest of the economy. In the last year, however, </w:t>
      </w:r>
      <w:r w:rsidR="00D56CE3">
        <w:rPr>
          <w:rFonts w:asciiTheme="majorHAnsi" w:hAnsiTheme="majorHAnsi" w:cstheme="majorHAnsi"/>
          <w:sz w:val="20"/>
          <w:szCs w:val="20"/>
        </w:rPr>
        <w:t>spending by these entities has begun to recover and has showed signs of acceleratin</w:t>
      </w:r>
      <w:r w:rsidR="00EC3488">
        <w:rPr>
          <w:rFonts w:asciiTheme="majorHAnsi" w:hAnsiTheme="majorHAnsi" w:cstheme="majorHAnsi"/>
          <w:sz w:val="20"/>
          <w:szCs w:val="20"/>
        </w:rPr>
        <w:t>g</w:t>
      </w:r>
      <w:r w:rsidR="00307135">
        <w:rPr>
          <w:rFonts w:asciiTheme="majorHAnsi" w:hAnsiTheme="majorHAnsi" w:cstheme="majorHAnsi"/>
          <w:sz w:val="20"/>
          <w:szCs w:val="20"/>
        </w:rPr>
        <w:t xml:space="preserve">. While the future of state and local fiscal policy is uncertain and depends heavily on the </w:t>
      </w:r>
      <w:commentRangeEnd w:id="39"/>
      <w:r w:rsidR="00930724">
        <w:rPr>
          <w:rStyle w:val="CommentReference"/>
        </w:rPr>
        <w:commentReference w:id="39"/>
      </w:r>
      <w:commentRangeEnd w:id="40"/>
      <w:r w:rsidR="002C33E6">
        <w:rPr>
          <w:rStyle w:val="CommentReference"/>
        </w:rPr>
        <w:commentReference w:id="40"/>
      </w:r>
      <w:r w:rsidR="00311C4A">
        <w:rPr>
          <w:rFonts w:asciiTheme="majorHAnsi" w:hAnsiTheme="majorHAnsi" w:cstheme="majorHAnsi"/>
          <w:sz w:val="20"/>
          <w:szCs w:val="20"/>
        </w:rPr>
        <w:t xml:space="preserve">performance of the overall economy, we foresee that </w:t>
      </w:r>
      <w:del w:id="41" w:author="Sage Belz" w:date="2019-07-22T16:33:00Z">
        <w:r w:rsidR="00311C4A" w:rsidDel="002C33E6">
          <w:rPr>
            <w:rFonts w:asciiTheme="majorHAnsi" w:hAnsiTheme="majorHAnsi" w:cstheme="majorHAnsi"/>
            <w:sz w:val="20"/>
            <w:szCs w:val="20"/>
          </w:rPr>
          <w:delText xml:space="preserve">strong tax revenue will continue to prop up investment and </w:delText>
        </w:r>
        <w:r w:rsidR="00311C4A" w:rsidDel="002C33E6">
          <w:rPr>
            <w:rFonts w:asciiTheme="majorHAnsi" w:hAnsiTheme="majorHAnsi" w:cstheme="majorHAnsi"/>
            <w:sz w:val="20"/>
            <w:szCs w:val="20"/>
          </w:rPr>
          <w:lastRenderedPageBreak/>
          <w:delText>hiring by these governments for the next several quarters, and</w:delText>
        </w:r>
      </w:del>
      <w:ins w:id="42" w:author="Sage Belz" w:date="2019-07-22T16:33:00Z">
        <w:r w:rsidR="002C33E6">
          <w:rPr>
            <w:rFonts w:asciiTheme="majorHAnsi" w:hAnsiTheme="majorHAnsi" w:cstheme="majorHAnsi"/>
            <w:sz w:val="20"/>
            <w:szCs w:val="20"/>
          </w:rPr>
          <w:t xml:space="preserve">growth in this sector will </w:t>
        </w:r>
      </w:ins>
      <w:ins w:id="43" w:author="Sage Belz" w:date="2019-07-22T16:34:00Z">
        <w:r w:rsidR="002C33E6">
          <w:rPr>
            <w:rFonts w:asciiTheme="majorHAnsi" w:hAnsiTheme="majorHAnsi" w:cstheme="majorHAnsi"/>
            <w:sz w:val="20"/>
            <w:szCs w:val="20"/>
          </w:rPr>
          <w:t xml:space="preserve">grow slightly below the pace of the rest economy in the coming quarters. </w:t>
        </w:r>
      </w:ins>
      <w:del w:id="44" w:author="Sage Belz" w:date="2019-07-22T16:33:00Z">
        <w:r w:rsidR="00311C4A" w:rsidDel="002C33E6">
          <w:rPr>
            <w:rFonts w:asciiTheme="majorHAnsi" w:hAnsiTheme="majorHAnsi" w:cstheme="majorHAnsi"/>
            <w:sz w:val="20"/>
            <w:szCs w:val="20"/>
          </w:rPr>
          <w:delText xml:space="preserve"> </w:delText>
        </w:r>
        <w:r w:rsidR="00EC3488" w:rsidDel="002C33E6">
          <w:rPr>
            <w:rFonts w:asciiTheme="majorHAnsi" w:hAnsiTheme="majorHAnsi" w:cstheme="majorHAnsi"/>
            <w:sz w:val="20"/>
            <w:szCs w:val="20"/>
          </w:rPr>
          <w:delText>slow thereafter</w:delText>
        </w:r>
      </w:del>
      <w:del w:id="45" w:author="Sage Belz" w:date="2019-07-22T16:34:00Z">
        <w:r w:rsidR="00EC3488" w:rsidDel="002C33E6">
          <w:rPr>
            <w:rFonts w:asciiTheme="majorHAnsi" w:hAnsiTheme="majorHAnsi" w:cstheme="majorHAnsi"/>
            <w:sz w:val="20"/>
            <w:szCs w:val="20"/>
          </w:rPr>
          <w:delText xml:space="preserve">. </w:delText>
        </w:r>
      </w:del>
    </w:p>
    <w:sectPr w:rsidR="00F6706D" w:rsidRPr="007D6F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age Belz" w:date="2019-07-22T16:42:00Z" w:initials="SB">
    <w:p w14:paraId="5FBA384C" w14:textId="055C5150" w:rsidR="002C33E6" w:rsidRDefault="002C33E6">
      <w:pPr>
        <w:pStyle w:val="CommentText"/>
      </w:pPr>
      <w:r>
        <w:rPr>
          <w:rStyle w:val="CommentReference"/>
        </w:rPr>
        <w:annotationRef/>
      </w:r>
      <w:r>
        <w:t xml:space="preserve">I think I am addressing this in the first paragraph now. </w:t>
      </w:r>
    </w:p>
  </w:comment>
  <w:comment w:id="8" w:author="David Wessel" w:date="2019-07-17T17:10:00Z" w:initials="DW">
    <w:p w14:paraId="1191A0FB" w14:textId="77777777" w:rsidR="00D949F1" w:rsidRDefault="00D949F1">
      <w:pPr>
        <w:pStyle w:val="CommentText"/>
      </w:pPr>
      <w:r>
        <w:rPr>
          <w:rStyle w:val="CommentReference"/>
        </w:rPr>
        <w:annotationRef/>
      </w:r>
      <w:r>
        <w:t>Is this the most up to date recent chart. I don’t see any negative bars in recent quarters and the image shows a big negative in 2018.</w:t>
      </w:r>
    </w:p>
  </w:comment>
  <w:comment w:id="9" w:author="Sage Belz" w:date="2019-07-22T16:37:00Z" w:initials="SB">
    <w:p w14:paraId="4BDA7CB9" w14:textId="137D4DD2" w:rsidR="002C33E6" w:rsidRDefault="002C33E6">
      <w:pPr>
        <w:pStyle w:val="CommentText"/>
      </w:pPr>
      <w:r>
        <w:rPr>
          <w:rStyle w:val="CommentReference"/>
        </w:rPr>
        <w:annotationRef/>
      </w:r>
      <w:r>
        <w:t xml:space="preserve">The most recent observation is slightly positive; Q4 2018 was negative. </w:t>
      </w:r>
    </w:p>
  </w:comment>
  <w:comment w:id="14" w:author="Louise Sheiner" w:date="2019-07-19T16:01:00Z" w:initials="LS">
    <w:p w14:paraId="666AB443" w14:textId="7AB13817" w:rsidR="00403C4E" w:rsidRDefault="00403C4E">
      <w:pPr>
        <w:pStyle w:val="CommentText"/>
      </w:pPr>
      <w:r>
        <w:rPr>
          <w:rStyle w:val="CommentReference"/>
        </w:rPr>
        <w:annotationRef/>
      </w:r>
      <w:r>
        <w:t xml:space="preserve">Isn’t this a case where we are using CBO? </w:t>
      </w:r>
    </w:p>
  </w:comment>
  <w:comment w:id="15" w:author="Sage Belz" w:date="2019-07-22T16:04:00Z" w:initials="SB">
    <w:p w14:paraId="77C05ABF" w14:textId="77777777" w:rsidR="00630F28" w:rsidRDefault="00630F28">
      <w:pPr>
        <w:pStyle w:val="CommentText"/>
      </w:pPr>
      <w:r>
        <w:rPr>
          <w:rStyle w:val="CommentReference"/>
        </w:rPr>
        <w:annotationRef/>
      </w:r>
      <w:r>
        <w:t xml:space="preserve">Yes, we’re using CBO’s </w:t>
      </w:r>
      <w:proofErr w:type="spellStart"/>
      <w:r>
        <w:t>gdp</w:t>
      </w:r>
      <w:proofErr w:type="spellEnd"/>
      <w:r>
        <w:t xml:space="preserve"> projections. I was trying to give more texture to the answer by explaining that we don’t have some forecast of state and local budgets </w:t>
      </w:r>
    </w:p>
    <w:p w14:paraId="6109B2D9" w14:textId="657FED52" w:rsidR="00630F28" w:rsidRDefault="00630F28">
      <w:pPr>
        <w:pStyle w:val="CommentText"/>
      </w:pPr>
      <w:r>
        <w:t>but this is better</w:t>
      </w:r>
    </w:p>
  </w:comment>
  <w:comment w:id="39" w:author="Louise Sheiner" w:date="2019-07-19T16:03:00Z" w:initials="LS">
    <w:p w14:paraId="152F0C06" w14:textId="437B723B" w:rsidR="00930724" w:rsidRDefault="00930724">
      <w:pPr>
        <w:pStyle w:val="CommentText"/>
      </w:pPr>
      <w:r>
        <w:rPr>
          <w:rStyle w:val="CommentReference"/>
        </w:rPr>
        <w:annotationRef/>
      </w:r>
      <w:r>
        <w:t xml:space="preserve">Is this true? Aren’t we using CBO growth rates still? </w:t>
      </w:r>
    </w:p>
  </w:comment>
  <w:comment w:id="40" w:author="Sage Belz" w:date="2019-07-22T16:35:00Z" w:initials="SB">
    <w:p w14:paraId="0A8744E8" w14:textId="0E4A1A2A" w:rsidR="002C33E6" w:rsidRDefault="002C33E6">
      <w:pPr>
        <w:pStyle w:val="CommentText"/>
      </w:pPr>
      <w:r>
        <w:rPr>
          <w:rStyle w:val="CommentReference"/>
        </w:rPr>
        <w:annotationRef/>
      </w:r>
      <w:r>
        <w:t xml:space="preserve">Yep, I had written this as a filler before we settled on this. As a recap, we decided that the recent pick up is relatively noisy and expect that it will come back down. we looked at S&amp;L contribution over time and have seen a secular decline. CBO projects really low productivity growth and a constant nominal share of GDP—producing a persistently negative FIM for the sector over the projection.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BA384C" w15:done="0"/>
  <w15:commentEx w15:paraId="1191A0FB" w15:done="0"/>
  <w15:commentEx w15:paraId="4BDA7CB9" w15:paraIdParent="1191A0FB" w15:done="0"/>
  <w15:commentEx w15:paraId="666AB443" w15:done="0"/>
  <w15:commentEx w15:paraId="6109B2D9" w15:paraIdParent="666AB443" w15:done="0"/>
  <w15:commentEx w15:paraId="152F0C06" w15:done="0"/>
  <w15:commentEx w15:paraId="0A8744E8" w15:paraIdParent="152F0C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BA384C" w16cid:durableId="20E065E9"/>
  <w16cid:commentId w16cid:paraId="1191A0FB" w16cid:durableId="20DC66B5"/>
  <w16cid:commentId w16cid:paraId="4BDA7CB9" w16cid:durableId="20E064D2"/>
  <w16cid:commentId w16cid:paraId="666AB443" w16cid:durableId="20DC67E1"/>
  <w16cid:commentId w16cid:paraId="6109B2D9" w16cid:durableId="20E05CFF"/>
  <w16cid:commentId w16cid:paraId="152F0C06" w16cid:durableId="20DC6866"/>
  <w16cid:commentId w16cid:paraId="0A8744E8" w16cid:durableId="20E064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rson w15:author="David Wessel">
    <w15:presenceInfo w15:providerId="AD" w15:userId="S-1-5-21-941978686-1815096360-3273509800-38449"/>
  </w15:person>
  <w15:person w15:author="Louise Sheiner">
    <w15:presenceInfo w15:providerId="AD" w15:userId="S-1-5-21-941978686-1815096360-3273509800-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82"/>
    <w:rsid w:val="00040C7E"/>
    <w:rsid w:val="00047E81"/>
    <w:rsid w:val="000630BF"/>
    <w:rsid w:val="00066FDC"/>
    <w:rsid w:val="00071265"/>
    <w:rsid w:val="00090546"/>
    <w:rsid w:val="000A2982"/>
    <w:rsid w:val="000A2EE6"/>
    <w:rsid w:val="000A7AA3"/>
    <w:rsid w:val="000B27FB"/>
    <w:rsid w:val="000D47B7"/>
    <w:rsid w:val="000E298A"/>
    <w:rsid w:val="000E5ED2"/>
    <w:rsid w:val="001032C5"/>
    <w:rsid w:val="0012358C"/>
    <w:rsid w:val="00123F22"/>
    <w:rsid w:val="00134316"/>
    <w:rsid w:val="001409EE"/>
    <w:rsid w:val="001707E8"/>
    <w:rsid w:val="00173234"/>
    <w:rsid w:val="00175A53"/>
    <w:rsid w:val="00176DD3"/>
    <w:rsid w:val="00183EDF"/>
    <w:rsid w:val="00191407"/>
    <w:rsid w:val="001F0E2D"/>
    <w:rsid w:val="002007CB"/>
    <w:rsid w:val="00205A8A"/>
    <w:rsid w:val="00212804"/>
    <w:rsid w:val="00247693"/>
    <w:rsid w:val="00252BAF"/>
    <w:rsid w:val="0026191F"/>
    <w:rsid w:val="002757E3"/>
    <w:rsid w:val="00291459"/>
    <w:rsid w:val="002B79A3"/>
    <w:rsid w:val="002C33E6"/>
    <w:rsid w:val="002D4482"/>
    <w:rsid w:val="002F73B8"/>
    <w:rsid w:val="00307135"/>
    <w:rsid w:val="00311A4B"/>
    <w:rsid w:val="00311C4A"/>
    <w:rsid w:val="00356BC9"/>
    <w:rsid w:val="00360401"/>
    <w:rsid w:val="003635C3"/>
    <w:rsid w:val="00383509"/>
    <w:rsid w:val="0039580B"/>
    <w:rsid w:val="003D47C4"/>
    <w:rsid w:val="003D63DA"/>
    <w:rsid w:val="003F5967"/>
    <w:rsid w:val="00403C4E"/>
    <w:rsid w:val="00431D0B"/>
    <w:rsid w:val="00441FA8"/>
    <w:rsid w:val="00450C1C"/>
    <w:rsid w:val="00473071"/>
    <w:rsid w:val="0049218F"/>
    <w:rsid w:val="004A4404"/>
    <w:rsid w:val="004B0BE2"/>
    <w:rsid w:val="004C57E6"/>
    <w:rsid w:val="004D74C4"/>
    <w:rsid w:val="004E0BC7"/>
    <w:rsid w:val="004F1F37"/>
    <w:rsid w:val="00503A00"/>
    <w:rsid w:val="00514214"/>
    <w:rsid w:val="00517298"/>
    <w:rsid w:val="00532A46"/>
    <w:rsid w:val="005450A6"/>
    <w:rsid w:val="0056589F"/>
    <w:rsid w:val="00565A77"/>
    <w:rsid w:val="00577B6A"/>
    <w:rsid w:val="005C3599"/>
    <w:rsid w:val="005D78FD"/>
    <w:rsid w:val="005F487A"/>
    <w:rsid w:val="005F6112"/>
    <w:rsid w:val="00630F28"/>
    <w:rsid w:val="00650119"/>
    <w:rsid w:val="006560C5"/>
    <w:rsid w:val="006765BF"/>
    <w:rsid w:val="006A04B4"/>
    <w:rsid w:val="006B502B"/>
    <w:rsid w:val="00700B28"/>
    <w:rsid w:val="00707B0A"/>
    <w:rsid w:val="007545D2"/>
    <w:rsid w:val="007571C7"/>
    <w:rsid w:val="00762510"/>
    <w:rsid w:val="00786389"/>
    <w:rsid w:val="00793055"/>
    <w:rsid w:val="00796644"/>
    <w:rsid w:val="00797469"/>
    <w:rsid w:val="007D45FF"/>
    <w:rsid w:val="007D6C7C"/>
    <w:rsid w:val="007D6F95"/>
    <w:rsid w:val="007F6F41"/>
    <w:rsid w:val="00803ACA"/>
    <w:rsid w:val="00812DEC"/>
    <w:rsid w:val="008218D0"/>
    <w:rsid w:val="008219A0"/>
    <w:rsid w:val="00842B37"/>
    <w:rsid w:val="00871E7A"/>
    <w:rsid w:val="008945E2"/>
    <w:rsid w:val="008A4B21"/>
    <w:rsid w:val="008B6348"/>
    <w:rsid w:val="008F27F0"/>
    <w:rsid w:val="008F4D8F"/>
    <w:rsid w:val="0090220A"/>
    <w:rsid w:val="00902E12"/>
    <w:rsid w:val="00911834"/>
    <w:rsid w:val="009141CA"/>
    <w:rsid w:val="00916C2C"/>
    <w:rsid w:val="00924FAD"/>
    <w:rsid w:val="00930284"/>
    <w:rsid w:val="00930724"/>
    <w:rsid w:val="00935F93"/>
    <w:rsid w:val="009812AF"/>
    <w:rsid w:val="00982404"/>
    <w:rsid w:val="00996594"/>
    <w:rsid w:val="009A3815"/>
    <w:rsid w:val="009C4B21"/>
    <w:rsid w:val="009F2830"/>
    <w:rsid w:val="00A0160F"/>
    <w:rsid w:val="00A53782"/>
    <w:rsid w:val="00A60E9E"/>
    <w:rsid w:val="00A60F47"/>
    <w:rsid w:val="00A6110D"/>
    <w:rsid w:val="00AB2E5A"/>
    <w:rsid w:val="00AB4363"/>
    <w:rsid w:val="00AC7B43"/>
    <w:rsid w:val="00AD5441"/>
    <w:rsid w:val="00AD7F75"/>
    <w:rsid w:val="00AF38C7"/>
    <w:rsid w:val="00B077AD"/>
    <w:rsid w:val="00B14B27"/>
    <w:rsid w:val="00B47B49"/>
    <w:rsid w:val="00B65FEF"/>
    <w:rsid w:val="00BB1E13"/>
    <w:rsid w:val="00BC4174"/>
    <w:rsid w:val="00BE6A35"/>
    <w:rsid w:val="00C04ED2"/>
    <w:rsid w:val="00C17575"/>
    <w:rsid w:val="00C67967"/>
    <w:rsid w:val="00CC1DC3"/>
    <w:rsid w:val="00CC4D7C"/>
    <w:rsid w:val="00CD3BD4"/>
    <w:rsid w:val="00CE4248"/>
    <w:rsid w:val="00CE70C3"/>
    <w:rsid w:val="00CF3C36"/>
    <w:rsid w:val="00D03CC6"/>
    <w:rsid w:val="00D0427D"/>
    <w:rsid w:val="00D30869"/>
    <w:rsid w:val="00D47B38"/>
    <w:rsid w:val="00D524BE"/>
    <w:rsid w:val="00D56CE3"/>
    <w:rsid w:val="00D574F8"/>
    <w:rsid w:val="00D63CED"/>
    <w:rsid w:val="00D64B1A"/>
    <w:rsid w:val="00D75E18"/>
    <w:rsid w:val="00D81A8F"/>
    <w:rsid w:val="00D90198"/>
    <w:rsid w:val="00D942C6"/>
    <w:rsid w:val="00D949F1"/>
    <w:rsid w:val="00DA496E"/>
    <w:rsid w:val="00DB2FE3"/>
    <w:rsid w:val="00DD2116"/>
    <w:rsid w:val="00DF1A54"/>
    <w:rsid w:val="00E02E2B"/>
    <w:rsid w:val="00E04B6E"/>
    <w:rsid w:val="00E0522B"/>
    <w:rsid w:val="00E07BA2"/>
    <w:rsid w:val="00E14059"/>
    <w:rsid w:val="00E21765"/>
    <w:rsid w:val="00E318C2"/>
    <w:rsid w:val="00E43F40"/>
    <w:rsid w:val="00E539AD"/>
    <w:rsid w:val="00E73823"/>
    <w:rsid w:val="00E94195"/>
    <w:rsid w:val="00E96F5D"/>
    <w:rsid w:val="00EA385C"/>
    <w:rsid w:val="00EB6123"/>
    <w:rsid w:val="00EC3488"/>
    <w:rsid w:val="00EC4936"/>
    <w:rsid w:val="00EC75FA"/>
    <w:rsid w:val="00EE080A"/>
    <w:rsid w:val="00EF1C81"/>
    <w:rsid w:val="00F30D10"/>
    <w:rsid w:val="00F6706D"/>
    <w:rsid w:val="00F86FDE"/>
    <w:rsid w:val="00FC6F31"/>
    <w:rsid w:val="00FD596F"/>
    <w:rsid w:val="00F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6BBB"/>
  <w15:chartTrackingRefBased/>
  <w15:docId w15:val="{A8E906EF-FF80-4C84-8B8A-4CD6F2C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A0"/>
    <w:rPr>
      <w:color w:val="0563C1" w:themeColor="hyperlink"/>
      <w:u w:val="single"/>
    </w:rPr>
  </w:style>
  <w:style w:type="character" w:styleId="UnresolvedMention">
    <w:name w:val="Unresolved Mention"/>
    <w:basedOn w:val="DefaultParagraphFont"/>
    <w:uiPriority w:val="99"/>
    <w:semiHidden/>
    <w:unhideWhenUsed/>
    <w:rsid w:val="008219A0"/>
    <w:rPr>
      <w:color w:val="605E5C"/>
      <w:shd w:val="clear" w:color="auto" w:fill="E1DFDD"/>
    </w:rPr>
  </w:style>
  <w:style w:type="paragraph" w:styleId="NormalWeb">
    <w:name w:val="Normal (Web)"/>
    <w:basedOn w:val="Normal"/>
    <w:uiPriority w:val="99"/>
    <w:semiHidden/>
    <w:unhideWhenUsed/>
    <w:rsid w:val="00252BA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949F1"/>
    <w:rPr>
      <w:sz w:val="16"/>
      <w:szCs w:val="16"/>
    </w:rPr>
  </w:style>
  <w:style w:type="paragraph" w:styleId="CommentText">
    <w:name w:val="annotation text"/>
    <w:basedOn w:val="Normal"/>
    <w:link w:val="CommentTextChar"/>
    <w:uiPriority w:val="99"/>
    <w:semiHidden/>
    <w:unhideWhenUsed/>
    <w:rsid w:val="00D949F1"/>
    <w:pPr>
      <w:spacing w:line="240" w:lineRule="auto"/>
    </w:pPr>
    <w:rPr>
      <w:sz w:val="20"/>
      <w:szCs w:val="20"/>
    </w:rPr>
  </w:style>
  <w:style w:type="character" w:customStyle="1" w:styleId="CommentTextChar">
    <w:name w:val="Comment Text Char"/>
    <w:basedOn w:val="DefaultParagraphFont"/>
    <w:link w:val="CommentText"/>
    <w:uiPriority w:val="99"/>
    <w:semiHidden/>
    <w:rsid w:val="00D949F1"/>
    <w:rPr>
      <w:sz w:val="20"/>
      <w:szCs w:val="20"/>
    </w:rPr>
  </w:style>
  <w:style w:type="paragraph" w:styleId="CommentSubject">
    <w:name w:val="annotation subject"/>
    <w:basedOn w:val="CommentText"/>
    <w:next w:val="CommentText"/>
    <w:link w:val="CommentSubjectChar"/>
    <w:uiPriority w:val="99"/>
    <w:semiHidden/>
    <w:unhideWhenUsed/>
    <w:rsid w:val="00D949F1"/>
    <w:rPr>
      <w:b/>
      <w:bCs/>
    </w:rPr>
  </w:style>
  <w:style w:type="character" w:customStyle="1" w:styleId="CommentSubjectChar">
    <w:name w:val="Comment Subject Char"/>
    <w:basedOn w:val="CommentTextChar"/>
    <w:link w:val="CommentSubject"/>
    <w:uiPriority w:val="99"/>
    <w:semiHidden/>
    <w:rsid w:val="00D949F1"/>
    <w:rPr>
      <w:b/>
      <w:bCs/>
      <w:sz w:val="20"/>
      <w:szCs w:val="20"/>
    </w:rPr>
  </w:style>
  <w:style w:type="paragraph" w:styleId="BalloonText">
    <w:name w:val="Balloon Text"/>
    <w:basedOn w:val="Normal"/>
    <w:link w:val="BalloonTextChar"/>
    <w:uiPriority w:val="99"/>
    <w:semiHidden/>
    <w:unhideWhenUsed/>
    <w:rsid w:val="00D9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9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12371">
      <w:bodyDiv w:val="1"/>
      <w:marLeft w:val="0"/>
      <w:marRight w:val="0"/>
      <w:marTop w:val="0"/>
      <w:marBottom w:val="0"/>
      <w:divBdr>
        <w:top w:val="none" w:sz="0" w:space="0" w:color="auto"/>
        <w:left w:val="none" w:sz="0" w:space="0" w:color="auto"/>
        <w:bottom w:val="none" w:sz="0" w:space="0" w:color="auto"/>
        <w:right w:val="none" w:sz="0" w:space="0" w:color="auto"/>
      </w:divBdr>
    </w:div>
    <w:div w:id="1176116710">
      <w:bodyDiv w:val="1"/>
      <w:marLeft w:val="0"/>
      <w:marRight w:val="0"/>
      <w:marTop w:val="0"/>
      <w:marBottom w:val="0"/>
      <w:divBdr>
        <w:top w:val="none" w:sz="0" w:space="0" w:color="auto"/>
        <w:left w:val="none" w:sz="0" w:space="0" w:color="auto"/>
        <w:bottom w:val="none" w:sz="0" w:space="0" w:color="auto"/>
        <w:right w:val="none" w:sz="0" w:space="0" w:color="auto"/>
      </w:divBdr>
    </w:div>
    <w:div w:id="1212304112">
      <w:bodyDiv w:val="1"/>
      <w:marLeft w:val="0"/>
      <w:marRight w:val="0"/>
      <w:marTop w:val="0"/>
      <w:marBottom w:val="0"/>
      <w:divBdr>
        <w:top w:val="none" w:sz="0" w:space="0" w:color="auto"/>
        <w:left w:val="none" w:sz="0" w:space="0" w:color="auto"/>
        <w:bottom w:val="none" w:sz="0" w:space="0" w:color="auto"/>
        <w:right w:val="none" w:sz="0" w:space="0" w:color="auto"/>
      </w:divBdr>
    </w:div>
    <w:div w:id="13815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brookings.edu/interactives/hutchins-center-fiscal-impact-measure/" TargetMode="External"/><Relationship Id="rId12"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ings.edu/research/the-hutchins-centers-fiscal-impact-measure/"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6E9E84-3B63-42FE-B4BC-1E8A3119A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9E28B9-193F-4F53-AB58-3BCD400EF0D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66951ee6-cd93-49c7-9437-e871b2a117d6"/>
    <ds:schemaRef ds:uri="http://www.w3.org/XML/1998/namespace"/>
    <ds:schemaRef ds:uri="http://purl.org/dc/dcmitype/"/>
  </ds:schemaRefs>
</ds:datastoreItem>
</file>

<file path=customXml/itemProps3.xml><?xml version="1.0" encoding="utf-8"?>
<ds:datastoreItem xmlns:ds="http://schemas.openxmlformats.org/officeDocument/2006/customXml" ds:itemID="{D92804CC-E110-457B-BDA5-8B13F98DF2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7</cp:revision>
  <cp:lastPrinted>2019-07-17T21:19:00Z</cp:lastPrinted>
  <dcterms:created xsi:type="dcterms:W3CDTF">2019-07-22T20:43:00Z</dcterms:created>
  <dcterms:modified xsi:type="dcterms:W3CDTF">2019-07-22T20:48:00Z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