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6D65" w14:textId="77777777" w:rsidR="006B278A" w:rsidRDefault="006E63A5">
      <w:pPr>
        <w:rPr>
          <w:color w:val="101010"/>
          <w:shd w:val="clear" w:color="auto" w:fill="FAFAFA"/>
        </w:rPr>
      </w:pPr>
      <w:r w:rsidRPr="00743FC5">
        <w:rPr>
          <w:color w:val="101010"/>
          <w:shd w:val="clear" w:color="auto" w:fill="FAFAFA"/>
        </w:rPr>
        <w:t xml:space="preserve">The Hutchins Center Fiscal Impact Measure shows how much </w:t>
      </w:r>
      <w:r w:rsidR="00DB6311">
        <w:rPr>
          <w:color w:val="101010"/>
          <w:shd w:val="clear" w:color="auto" w:fill="FAFAFA"/>
        </w:rPr>
        <w:t xml:space="preserve">local, state and federal tax and spending policy </w:t>
      </w:r>
      <w:r w:rsidRPr="00743FC5">
        <w:rPr>
          <w:color w:val="101010"/>
          <w:shd w:val="clear" w:color="auto" w:fill="FAFAFA"/>
        </w:rPr>
        <w:t xml:space="preserve">adds to or subtracts from overall economic growth, and provides a near-term forecast of </w:t>
      </w:r>
      <w:r w:rsidR="002263EC" w:rsidRPr="00743FC5">
        <w:rPr>
          <w:color w:val="101010"/>
          <w:shd w:val="clear" w:color="auto" w:fill="FAFAFA"/>
        </w:rPr>
        <w:t>f</w:t>
      </w:r>
      <w:r w:rsidRPr="00743FC5">
        <w:rPr>
          <w:color w:val="101010"/>
          <w:shd w:val="clear" w:color="auto" w:fill="FAFAFA"/>
        </w:rPr>
        <w:t xml:space="preserve">iscal </w:t>
      </w:r>
      <w:r w:rsidR="002263EC" w:rsidRPr="00743FC5">
        <w:rPr>
          <w:color w:val="101010"/>
          <w:shd w:val="clear" w:color="auto" w:fill="FAFAFA"/>
        </w:rPr>
        <w:t>policies’ effects on economic activity</w:t>
      </w:r>
      <w:r w:rsidRPr="00743FC5">
        <w:rPr>
          <w:color w:val="101010"/>
          <w:shd w:val="clear" w:color="auto" w:fill="FAFAFA"/>
        </w:rPr>
        <w:t xml:space="preserve">. </w:t>
      </w:r>
    </w:p>
    <w:p w14:paraId="5CEE8C9D" w14:textId="77777777" w:rsidR="006B278A" w:rsidRPr="003656CB" w:rsidRDefault="006B278A">
      <w:pPr>
        <w:rPr>
          <w:i/>
          <w:iCs/>
          <w:color w:val="101010"/>
          <w:bdr w:val="none" w:sz="0" w:space="0" w:color="auto" w:frame="1"/>
          <w:shd w:val="clear" w:color="auto" w:fill="FAFAFA"/>
        </w:rPr>
      </w:pPr>
      <w:r w:rsidRPr="00743FC5">
        <w:rPr>
          <w:b/>
          <w:i/>
          <w:color w:val="101010"/>
          <w:shd w:val="clear" w:color="auto" w:fill="FAFAFA"/>
        </w:rPr>
        <w:t>Editor’s Note:</w:t>
      </w:r>
      <w:r w:rsidRPr="00743FC5">
        <w:rPr>
          <w:i/>
          <w:color w:val="101010"/>
          <w:shd w:val="clear" w:color="auto" w:fill="FAFAFA"/>
        </w:rPr>
        <w:t xml:space="preserve"> On July 26, the Hutchins Center began regularly publishing a near-term forecast of the FIM </w:t>
      </w:r>
      <w:r>
        <w:rPr>
          <w:i/>
          <w:color w:val="101010"/>
          <w:shd w:val="clear" w:color="auto" w:fill="FAFAFA"/>
        </w:rPr>
        <w:t xml:space="preserve">and </w:t>
      </w:r>
      <w:r w:rsidRPr="00743FC5">
        <w:rPr>
          <w:i/>
          <w:color w:val="101010"/>
          <w:shd w:val="clear" w:color="auto" w:fill="FAFAFA"/>
        </w:rPr>
        <w:t xml:space="preserve">updated the methodology for the FIM. </w:t>
      </w:r>
      <w:r>
        <w:rPr>
          <w:i/>
          <w:color w:val="101010"/>
          <w:shd w:val="clear" w:color="auto" w:fill="FAFAFA"/>
        </w:rPr>
        <w:t xml:space="preserve">In </w:t>
      </w:r>
      <w:r w:rsidR="009C1DCF">
        <w:rPr>
          <w:i/>
          <w:color w:val="101010"/>
          <w:shd w:val="clear" w:color="auto" w:fill="FAFAFA"/>
        </w:rPr>
        <w:t>particular, the</w:t>
      </w:r>
      <w:r>
        <w:rPr>
          <w:i/>
          <w:color w:val="101010"/>
          <w:shd w:val="clear" w:color="auto" w:fill="FAFAFA"/>
        </w:rPr>
        <w:t xml:space="preserve"> </w:t>
      </w:r>
      <w:ins w:id="0" w:author="David Wessel" w:date="2019-07-26T10:38:00Z">
        <w:r w:rsidR="004F096E">
          <w:rPr>
            <w:i/>
            <w:color w:val="101010"/>
            <w:shd w:val="clear" w:color="auto" w:fill="FAFAFA"/>
          </w:rPr>
          <w:t xml:space="preserve">FIM </w:t>
        </w:r>
        <w:del w:id="1" w:author="Sage Belz" w:date="2019-07-26T11:03:00Z">
          <w:r w:rsidR="004F096E" w:rsidDel="000E1195">
            <w:rPr>
              <w:i/>
              <w:color w:val="101010"/>
              <w:shd w:val="clear" w:color="auto" w:fill="FAFAFA"/>
            </w:rPr>
            <w:delText xml:space="preserve">methodology </w:delText>
          </w:r>
        </w:del>
        <w:r w:rsidR="004F096E">
          <w:rPr>
            <w:i/>
            <w:color w:val="101010"/>
            <w:shd w:val="clear" w:color="auto" w:fill="FAFAFA"/>
          </w:rPr>
          <w:t>now r</w:t>
        </w:r>
      </w:ins>
      <w:r>
        <w:rPr>
          <w:i/>
          <w:color w:val="101010"/>
          <w:shd w:val="clear" w:color="auto" w:fill="FAFAFA"/>
        </w:rPr>
        <w:t>eflect</w:t>
      </w:r>
      <w:r w:rsidR="004F096E">
        <w:rPr>
          <w:i/>
          <w:color w:val="101010"/>
          <w:shd w:val="clear" w:color="auto" w:fill="FAFAFA"/>
        </w:rPr>
        <w:t>s</w:t>
      </w:r>
      <w:r>
        <w:rPr>
          <w:i/>
          <w:color w:val="101010"/>
          <w:shd w:val="clear" w:color="auto" w:fill="FAFAFA"/>
        </w:rPr>
        <w:t xml:space="preserve"> contributions of fiscal policy beyond those that would occur if government purchases, taxes, and transfers were growing with the longer-run potential path of the economy. </w:t>
      </w:r>
      <w:r w:rsidR="009C1DCF">
        <w:rPr>
          <w:i/>
          <w:color w:val="101010"/>
          <w:shd w:val="clear" w:color="auto" w:fill="FAFAFA"/>
        </w:rPr>
        <w:t>For more</w:t>
      </w:r>
      <w:ins w:id="2" w:author="Sage Belz" w:date="2019-07-26T11:03:00Z">
        <w:r w:rsidR="000E1195">
          <w:rPr>
            <w:i/>
            <w:color w:val="101010"/>
            <w:shd w:val="clear" w:color="auto" w:fill="FAFAFA"/>
          </w:rPr>
          <w:t xml:space="preserve"> on</w:t>
        </w:r>
      </w:ins>
      <w:r w:rsidR="009C1DCF">
        <w:rPr>
          <w:i/>
          <w:color w:val="101010"/>
          <w:shd w:val="clear" w:color="auto" w:fill="FAFAFA"/>
        </w:rPr>
        <w:t xml:space="preserve"> </w:t>
      </w:r>
      <w:r w:rsidR="003656CB">
        <w:rPr>
          <w:i/>
          <w:color w:val="101010"/>
          <w:shd w:val="clear" w:color="auto" w:fill="FAFAFA"/>
        </w:rPr>
        <w:t>the</w:t>
      </w:r>
      <w:r w:rsidR="009C1DCF">
        <w:rPr>
          <w:i/>
          <w:color w:val="101010"/>
          <w:shd w:val="clear" w:color="auto" w:fill="FAFAFA"/>
        </w:rPr>
        <w:t>se changes</w:t>
      </w:r>
      <w:r w:rsidR="003656CB">
        <w:rPr>
          <w:i/>
          <w:color w:val="101010"/>
          <w:shd w:val="clear" w:color="auto" w:fill="FAFAFA"/>
        </w:rPr>
        <w:t xml:space="preserve">, see our </w:t>
      </w:r>
      <w:ins w:id="3" w:author="Sage Belz" w:date="2019-07-26T11:03:00Z">
        <w:r w:rsidR="000E1195">
          <w:rPr>
            <w:i/>
            <w:color w:val="101010"/>
            <w:shd w:val="clear" w:color="auto" w:fill="FAFAFA"/>
          </w:rPr>
          <w:t xml:space="preserve">updated </w:t>
        </w:r>
      </w:ins>
      <w:hyperlink r:id="rId7" w:history="1">
        <w:r w:rsidR="003656CB">
          <w:rPr>
            <w:rStyle w:val="Hyperlink"/>
            <w:rFonts w:ascii="inherit" w:hAnsi="inherit"/>
            <w:i/>
            <w:iCs/>
            <w:color w:val="DC2A2A"/>
            <w:u w:val="none"/>
            <w:bdr w:val="none" w:sz="0" w:space="0" w:color="auto" w:frame="1"/>
            <w:shd w:val="clear" w:color="auto" w:fill="FAFAFA"/>
          </w:rPr>
          <w:t>me</w:t>
        </w:r>
        <w:r w:rsidR="003656CB" w:rsidRPr="00743FC5">
          <w:rPr>
            <w:rStyle w:val="Hyperlink"/>
            <w:rFonts w:ascii="inherit" w:hAnsi="inherit"/>
            <w:i/>
            <w:iCs/>
            <w:color w:val="DC2A2A"/>
            <w:u w:val="none"/>
            <w:bdr w:val="none" w:sz="0" w:space="0" w:color="auto" w:frame="1"/>
            <w:shd w:val="clear" w:color="auto" w:fill="FAFAFA"/>
          </w:rPr>
          <w:t>thodology »</w:t>
        </w:r>
      </w:hyperlink>
    </w:p>
    <w:p w14:paraId="46954378" w14:textId="77777777" w:rsidR="006E63A5" w:rsidRPr="00743FC5" w:rsidRDefault="006E63A5">
      <w:pPr>
        <w:rPr>
          <w:i/>
          <w:iCs/>
          <w:color w:val="101010"/>
          <w:bdr w:val="none" w:sz="0" w:space="0" w:color="auto" w:frame="1"/>
          <w:shd w:val="clear" w:color="auto" w:fill="FAFAFA"/>
        </w:rPr>
      </w:pPr>
      <w:r w:rsidRPr="00743FC5">
        <w:rPr>
          <w:color w:val="101010"/>
          <w:shd w:val="clear" w:color="auto" w:fill="FAFAFA"/>
        </w:rPr>
        <w:t>Use the graph below to explore the total quarterly fiscal impact as well as its components: taxes and spending at the federal, state and local levels. </w:t>
      </w:r>
    </w:p>
    <w:p w14:paraId="674A23AA" w14:textId="77777777" w:rsidR="006E63A5" w:rsidRPr="00743FC5" w:rsidRDefault="006E63A5" w:rsidP="006E63A5">
      <w:pPr>
        <w:rPr>
          <w:color w:val="101010"/>
          <w:shd w:val="clear" w:color="auto" w:fill="FAFAFA"/>
        </w:rPr>
      </w:pPr>
      <w:r w:rsidRPr="00743FC5">
        <w:rPr>
          <w:b/>
          <w:bCs/>
          <w:color w:val="101010"/>
          <w:shd w:val="clear" w:color="auto" w:fill="FAFAFA"/>
        </w:rPr>
        <w:t>TAKEAWAYS FROM THE SECOND QUARTER UPDATE, 7/26/2019</w:t>
      </w:r>
      <w:r w:rsidRPr="00743FC5">
        <w:rPr>
          <w:color w:val="101010"/>
          <w:shd w:val="clear" w:color="auto" w:fill="FAFAFA"/>
        </w:rPr>
        <w:t> </w:t>
      </w:r>
      <w:r w:rsidRPr="00743FC5">
        <w:rPr>
          <w:color w:val="101010"/>
          <w:shd w:val="clear" w:color="auto" w:fill="FAFAFA"/>
        </w:rPr>
        <w:br/>
      </w:r>
      <w:r w:rsidRPr="00743FC5">
        <w:rPr>
          <w:iCs/>
          <w:color w:val="101010"/>
          <w:shd w:val="clear" w:color="auto" w:fill="FAFAFA"/>
        </w:rPr>
        <w:t xml:space="preserve">By Sage Belz and </w:t>
      </w:r>
      <w:r w:rsidR="00DB6311">
        <w:rPr>
          <w:iCs/>
          <w:color w:val="101010"/>
          <w:shd w:val="clear" w:color="auto" w:fill="FAFAFA"/>
        </w:rPr>
        <w:t xml:space="preserve">David Wessel </w:t>
      </w:r>
    </w:p>
    <w:p w14:paraId="22471F21" w14:textId="77777777" w:rsidR="00DB6311" w:rsidRDefault="00DB6311" w:rsidP="006E63A5">
      <w:pPr>
        <w:rPr>
          <w:color w:val="101010"/>
          <w:shd w:val="clear" w:color="auto" w:fill="FAFAFA"/>
        </w:rPr>
      </w:pPr>
      <w:r>
        <w:rPr>
          <w:color w:val="101010"/>
          <w:shd w:val="clear" w:color="auto" w:fill="FAFAFA"/>
        </w:rPr>
        <w:t xml:space="preserve">Local, state and federal </w:t>
      </w:r>
      <w:r w:rsidR="006E63A5" w:rsidRPr="00743FC5">
        <w:rPr>
          <w:color w:val="101010"/>
          <w:shd w:val="clear" w:color="auto" w:fill="FAFAFA"/>
        </w:rPr>
        <w:t xml:space="preserve">spending and tax policies </w:t>
      </w:r>
      <w:r w:rsidR="006B278A">
        <w:rPr>
          <w:color w:val="101010"/>
          <w:shd w:val="clear" w:color="auto" w:fill="FAFAFA"/>
        </w:rPr>
        <w:t xml:space="preserve">boosted </w:t>
      </w:r>
      <w:r w:rsidR="006B278A" w:rsidRPr="00743FC5">
        <w:rPr>
          <w:color w:val="101010"/>
          <w:shd w:val="clear" w:color="auto" w:fill="FAFAFA"/>
        </w:rPr>
        <w:t>growth in inflation-adjusted Gross Domestic Product (GDP)</w:t>
      </w:r>
      <w:r w:rsidR="006B278A">
        <w:rPr>
          <w:color w:val="101010"/>
          <w:shd w:val="clear" w:color="auto" w:fill="FAFAFA"/>
        </w:rPr>
        <w:t xml:space="preserve"> 0.9 </w:t>
      </w:r>
      <w:r w:rsidR="006E63A5" w:rsidRPr="00743FC5">
        <w:rPr>
          <w:color w:val="101010"/>
          <w:shd w:val="clear" w:color="auto" w:fill="FAFAFA"/>
        </w:rPr>
        <w:t>percentage points</w:t>
      </w:r>
      <w:del w:id="4" w:author="Sage Belz" w:date="2019-07-26T11:03:00Z">
        <w:r w:rsidR="004F096E" w:rsidDel="000E1195">
          <w:rPr>
            <w:color w:val="101010"/>
            <w:shd w:val="clear" w:color="auto" w:fill="FAFAFA"/>
          </w:rPr>
          <w:delText>,</w:delText>
        </w:r>
      </w:del>
      <w:r w:rsidR="004F096E">
        <w:rPr>
          <w:color w:val="101010"/>
          <w:shd w:val="clear" w:color="auto" w:fill="FAFAFA"/>
        </w:rPr>
        <w:t xml:space="preserve"> relative to </w:t>
      </w:r>
      <w:r w:rsidR="004757FE">
        <w:rPr>
          <w:color w:val="101010"/>
          <w:shd w:val="clear" w:color="auto" w:fill="FAFAFA"/>
        </w:rPr>
        <w:t>its longer-run potential</w:t>
      </w:r>
      <w:del w:id="5" w:author="Sage Belz" w:date="2019-07-26T11:03:00Z">
        <w:r w:rsidR="004F096E" w:rsidDel="000E1195">
          <w:rPr>
            <w:color w:val="101010"/>
            <w:shd w:val="clear" w:color="auto" w:fill="FAFAFA"/>
          </w:rPr>
          <w:delText>,</w:delText>
        </w:r>
      </w:del>
      <w:r w:rsidR="004F096E">
        <w:rPr>
          <w:color w:val="101010"/>
          <w:shd w:val="clear" w:color="auto" w:fill="FAFAFA"/>
        </w:rPr>
        <w:t xml:space="preserve"> </w:t>
      </w:r>
      <w:r w:rsidR="006E63A5" w:rsidRPr="00743FC5">
        <w:rPr>
          <w:color w:val="101010"/>
          <w:shd w:val="clear" w:color="auto" w:fill="FAFAFA"/>
        </w:rPr>
        <w:t xml:space="preserve">in the </w:t>
      </w:r>
      <w:r w:rsidR="00665C86" w:rsidRPr="00743FC5">
        <w:rPr>
          <w:color w:val="101010"/>
          <w:shd w:val="clear" w:color="auto" w:fill="FAFAFA"/>
        </w:rPr>
        <w:t>second</w:t>
      </w:r>
      <w:r w:rsidR="006E63A5" w:rsidRPr="00743FC5">
        <w:rPr>
          <w:color w:val="101010"/>
          <w:shd w:val="clear" w:color="auto" w:fill="FAFAFA"/>
        </w:rPr>
        <w:t xml:space="preserve"> quarter of 2019, according to the Hutchins Fiscal Impact Measure.</w:t>
      </w:r>
      <w:ins w:id="6" w:author="David Wessel" w:date="2019-07-26T10:44:00Z">
        <w:r w:rsidR="004F096E">
          <w:rPr>
            <w:color w:val="101010"/>
            <w:shd w:val="clear" w:color="auto" w:fill="FAFAFA"/>
          </w:rPr>
          <w:t xml:space="preserve">  Government fiscal policy played an unusually large role in </w:t>
        </w:r>
      </w:ins>
      <w:ins w:id="7" w:author="David Wessel" w:date="2019-07-26T10:52:00Z">
        <w:r w:rsidR="009C1DCF">
          <w:rPr>
            <w:color w:val="101010"/>
            <w:shd w:val="clear" w:color="auto" w:fill="FAFAFA"/>
          </w:rPr>
          <w:t>boosting economic growth in the second quarter.</w:t>
        </w:r>
      </w:ins>
      <w:ins w:id="8" w:author="David Wessel" w:date="2019-07-26T10:44:00Z">
        <w:r w:rsidR="004F096E">
          <w:rPr>
            <w:color w:val="101010"/>
            <w:shd w:val="clear" w:color="auto" w:fill="FAFAFA"/>
          </w:rPr>
          <w:t xml:space="preserve"> </w:t>
        </w:r>
      </w:ins>
      <w:ins w:id="9" w:author="David Wessel" w:date="2019-07-26T10:45:00Z">
        <w:r w:rsidR="004F096E">
          <w:rPr>
            <w:color w:val="101010"/>
            <w:shd w:val="clear" w:color="auto" w:fill="FAFAFA"/>
          </w:rPr>
          <w:t xml:space="preserve">Strong </w:t>
        </w:r>
      </w:ins>
      <w:r w:rsidR="006B278A">
        <w:rPr>
          <w:color w:val="101010"/>
          <w:shd w:val="clear" w:color="auto" w:fill="FAFAFA"/>
        </w:rPr>
        <w:t xml:space="preserve">federal spending, </w:t>
      </w:r>
      <w:r w:rsidR="00665C86" w:rsidRPr="00743FC5">
        <w:rPr>
          <w:color w:val="101010"/>
          <w:shd w:val="clear" w:color="auto" w:fill="FAFAFA"/>
        </w:rPr>
        <w:t xml:space="preserve">state and local </w:t>
      </w:r>
      <w:r w:rsidR="004F096E">
        <w:rPr>
          <w:color w:val="101010"/>
          <w:shd w:val="clear" w:color="auto" w:fill="FAFAFA"/>
        </w:rPr>
        <w:t xml:space="preserve">government </w:t>
      </w:r>
      <w:r w:rsidR="00F61338" w:rsidRPr="00743FC5">
        <w:rPr>
          <w:color w:val="101010"/>
          <w:shd w:val="clear" w:color="auto" w:fill="FAFAFA"/>
        </w:rPr>
        <w:t>investment</w:t>
      </w:r>
      <w:r w:rsidR="006B278A">
        <w:rPr>
          <w:color w:val="101010"/>
          <w:shd w:val="clear" w:color="auto" w:fill="FAFAFA"/>
        </w:rPr>
        <w:t>,</w:t>
      </w:r>
      <w:r w:rsidR="00F61338" w:rsidRPr="00743FC5">
        <w:rPr>
          <w:color w:val="101010"/>
          <w:shd w:val="clear" w:color="auto" w:fill="FAFAFA"/>
        </w:rPr>
        <w:t xml:space="preserve"> and federal transfer</w:t>
      </w:r>
      <w:r w:rsidR="004757FE">
        <w:rPr>
          <w:color w:val="101010"/>
          <w:shd w:val="clear" w:color="auto" w:fill="FAFAFA"/>
        </w:rPr>
        <w:t xml:space="preserve"> payments</w:t>
      </w:r>
      <w:r w:rsidR="00F61338" w:rsidRPr="00743FC5">
        <w:rPr>
          <w:color w:val="101010"/>
          <w:shd w:val="clear" w:color="auto" w:fill="FAFAFA"/>
        </w:rPr>
        <w:t xml:space="preserve"> helped </w:t>
      </w:r>
      <w:r w:rsidR="004F5AF4" w:rsidRPr="00743FC5">
        <w:rPr>
          <w:color w:val="101010"/>
          <w:shd w:val="clear" w:color="auto" w:fill="FAFAFA"/>
        </w:rPr>
        <w:t xml:space="preserve">lift the FIM </w:t>
      </w:r>
      <w:r w:rsidR="006B278A">
        <w:rPr>
          <w:color w:val="101010"/>
          <w:shd w:val="clear" w:color="auto" w:fill="FAFAFA"/>
        </w:rPr>
        <w:t>to its highest value since 2010</w:t>
      </w:r>
      <w:r w:rsidR="009C1DCF">
        <w:rPr>
          <w:color w:val="101010"/>
          <w:shd w:val="clear" w:color="auto" w:fill="FAFAFA"/>
        </w:rPr>
        <w:t>,</w:t>
      </w:r>
      <w:r w:rsidR="004F096E">
        <w:rPr>
          <w:color w:val="101010"/>
          <w:shd w:val="clear" w:color="auto" w:fill="FAFAFA"/>
        </w:rPr>
        <w:t xml:space="preserve"> when the Obama fiscal stimulus (the American Reinvestment and Recovery Act) </w:t>
      </w:r>
      <w:r w:rsidR="009C1DCF">
        <w:rPr>
          <w:color w:val="101010"/>
          <w:shd w:val="clear" w:color="auto" w:fill="FAFAFA"/>
        </w:rPr>
        <w:t>was lifting the economy.</w:t>
      </w:r>
      <w:r w:rsidR="004F096E">
        <w:rPr>
          <w:color w:val="101010"/>
          <w:shd w:val="clear" w:color="auto" w:fill="FAFAFA"/>
        </w:rPr>
        <w:t xml:space="preserve"> </w:t>
      </w:r>
      <w:r>
        <w:rPr>
          <w:color w:val="101010"/>
          <w:shd w:val="clear" w:color="auto" w:fill="FAFAFA"/>
        </w:rPr>
        <w:t xml:space="preserve">The GDP grew at an annual rate of </w:t>
      </w:r>
      <w:r w:rsidR="006B278A">
        <w:rPr>
          <w:color w:val="101010"/>
          <w:shd w:val="clear" w:color="auto" w:fill="FAFAFA"/>
        </w:rPr>
        <w:t>2.1</w:t>
      </w:r>
      <w:r>
        <w:rPr>
          <w:color w:val="101010"/>
          <w:shd w:val="clear" w:color="auto" w:fill="FAFAFA"/>
        </w:rPr>
        <w:t xml:space="preserve"> percent, according to the latest government estimate. </w:t>
      </w:r>
    </w:p>
    <w:p w14:paraId="1D81FDD2" w14:textId="77777777" w:rsidR="009C1DCF" w:rsidRPr="00743FC5" w:rsidRDefault="006E63A5" w:rsidP="009C1DCF">
      <w:pPr>
        <w:rPr>
          <w:color w:val="101010"/>
          <w:shd w:val="clear" w:color="auto" w:fill="FAFAFA"/>
        </w:rPr>
      </w:pPr>
      <w:r w:rsidRPr="00743FC5">
        <w:rPr>
          <w:color w:val="101010"/>
          <w:shd w:val="clear" w:color="auto" w:fill="FAFAFA"/>
        </w:rPr>
        <w:t>Looking forward, tax and spending policies at all levels of government are expected to add about</w:t>
      </w:r>
      <w:r w:rsidR="006B278A">
        <w:rPr>
          <w:color w:val="101010"/>
          <w:shd w:val="clear" w:color="auto" w:fill="FAFAFA"/>
        </w:rPr>
        <w:t xml:space="preserve"> </w:t>
      </w:r>
      <w:r w:rsidR="00C954D4" w:rsidRPr="00743FC5">
        <w:rPr>
          <w:color w:val="101010"/>
          <w:shd w:val="clear" w:color="auto" w:fill="FAFAFA"/>
        </w:rPr>
        <w:t>0.</w:t>
      </w:r>
      <w:r w:rsidR="006B278A">
        <w:rPr>
          <w:color w:val="101010"/>
          <w:shd w:val="clear" w:color="auto" w:fill="FAFAFA"/>
        </w:rPr>
        <w:t>4</w:t>
      </w:r>
      <w:r w:rsidRPr="00743FC5">
        <w:rPr>
          <w:color w:val="101010"/>
          <w:shd w:val="clear" w:color="auto" w:fill="FAFAFA"/>
        </w:rPr>
        <w:t xml:space="preserve"> percentage points to growth in each of the remaining quarters of 2019</w:t>
      </w:r>
      <w:r w:rsidR="006B278A">
        <w:rPr>
          <w:color w:val="101010"/>
          <w:shd w:val="clear" w:color="auto" w:fill="FAFAFA"/>
        </w:rPr>
        <w:t>, and less in the first half of 2020</w:t>
      </w:r>
      <w:r w:rsidRPr="00743FC5">
        <w:rPr>
          <w:color w:val="101010"/>
          <w:shd w:val="clear" w:color="auto" w:fill="FAFAFA"/>
        </w:rPr>
        <w:t xml:space="preserve">. </w:t>
      </w:r>
      <w:r w:rsidR="00DB6311">
        <w:rPr>
          <w:color w:val="101010"/>
          <w:shd w:val="clear" w:color="auto" w:fill="FAFAFA"/>
        </w:rPr>
        <w:t xml:space="preserve"> </w:t>
      </w:r>
      <w:r w:rsidR="009C1DCF" w:rsidRPr="00743FC5">
        <w:rPr>
          <w:color w:val="101010"/>
          <w:shd w:val="clear" w:color="auto" w:fill="FAFAFA"/>
        </w:rPr>
        <w:t xml:space="preserve">The </w:t>
      </w:r>
      <w:r w:rsidR="009C1DCF">
        <w:rPr>
          <w:color w:val="101010"/>
          <w:shd w:val="clear" w:color="auto" w:fill="FAFAFA"/>
        </w:rPr>
        <w:t xml:space="preserve">new </w:t>
      </w:r>
      <w:r w:rsidR="009C1DCF" w:rsidRPr="00743FC5">
        <w:rPr>
          <w:color w:val="101010"/>
          <w:shd w:val="clear" w:color="auto" w:fill="FAFAFA"/>
        </w:rPr>
        <w:t xml:space="preserve">FIM forecast indicates that under the spending deal reached in July, federal spending will </w:t>
      </w:r>
      <w:r w:rsidR="009C1DCF">
        <w:rPr>
          <w:color w:val="101010"/>
          <w:shd w:val="clear" w:color="auto" w:fill="FAFAFA"/>
        </w:rPr>
        <w:t xml:space="preserve">lift GDP growth by about </w:t>
      </w:r>
      <w:r w:rsidR="009C1DCF" w:rsidRPr="00743FC5">
        <w:rPr>
          <w:color w:val="101010"/>
          <w:shd w:val="clear" w:color="auto" w:fill="FAFAFA"/>
        </w:rPr>
        <w:t>0.</w:t>
      </w:r>
      <w:r w:rsidR="009C1DCF">
        <w:rPr>
          <w:color w:val="101010"/>
          <w:shd w:val="clear" w:color="auto" w:fill="FAFAFA"/>
        </w:rPr>
        <w:t>25</w:t>
      </w:r>
      <w:r w:rsidR="009C1DCF" w:rsidRPr="00743FC5">
        <w:rPr>
          <w:color w:val="101010"/>
          <w:shd w:val="clear" w:color="auto" w:fill="FAFAFA"/>
        </w:rPr>
        <w:t xml:space="preserve"> percentage points</w:t>
      </w:r>
      <w:ins w:id="10" w:author="Sage Belz" w:date="2019-07-26T11:04:00Z">
        <w:r w:rsidR="000E1195">
          <w:rPr>
            <w:color w:val="101010"/>
            <w:shd w:val="clear" w:color="auto" w:fill="FAFAFA"/>
          </w:rPr>
          <w:t xml:space="preserve"> </w:t>
        </w:r>
      </w:ins>
      <w:del w:id="11" w:author="Sage Belz" w:date="2019-07-26T11:04:00Z">
        <w:r w:rsidR="009C1DCF" w:rsidDel="000E1195">
          <w:rPr>
            <w:color w:val="101010"/>
            <w:shd w:val="clear" w:color="auto" w:fill="FAFAFA"/>
          </w:rPr>
          <w:delText xml:space="preserve">, </w:delText>
        </w:r>
      </w:del>
      <w:r w:rsidR="009C1DCF">
        <w:rPr>
          <w:color w:val="101010"/>
          <w:shd w:val="clear" w:color="auto" w:fill="FAFAFA"/>
        </w:rPr>
        <w:t>relative to potential</w:t>
      </w:r>
      <w:ins w:id="12" w:author="Sage Belz" w:date="2019-07-26T11:04:00Z">
        <w:r w:rsidR="000E1195">
          <w:rPr>
            <w:color w:val="101010"/>
            <w:shd w:val="clear" w:color="auto" w:fill="FAFAFA"/>
          </w:rPr>
          <w:t xml:space="preserve"> </w:t>
        </w:r>
      </w:ins>
      <w:del w:id="13" w:author="Sage Belz" w:date="2019-07-26T11:04:00Z">
        <w:r w:rsidR="009C1DCF" w:rsidDel="000E1195">
          <w:rPr>
            <w:color w:val="101010"/>
            <w:shd w:val="clear" w:color="auto" w:fill="FAFAFA"/>
          </w:rPr>
          <w:delText xml:space="preserve">, </w:delText>
        </w:r>
      </w:del>
      <w:r w:rsidR="009C1DCF" w:rsidRPr="00743FC5">
        <w:rPr>
          <w:color w:val="101010"/>
          <w:shd w:val="clear" w:color="auto" w:fill="FAFAFA"/>
        </w:rPr>
        <w:t xml:space="preserve">in fiscal year </w:t>
      </w:r>
      <w:r w:rsidR="009C1DCF">
        <w:rPr>
          <w:color w:val="101010"/>
          <w:shd w:val="clear" w:color="auto" w:fill="FAFAFA"/>
        </w:rPr>
        <w:t xml:space="preserve">2020, which </w:t>
      </w:r>
      <w:ins w:id="14" w:author="Sage Belz" w:date="2019-07-26T11:04:00Z">
        <w:r w:rsidR="000E1195">
          <w:rPr>
            <w:color w:val="101010"/>
            <w:shd w:val="clear" w:color="auto" w:fill="FAFAFA"/>
          </w:rPr>
          <w:t>begin</w:t>
        </w:r>
      </w:ins>
      <w:ins w:id="15" w:author="Sage Belz" w:date="2019-07-26T11:05:00Z">
        <w:r w:rsidR="000E1195">
          <w:rPr>
            <w:color w:val="101010"/>
            <w:shd w:val="clear" w:color="auto" w:fill="FAFAFA"/>
          </w:rPr>
          <w:t xml:space="preserve">s </w:t>
        </w:r>
      </w:ins>
      <w:r w:rsidR="009C1DCF" w:rsidRPr="00743FC5">
        <w:rPr>
          <w:color w:val="101010"/>
          <w:shd w:val="clear" w:color="auto" w:fill="FAFAFA"/>
        </w:rPr>
        <w:t>on October 1</w:t>
      </w:r>
      <w:r w:rsidR="009C1DCF">
        <w:rPr>
          <w:color w:val="101010"/>
          <w:shd w:val="clear" w:color="auto" w:fill="FAFAFA"/>
        </w:rPr>
        <w:t>, 2019.</w:t>
      </w:r>
      <w:r w:rsidR="009C1DCF" w:rsidRPr="00743FC5">
        <w:rPr>
          <w:color w:val="101010"/>
          <w:shd w:val="clear" w:color="auto" w:fill="FAFAFA"/>
        </w:rPr>
        <w:t xml:space="preserve"> </w:t>
      </w:r>
    </w:p>
    <w:p w14:paraId="1EF32A0C" w14:textId="3D727EEF" w:rsidR="00F62C14" w:rsidRPr="007742DC" w:rsidRDefault="00162797" w:rsidP="00162797">
      <w:pPr>
        <w:rPr>
          <w:color w:val="101010"/>
          <w:u w:val="single"/>
          <w:shd w:val="clear" w:color="auto" w:fill="FAFAFA"/>
        </w:rPr>
      </w:pPr>
      <w:r>
        <w:rPr>
          <w:color w:val="101010"/>
          <w:shd w:val="clear" w:color="auto" w:fill="FAFAFA"/>
        </w:rPr>
        <w:t>Federal</w:t>
      </w:r>
      <w:r w:rsidR="00A42D8F" w:rsidRPr="00743FC5">
        <w:rPr>
          <w:color w:val="101010"/>
          <w:shd w:val="clear" w:color="auto" w:fill="FAFAFA"/>
        </w:rPr>
        <w:t xml:space="preserve"> spending </w:t>
      </w:r>
      <w:r>
        <w:rPr>
          <w:color w:val="101010"/>
          <w:shd w:val="clear" w:color="auto" w:fill="FAFAFA"/>
        </w:rPr>
        <w:t xml:space="preserve">rose by 8 percent in the </w:t>
      </w:r>
      <w:r w:rsidR="000E1195" w:rsidRPr="000E1195">
        <w:rPr>
          <w:color w:val="101010"/>
          <w:shd w:val="clear" w:color="auto" w:fill="FAFAFA"/>
        </w:rPr>
        <w:t>second</w:t>
      </w:r>
      <w:r w:rsidR="000E1195">
        <w:rPr>
          <w:color w:val="101010"/>
          <w:shd w:val="clear" w:color="auto" w:fill="FAFAFA"/>
        </w:rPr>
        <w:t xml:space="preserve"> </w:t>
      </w:r>
      <w:r>
        <w:rPr>
          <w:color w:val="101010"/>
          <w:shd w:val="clear" w:color="auto" w:fill="FAFAFA"/>
        </w:rPr>
        <w:t xml:space="preserve">quarter, driven primarily by increases in </w:t>
      </w:r>
      <w:r w:rsidR="00F62C14">
        <w:rPr>
          <w:color w:val="101010"/>
          <w:shd w:val="clear" w:color="auto" w:fill="FAFAFA"/>
        </w:rPr>
        <w:t xml:space="preserve">nondefense </w:t>
      </w:r>
      <w:bookmarkStart w:id="16" w:name="_GoBack"/>
      <w:bookmarkEnd w:id="16"/>
      <w:r>
        <w:rPr>
          <w:color w:val="101010"/>
          <w:shd w:val="clear" w:color="auto" w:fill="FAFAFA"/>
        </w:rPr>
        <w:t>government employee compensation and purchases of goods and services</w:t>
      </w:r>
      <w:r w:rsidR="004F096E">
        <w:rPr>
          <w:color w:val="101010"/>
          <w:shd w:val="clear" w:color="auto" w:fill="FAFAFA"/>
        </w:rPr>
        <w:t xml:space="preserve"> as opposed to </w:t>
      </w:r>
      <w:r>
        <w:rPr>
          <w:color w:val="101010"/>
          <w:shd w:val="clear" w:color="auto" w:fill="FAFAFA"/>
        </w:rPr>
        <w:t xml:space="preserve">investment. For several quarters, federal spending has grown less than one would have expected given the </w:t>
      </w:r>
      <w:r w:rsidR="009C1DCF">
        <w:rPr>
          <w:color w:val="101010"/>
          <w:shd w:val="clear" w:color="auto" w:fill="FAFAFA"/>
        </w:rPr>
        <w:t xml:space="preserve">legislation for </w:t>
      </w:r>
      <w:r>
        <w:rPr>
          <w:color w:val="101010"/>
          <w:shd w:val="clear" w:color="auto" w:fill="FAFAFA"/>
        </w:rPr>
        <w:t>fiscal year 2019</w:t>
      </w:r>
      <w:ins w:id="17" w:author="Sage Belz" w:date="2019-07-26T11:10:00Z">
        <w:r w:rsidR="007742DC">
          <w:rPr>
            <w:color w:val="101010"/>
            <w:shd w:val="clear" w:color="auto" w:fill="FAFAFA"/>
          </w:rPr>
          <w:t xml:space="preserve">. </w:t>
        </w:r>
      </w:ins>
      <w:del w:id="18" w:author="Sage Belz" w:date="2019-07-26T11:10:00Z">
        <w:r w:rsidR="004F096E" w:rsidDel="007742DC">
          <w:rPr>
            <w:color w:val="101010"/>
            <w:shd w:val="clear" w:color="auto" w:fill="FAFAFA"/>
          </w:rPr>
          <w:delText xml:space="preserve">.  </w:delText>
        </w:r>
        <w:r w:rsidR="004F096E" w:rsidRPr="000E1195" w:rsidDel="007742DC">
          <w:rPr>
            <w:color w:val="101010"/>
            <w:u w:val="single"/>
            <w:shd w:val="clear" w:color="auto" w:fill="FAFAFA"/>
          </w:rPr>
          <w:delText>T</w:delText>
        </w:r>
        <w:r w:rsidRPr="000E1195" w:rsidDel="007742DC">
          <w:rPr>
            <w:color w:val="101010"/>
            <w:u w:val="single"/>
            <w:shd w:val="clear" w:color="auto" w:fill="FAFAFA"/>
          </w:rPr>
          <w:delText xml:space="preserve">and </w:delText>
        </w:r>
        <w:r w:rsidR="00F62C14" w:rsidRPr="000E1195" w:rsidDel="007742DC">
          <w:rPr>
            <w:color w:val="101010"/>
            <w:u w:val="single"/>
            <w:shd w:val="clear" w:color="auto" w:fill="FAFAFA"/>
          </w:rPr>
          <w:delText xml:space="preserve">the recent pickup may reflect </w:delText>
        </w:r>
        <w:r w:rsidR="008320CC" w:rsidRPr="000E1195" w:rsidDel="007742DC">
          <w:rPr>
            <w:color w:val="101010"/>
            <w:u w:val="single"/>
            <w:shd w:val="clear" w:color="auto" w:fill="FAFAFA"/>
          </w:rPr>
          <w:delText>accelerated spending</w:delText>
        </w:r>
        <w:r w:rsidR="00F62C14" w:rsidRPr="000E1195" w:rsidDel="007742DC">
          <w:rPr>
            <w:color w:val="101010"/>
            <w:u w:val="single"/>
            <w:shd w:val="clear" w:color="auto" w:fill="FAFAFA"/>
          </w:rPr>
          <w:delText xml:space="preserve"> as the fiscal year enters its final quarter. </w:delText>
        </w:r>
      </w:del>
    </w:p>
    <w:p w14:paraId="71A0D025" w14:textId="77777777" w:rsidR="00A42D8F" w:rsidRPr="00743FC5" w:rsidDel="009C1DCF" w:rsidRDefault="00A42D8F" w:rsidP="00A42D8F">
      <w:pPr>
        <w:rPr>
          <w:del w:id="19" w:author="David Wessel" w:date="2019-07-26T10:55:00Z"/>
          <w:color w:val="101010"/>
          <w:shd w:val="clear" w:color="auto" w:fill="FAFAFA"/>
        </w:rPr>
      </w:pPr>
      <w:commentRangeStart w:id="20"/>
      <w:del w:id="21" w:author="David Wessel" w:date="2019-07-26T10:55:00Z">
        <w:r w:rsidRPr="00743FC5" w:rsidDel="009C1DCF">
          <w:rPr>
            <w:color w:val="101010"/>
            <w:shd w:val="clear" w:color="auto" w:fill="FAFAFA"/>
          </w:rPr>
          <w:delText xml:space="preserve">The FIM forecast indicates that </w:delText>
        </w:r>
        <w:r w:rsidR="005A6CF2" w:rsidRPr="00743FC5" w:rsidDel="009C1DCF">
          <w:rPr>
            <w:color w:val="101010"/>
            <w:shd w:val="clear" w:color="auto" w:fill="FAFAFA"/>
          </w:rPr>
          <w:delText>under the</w:delText>
        </w:r>
        <w:r w:rsidRPr="00743FC5" w:rsidDel="009C1DCF">
          <w:rPr>
            <w:color w:val="101010"/>
            <w:shd w:val="clear" w:color="auto" w:fill="FAFAFA"/>
          </w:rPr>
          <w:delText xml:space="preserve"> spending deal </w:delText>
        </w:r>
        <w:r w:rsidR="005A6CF2" w:rsidRPr="00743FC5" w:rsidDel="009C1DCF">
          <w:rPr>
            <w:color w:val="101010"/>
            <w:shd w:val="clear" w:color="auto" w:fill="FAFAFA"/>
          </w:rPr>
          <w:delText xml:space="preserve">reached in July, federal spending will </w:delText>
        </w:r>
        <w:r w:rsidR="00F62C14" w:rsidDel="009C1DCF">
          <w:rPr>
            <w:color w:val="101010"/>
            <w:shd w:val="clear" w:color="auto" w:fill="FAFAFA"/>
          </w:rPr>
          <w:delText>lift GDP growth by</w:delText>
        </w:r>
        <w:r w:rsidR="001A64B1" w:rsidDel="009C1DCF">
          <w:rPr>
            <w:color w:val="101010"/>
            <w:shd w:val="clear" w:color="auto" w:fill="FAFAFA"/>
          </w:rPr>
          <w:delText xml:space="preserve"> about</w:delText>
        </w:r>
        <w:r w:rsidR="00F62C14" w:rsidDel="009C1DCF">
          <w:rPr>
            <w:color w:val="101010"/>
            <w:shd w:val="clear" w:color="auto" w:fill="FAFAFA"/>
          </w:rPr>
          <w:delText xml:space="preserve"> </w:delText>
        </w:r>
        <w:r w:rsidR="001279D8" w:rsidRPr="00743FC5" w:rsidDel="009C1DCF">
          <w:rPr>
            <w:color w:val="101010"/>
            <w:shd w:val="clear" w:color="auto" w:fill="FAFAFA"/>
          </w:rPr>
          <w:delText>0.</w:delText>
        </w:r>
        <w:r w:rsidR="00F62C14" w:rsidDel="009C1DCF">
          <w:rPr>
            <w:color w:val="101010"/>
            <w:shd w:val="clear" w:color="auto" w:fill="FAFAFA"/>
          </w:rPr>
          <w:delText>25</w:delText>
        </w:r>
        <w:r w:rsidR="005A6CF2" w:rsidRPr="00743FC5" w:rsidDel="009C1DCF">
          <w:rPr>
            <w:color w:val="101010"/>
            <w:shd w:val="clear" w:color="auto" w:fill="FAFAFA"/>
          </w:rPr>
          <w:delText xml:space="preserve"> percentage points</w:delText>
        </w:r>
        <w:r w:rsidR="00F62C14" w:rsidDel="009C1DCF">
          <w:rPr>
            <w:color w:val="101010"/>
            <w:shd w:val="clear" w:color="auto" w:fill="FAFAFA"/>
          </w:rPr>
          <w:delText xml:space="preserve"> relative to </w:delText>
        </w:r>
      </w:del>
      <w:del w:id="22" w:author="David Wessel" w:date="2019-07-26T10:47:00Z">
        <w:r w:rsidR="00F62C14" w:rsidDel="009C1DCF">
          <w:rPr>
            <w:color w:val="101010"/>
            <w:shd w:val="clear" w:color="auto" w:fill="FAFAFA"/>
          </w:rPr>
          <w:delText>potential</w:delText>
        </w:r>
      </w:del>
      <w:del w:id="23" w:author="David Wessel" w:date="2019-07-26T10:55:00Z">
        <w:r w:rsidR="00F62C14" w:rsidDel="009C1DCF">
          <w:rPr>
            <w:color w:val="101010"/>
            <w:shd w:val="clear" w:color="auto" w:fill="FAFAFA"/>
          </w:rPr>
          <w:delText xml:space="preserve"> </w:delText>
        </w:r>
        <w:r w:rsidR="005A6CF2" w:rsidRPr="00743FC5" w:rsidDel="009C1DCF">
          <w:rPr>
            <w:color w:val="101010"/>
            <w:shd w:val="clear" w:color="auto" w:fill="FAFAFA"/>
          </w:rPr>
          <w:delText xml:space="preserve">in </w:delText>
        </w:r>
      </w:del>
      <w:del w:id="24" w:author="David Wessel" w:date="2019-07-26T10:48:00Z">
        <w:r w:rsidR="009D583C" w:rsidRPr="00743FC5" w:rsidDel="009C1DCF">
          <w:rPr>
            <w:color w:val="101010"/>
            <w:shd w:val="clear" w:color="auto" w:fill="FAFAFA"/>
          </w:rPr>
          <w:delText xml:space="preserve">the </w:delText>
        </w:r>
      </w:del>
      <w:del w:id="25" w:author="David Wessel" w:date="2019-07-26T10:55:00Z">
        <w:r w:rsidR="005A6CF2" w:rsidRPr="00743FC5" w:rsidDel="009C1DCF">
          <w:rPr>
            <w:color w:val="101010"/>
            <w:shd w:val="clear" w:color="auto" w:fill="FAFAFA"/>
          </w:rPr>
          <w:delText xml:space="preserve">fiscal year </w:delText>
        </w:r>
      </w:del>
      <w:del w:id="26" w:author="David Wessel" w:date="2019-07-26T10:48:00Z">
        <w:r w:rsidR="005A6CF2" w:rsidRPr="00743FC5" w:rsidDel="009C1DCF">
          <w:rPr>
            <w:color w:val="101010"/>
            <w:shd w:val="clear" w:color="auto" w:fill="FAFAFA"/>
          </w:rPr>
          <w:delText xml:space="preserve">that begins </w:delText>
        </w:r>
      </w:del>
      <w:del w:id="27" w:author="David Wessel" w:date="2019-07-26T10:55:00Z">
        <w:r w:rsidR="005A6CF2" w:rsidRPr="00743FC5" w:rsidDel="009C1DCF">
          <w:rPr>
            <w:color w:val="101010"/>
            <w:shd w:val="clear" w:color="auto" w:fill="FAFAFA"/>
          </w:rPr>
          <w:delText>on October 1</w:delText>
        </w:r>
        <w:r w:rsidR="00F62C14" w:rsidDel="009C1DCF">
          <w:rPr>
            <w:color w:val="101010"/>
            <w:shd w:val="clear" w:color="auto" w:fill="FAFAFA"/>
          </w:rPr>
          <w:delText>.</w:delText>
        </w:r>
        <w:r w:rsidR="005A6CF2" w:rsidRPr="00743FC5" w:rsidDel="009C1DCF">
          <w:rPr>
            <w:color w:val="101010"/>
            <w:shd w:val="clear" w:color="auto" w:fill="FAFAFA"/>
          </w:rPr>
          <w:delText xml:space="preserve"> </w:delText>
        </w:r>
      </w:del>
      <w:commentRangeEnd w:id="20"/>
      <w:r w:rsidR="000E1195">
        <w:rPr>
          <w:rStyle w:val="CommentReference"/>
        </w:rPr>
        <w:commentReference w:id="20"/>
      </w:r>
    </w:p>
    <w:p w14:paraId="415E07B7" w14:textId="77777777" w:rsidR="006E63A5" w:rsidRPr="00743FC5" w:rsidRDefault="005A6CF2" w:rsidP="006E63A5">
      <w:pPr>
        <w:rPr>
          <w:color w:val="101010"/>
          <w:shd w:val="clear" w:color="auto" w:fill="FAFAFA"/>
        </w:rPr>
      </w:pPr>
      <w:r w:rsidRPr="00743FC5">
        <w:rPr>
          <w:color w:val="101010"/>
          <w:shd w:val="clear" w:color="auto" w:fill="FAFAFA"/>
        </w:rPr>
        <w:t>S</w:t>
      </w:r>
      <w:r w:rsidR="006E63A5" w:rsidRPr="00743FC5">
        <w:rPr>
          <w:color w:val="101010"/>
          <w:shd w:val="clear" w:color="auto" w:fill="FAFAFA"/>
        </w:rPr>
        <w:t xml:space="preserve">tate and local government activity </w:t>
      </w:r>
      <w:r w:rsidR="00F62C14">
        <w:rPr>
          <w:color w:val="101010"/>
          <w:shd w:val="clear" w:color="auto" w:fill="FAFAFA"/>
        </w:rPr>
        <w:t>continued to expand</w:t>
      </w:r>
      <w:r w:rsidR="006E63A5" w:rsidRPr="00743FC5">
        <w:rPr>
          <w:color w:val="101010"/>
          <w:shd w:val="clear" w:color="auto" w:fill="FAFAFA"/>
        </w:rPr>
        <w:t xml:space="preserve"> in the </w:t>
      </w:r>
      <w:r w:rsidR="00A42D8F" w:rsidRPr="00743FC5">
        <w:rPr>
          <w:color w:val="101010"/>
          <w:shd w:val="clear" w:color="auto" w:fill="FAFAFA"/>
        </w:rPr>
        <w:t>second</w:t>
      </w:r>
      <w:r w:rsidR="006E63A5" w:rsidRPr="00743FC5">
        <w:rPr>
          <w:color w:val="101010"/>
          <w:shd w:val="clear" w:color="auto" w:fill="FAFAFA"/>
        </w:rPr>
        <w:t xml:space="preserve"> quarter and added </w:t>
      </w:r>
      <w:r w:rsidR="003656CB">
        <w:rPr>
          <w:color w:val="101010"/>
          <w:shd w:val="clear" w:color="auto" w:fill="FAFAFA"/>
        </w:rPr>
        <w:t>0.17</w:t>
      </w:r>
      <w:r w:rsidR="00A42D8F" w:rsidRPr="00743FC5">
        <w:rPr>
          <w:color w:val="101010"/>
          <w:shd w:val="clear" w:color="auto" w:fill="FAFAFA"/>
        </w:rPr>
        <w:t xml:space="preserve"> </w:t>
      </w:r>
      <w:r w:rsidR="006E63A5" w:rsidRPr="00743FC5">
        <w:rPr>
          <w:color w:val="101010"/>
          <w:shd w:val="clear" w:color="auto" w:fill="FAFAFA"/>
        </w:rPr>
        <w:t>percentage point to GDP growth</w:t>
      </w:r>
      <w:r w:rsidR="003656CB">
        <w:rPr>
          <w:color w:val="101010"/>
          <w:shd w:val="clear" w:color="auto" w:fill="FAFAFA"/>
        </w:rPr>
        <w:t xml:space="preserve"> beyond its potential</w:t>
      </w:r>
      <w:r w:rsidR="006E63A5" w:rsidRPr="00743FC5">
        <w:rPr>
          <w:color w:val="101010"/>
          <w:shd w:val="clear" w:color="auto" w:fill="FAFAFA"/>
        </w:rPr>
        <w:t xml:space="preserve">. State and local investments in structures, equipment and intellectual property by rose </w:t>
      </w:r>
      <w:r w:rsidR="00F62C14">
        <w:rPr>
          <w:color w:val="101010"/>
          <w:shd w:val="clear" w:color="auto" w:fill="FAFAFA"/>
        </w:rPr>
        <w:t xml:space="preserve">14 </w:t>
      </w:r>
      <w:r w:rsidR="006E63A5" w:rsidRPr="00743FC5">
        <w:rPr>
          <w:color w:val="101010"/>
          <w:shd w:val="clear" w:color="auto" w:fill="FAFAFA"/>
        </w:rPr>
        <w:t>percent from the previous quarter. Employment growth at this level of government has been positive but modest in recent quarters, continuing a slow but steady recovery from its post-2010 lows.</w:t>
      </w:r>
      <w:r w:rsidR="00A42D8F" w:rsidRPr="00743FC5">
        <w:rPr>
          <w:color w:val="101010"/>
          <w:shd w:val="clear" w:color="auto" w:fill="FAFAFA"/>
        </w:rPr>
        <w:t xml:space="preserve"> Looking ahead, state and local spending is expected to slow and fall in line with its longer-run trend, implying that</w:t>
      </w:r>
      <w:r w:rsidRPr="00743FC5">
        <w:rPr>
          <w:color w:val="101010"/>
          <w:shd w:val="clear" w:color="auto" w:fill="FAFAFA"/>
        </w:rPr>
        <w:t xml:space="preserve"> the</w:t>
      </w:r>
      <w:r w:rsidR="00A42D8F" w:rsidRPr="00743FC5">
        <w:rPr>
          <w:color w:val="101010"/>
          <w:shd w:val="clear" w:color="auto" w:fill="FAFAFA"/>
        </w:rPr>
        <w:t xml:space="preserve"> sector </w:t>
      </w:r>
      <w:r w:rsidR="00D737AC" w:rsidRPr="00743FC5">
        <w:rPr>
          <w:color w:val="101010"/>
          <w:shd w:val="clear" w:color="auto" w:fill="FAFAFA"/>
        </w:rPr>
        <w:t>would</w:t>
      </w:r>
      <w:r w:rsidRPr="00743FC5">
        <w:rPr>
          <w:color w:val="101010"/>
          <w:shd w:val="clear" w:color="auto" w:fill="FAFAFA"/>
        </w:rPr>
        <w:t xml:space="preserve"> </w:t>
      </w:r>
      <w:r w:rsidR="00A42D8F" w:rsidRPr="00743FC5">
        <w:rPr>
          <w:color w:val="101010"/>
          <w:shd w:val="clear" w:color="auto" w:fill="FAFAFA"/>
        </w:rPr>
        <w:t xml:space="preserve">have about a net zero impact on the pace of growth in the coming year. </w:t>
      </w:r>
    </w:p>
    <w:p w14:paraId="4F5ABD17" w14:textId="77777777" w:rsidR="006E63A5" w:rsidRDefault="005A6CF2" w:rsidP="006E63A5">
      <w:pPr>
        <w:rPr>
          <w:ins w:id="28" w:author="David Wessel" w:date="2019-07-26T10:48:00Z"/>
          <w:color w:val="101010"/>
          <w:shd w:val="clear" w:color="auto" w:fill="FAFAFA"/>
        </w:rPr>
      </w:pPr>
      <w:r w:rsidRPr="00743FC5">
        <w:rPr>
          <w:color w:val="101010"/>
          <w:shd w:val="clear" w:color="auto" w:fill="FAFAFA"/>
        </w:rPr>
        <w:lastRenderedPageBreak/>
        <w:t>Tax and transfer policies have added to the pace of growth since the beginning of 2019, driven mostly by unexpected increases in federal social welfare and tax credit payments</w:t>
      </w:r>
      <w:r w:rsidR="006E63A5" w:rsidRPr="00743FC5">
        <w:rPr>
          <w:color w:val="101010"/>
          <w:shd w:val="clear" w:color="auto" w:fill="FAFAFA"/>
        </w:rPr>
        <w:t>.</w:t>
      </w:r>
      <w:r w:rsidRPr="00743FC5">
        <w:rPr>
          <w:color w:val="101010"/>
          <w:shd w:val="clear" w:color="auto" w:fill="FAFAFA"/>
        </w:rPr>
        <w:t xml:space="preserve"> Because the FIM assumes that taxes and transfers affect household spending with a lag, those payments are expected </w:t>
      </w:r>
      <w:r w:rsidR="00CC4B47" w:rsidRPr="00743FC5">
        <w:rPr>
          <w:color w:val="101010"/>
          <w:shd w:val="clear" w:color="auto" w:fill="FAFAFA"/>
        </w:rPr>
        <w:t xml:space="preserve">to continue to </w:t>
      </w:r>
      <w:r w:rsidRPr="00743FC5">
        <w:rPr>
          <w:color w:val="101010"/>
          <w:shd w:val="clear" w:color="auto" w:fill="FAFAFA"/>
        </w:rPr>
        <w:t xml:space="preserve">boost the FIM by about </w:t>
      </w:r>
      <w:r w:rsidR="00F62C14">
        <w:rPr>
          <w:color w:val="101010"/>
          <w:shd w:val="clear" w:color="auto" w:fill="FAFAFA"/>
        </w:rPr>
        <w:t>0.5</w:t>
      </w:r>
      <w:r w:rsidRPr="00743FC5">
        <w:rPr>
          <w:color w:val="101010"/>
          <w:shd w:val="clear" w:color="auto" w:fill="FAFAFA"/>
        </w:rPr>
        <w:t xml:space="preserve"> percentage points </w:t>
      </w:r>
      <w:r w:rsidR="00F62C14">
        <w:rPr>
          <w:color w:val="101010"/>
          <w:shd w:val="clear" w:color="auto" w:fill="FAFAFA"/>
        </w:rPr>
        <w:t>through the end of 2019</w:t>
      </w:r>
      <w:r w:rsidRPr="00743FC5">
        <w:rPr>
          <w:color w:val="101010"/>
          <w:shd w:val="clear" w:color="auto" w:fill="FAFAFA"/>
        </w:rPr>
        <w:t>.</w:t>
      </w:r>
      <w:r>
        <w:rPr>
          <w:color w:val="101010"/>
          <w:shd w:val="clear" w:color="auto" w:fill="FAFAFA"/>
        </w:rPr>
        <w:t xml:space="preserve"> </w:t>
      </w:r>
    </w:p>
    <w:p w14:paraId="6714EB60" w14:textId="77777777" w:rsidR="009C1DCF" w:rsidRPr="006E63A5" w:rsidRDefault="009C1DCF" w:rsidP="006E63A5">
      <w:pPr>
        <w:rPr>
          <w:color w:val="101010"/>
          <w:shd w:val="clear" w:color="auto" w:fill="FAFAFA"/>
        </w:rPr>
      </w:pPr>
      <w:ins w:id="29" w:author="David Wessel" w:date="2019-07-26T10:49:00Z">
        <w:r>
          <w:rPr>
            <w:color w:val="101010"/>
            <w:shd w:val="clear" w:color="auto" w:fill="FAFAFA"/>
          </w:rPr>
          <w:t>The Hutchins Fiscal Impact Measure goes back to 2000. It traces the significant federal fiscal stimulus during and after the Great Recession</w:t>
        </w:r>
      </w:ins>
      <w:ins w:id="30" w:author="David Wessel" w:date="2019-07-26T10:57:00Z">
        <w:r>
          <w:rPr>
            <w:color w:val="101010"/>
            <w:shd w:val="clear" w:color="auto" w:fill="FAFAFA"/>
          </w:rPr>
          <w:t xml:space="preserve">, </w:t>
        </w:r>
      </w:ins>
      <w:ins w:id="31" w:author="David Wessel" w:date="2019-07-26T10:49:00Z">
        <w:r>
          <w:rPr>
            <w:color w:val="101010"/>
            <w:shd w:val="clear" w:color="auto" w:fill="FAFAFA"/>
          </w:rPr>
          <w:t>the subsequent tightening of federal</w:t>
        </w:r>
      </w:ins>
      <w:ins w:id="32" w:author="David Wessel" w:date="2019-07-26T10:50:00Z">
        <w:r>
          <w:rPr>
            <w:color w:val="101010"/>
            <w:shd w:val="clear" w:color="auto" w:fill="FAFAFA"/>
          </w:rPr>
          <w:t xml:space="preserve"> spending in the 2012-14 period</w:t>
        </w:r>
        <w:del w:id="33" w:author="Sage Belz" w:date="2019-07-26T11:07:00Z">
          <w:r w:rsidDel="000E1195">
            <w:rPr>
              <w:color w:val="101010"/>
              <w:shd w:val="clear" w:color="auto" w:fill="FAFAFA"/>
            </w:rPr>
            <w:delText xml:space="preserve"> </w:delText>
          </w:r>
        </w:del>
      </w:ins>
      <w:ins w:id="34" w:author="David Wessel" w:date="2019-07-26T10:57:00Z">
        <w:r>
          <w:rPr>
            <w:color w:val="101010"/>
            <w:shd w:val="clear" w:color="auto" w:fill="FAFAFA"/>
          </w:rPr>
          <w:t xml:space="preserve">, </w:t>
        </w:r>
      </w:ins>
      <w:ins w:id="35" w:author="David Wessel" w:date="2019-07-26T10:50:00Z">
        <w:r>
          <w:rPr>
            <w:color w:val="101010"/>
            <w:shd w:val="clear" w:color="auto" w:fill="FAFAFA"/>
          </w:rPr>
          <w:t xml:space="preserve">and the smaller effects </w:t>
        </w:r>
      </w:ins>
      <w:ins w:id="36" w:author="David Wessel" w:date="2019-07-26T10:57:00Z">
        <w:r>
          <w:rPr>
            <w:color w:val="101010"/>
            <w:shd w:val="clear" w:color="auto" w:fill="FAFAFA"/>
          </w:rPr>
          <w:t xml:space="preserve">that </w:t>
        </w:r>
      </w:ins>
      <w:ins w:id="37" w:author="David Wessel" w:date="2019-07-26T10:51:00Z">
        <w:r>
          <w:rPr>
            <w:color w:val="101010"/>
            <w:shd w:val="clear" w:color="auto" w:fill="FAFAFA"/>
          </w:rPr>
          <w:t xml:space="preserve">local, state and federal fiscal policies </w:t>
        </w:r>
      </w:ins>
      <w:ins w:id="38" w:author="David Wessel" w:date="2019-07-26T10:57:00Z">
        <w:del w:id="39" w:author="Sage Belz" w:date="2019-07-26T11:08:00Z">
          <w:r w:rsidDel="000E1195">
            <w:rPr>
              <w:color w:val="101010"/>
              <w:shd w:val="clear" w:color="auto" w:fill="FAFAFA"/>
            </w:rPr>
            <w:delText xml:space="preserve">have </w:delText>
          </w:r>
        </w:del>
        <w:r>
          <w:rPr>
            <w:color w:val="101010"/>
            <w:shd w:val="clear" w:color="auto" w:fill="FAFAFA"/>
          </w:rPr>
          <w:t>had on the pace of economic growth</w:t>
        </w:r>
      </w:ins>
      <w:ins w:id="40" w:author="Sage Belz" w:date="2019-07-26T11:08:00Z">
        <w:r w:rsidR="000E1195">
          <w:rPr>
            <w:color w:val="101010"/>
            <w:shd w:val="clear" w:color="auto" w:fill="FAFAFA"/>
          </w:rPr>
          <w:t xml:space="preserve"> in 2018</w:t>
        </w:r>
      </w:ins>
      <w:ins w:id="41" w:author="David Wessel" w:date="2019-07-26T10:57:00Z">
        <w:del w:id="42" w:author="Sage Belz" w:date="2019-07-26T11:08:00Z">
          <w:r w:rsidDel="000E1195">
            <w:rPr>
              <w:color w:val="101010"/>
              <w:shd w:val="clear" w:color="auto" w:fill="FAFAFA"/>
            </w:rPr>
            <w:delText xml:space="preserve"> </w:delText>
          </w:r>
        </w:del>
      </w:ins>
      <w:ins w:id="43" w:author="David Wessel" w:date="2019-07-26T10:51:00Z">
        <w:del w:id="44" w:author="Sage Belz" w:date="2019-07-26T11:08:00Z">
          <w:r w:rsidDel="000E1195">
            <w:rPr>
              <w:color w:val="101010"/>
              <w:shd w:val="clear" w:color="auto" w:fill="FAFAFA"/>
            </w:rPr>
            <w:delText xml:space="preserve">– </w:delText>
          </w:r>
          <w:commentRangeStart w:id="45"/>
          <w:r w:rsidDel="000E1195">
            <w:rPr>
              <w:color w:val="101010"/>
              <w:shd w:val="clear" w:color="auto" w:fill="FAFAFA"/>
            </w:rPr>
            <w:delText>until the second quarter</w:delText>
          </w:r>
        </w:del>
      </w:ins>
      <w:commentRangeEnd w:id="45"/>
      <w:r w:rsidR="000E1195">
        <w:rPr>
          <w:rStyle w:val="CommentReference"/>
        </w:rPr>
        <w:commentReference w:id="45"/>
      </w:r>
      <w:ins w:id="46" w:author="David Wessel" w:date="2019-07-26T10:51:00Z">
        <w:r>
          <w:rPr>
            <w:color w:val="101010"/>
            <w:shd w:val="clear" w:color="auto" w:fill="FAFAFA"/>
          </w:rPr>
          <w:t xml:space="preserve">. </w:t>
        </w:r>
      </w:ins>
    </w:p>
    <w:p w14:paraId="2896C1C8" w14:textId="77777777" w:rsidR="006E63A5" w:rsidRPr="006E63A5" w:rsidRDefault="006E63A5">
      <w:pPr>
        <w:rPr>
          <w:i/>
          <w:color w:val="101010"/>
          <w:shd w:val="clear" w:color="auto" w:fill="FAFAFA"/>
        </w:rPr>
      </w:pPr>
    </w:p>
    <w:sectPr w:rsidR="006E63A5" w:rsidRPr="006E63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Sage Belz" w:date="2019-07-26T11:07:00Z" w:initials="SB">
    <w:p w14:paraId="45F95118" w14:textId="7C4B4B74" w:rsidR="000E1195" w:rsidRDefault="000E1195">
      <w:pPr>
        <w:pStyle w:val="CommentText"/>
      </w:pPr>
      <w:r>
        <w:rPr>
          <w:rStyle w:val="CommentReference"/>
        </w:rPr>
        <w:annotationRef/>
      </w:r>
      <w:r>
        <w:t xml:space="preserve">Do we </w:t>
      </w:r>
      <w:r w:rsidR="009B29A4">
        <w:t xml:space="preserve">really </w:t>
      </w:r>
      <w:r>
        <w:t xml:space="preserve">want to exclude this? It seems like we want to say something about the outlook for federal spending, given that this is first release of forecast and the spending deal just happened … </w:t>
      </w:r>
      <w:r w:rsidR="008229AD">
        <w:t xml:space="preserve">“Could modify to say, </w:t>
      </w:r>
      <w:proofErr w:type="gramStart"/>
      <w:r w:rsidR="008229AD">
        <w:t>We</w:t>
      </w:r>
      <w:proofErr w:type="gramEnd"/>
      <w:r w:rsidR="008229AD">
        <w:t xml:space="preserve"> expect that federal spending will pick up again in Q4 under the new spending deal and continue to add to the pace of growth next year”</w:t>
      </w:r>
    </w:p>
  </w:comment>
  <w:comment w:id="45" w:author="Sage Belz" w:date="2019-07-26T11:08:00Z" w:initials="SB">
    <w:p w14:paraId="08A8EFBF" w14:textId="5455275A" w:rsidR="000E1195" w:rsidRDefault="000E1195">
      <w:pPr>
        <w:pStyle w:val="CommentText"/>
      </w:pPr>
      <w:r>
        <w:rPr>
          <w:rStyle w:val="CommentReference"/>
        </w:rPr>
        <w:annotationRef/>
      </w:r>
      <w:r>
        <w:t xml:space="preserve">This quarter was unusually </w:t>
      </w:r>
      <w:proofErr w:type="gramStart"/>
      <w:r>
        <w:t>large</w:t>
      </w:r>
      <w:proofErr w:type="gramEnd"/>
      <w:r>
        <w:t xml:space="preserve"> but I don’t think we want to put too much emphasis on noisy data. It will probably come back down </w:t>
      </w:r>
      <w:r w:rsidR="00293F56">
        <w:t xml:space="preserve">some </w:t>
      </w:r>
      <w:r>
        <w:t xml:space="preserve">next quarter.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95118" w15:done="0"/>
  <w15:commentEx w15:paraId="08A8EF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95118" w16cid:durableId="20E55D54"/>
  <w16cid:commentId w16cid:paraId="08A8EFBF" w16cid:durableId="20E55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1-5-21-941978686-1815096360-3273509800-38449"/>
  </w15:person>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A5"/>
    <w:rsid w:val="00024298"/>
    <w:rsid w:val="000E1195"/>
    <w:rsid w:val="000E298A"/>
    <w:rsid w:val="001279D8"/>
    <w:rsid w:val="00145F76"/>
    <w:rsid w:val="00162797"/>
    <w:rsid w:val="001A64B1"/>
    <w:rsid w:val="002263EC"/>
    <w:rsid w:val="0029069E"/>
    <w:rsid w:val="00293F56"/>
    <w:rsid w:val="00314D15"/>
    <w:rsid w:val="003656CB"/>
    <w:rsid w:val="004757FE"/>
    <w:rsid w:val="004F096E"/>
    <w:rsid w:val="004F5AF4"/>
    <w:rsid w:val="005A6CF2"/>
    <w:rsid w:val="006307A8"/>
    <w:rsid w:val="00665C86"/>
    <w:rsid w:val="00665E70"/>
    <w:rsid w:val="006B278A"/>
    <w:rsid w:val="006E63A5"/>
    <w:rsid w:val="006E79FD"/>
    <w:rsid w:val="0074329C"/>
    <w:rsid w:val="00743FC5"/>
    <w:rsid w:val="007742DC"/>
    <w:rsid w:val="008229AD"/>
    <w:rsid w:val="008320CC"/>
    <w:rsid w:val="008453C0"/>
    <w:rsid w:val="00921B74"/>
    <w:rsid w:val="009B29A4"/>
    <w:rsid w:val="009C1DCF"/>
    <w:rsid w:val="009D583C"/>
    <w:rsid w:val="009E724E"/>
    <w:rsid w:val="00A42D8F"/>
    <w:rsid w:val="00B674A8"/>
    <w:rsid w:val="00C954D4"/>
    <w:rsid w:val="00CC4B47"/>
    <w:rsid w:val="00D737AC"/>
    <w:rsid w:val="00D90198"/>
    <w:rsid w:val="00DB6311"/>
    <w:rsid w:val="00E342C5"/>
    <w:rsid w:val="00E40F48"/>
    <w:rsid w:val="00F61338"/>
    <w:rsid w:val="00F62C14"/>
    <w:rsid w:val="00FE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2E93"/>
  <w15:chartTrackingRefBased/>
  <w15:docId w15:val="{4DE5D76E-CECE-4D29-99DF-7823562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63A5"/>
    <w:rPr>
      <w:i/>
      <w:iCs/>
    </w:rPr>
  </w:style>
  <w:style w:type="character" w:styleId="Hyperlink">
    <w:name w:val="Hyperlink"/>
    <w:basedOn w:val="DefaultParagraphFont"/>
    <w:uiPriority w:val="99"/>
    <w:semiHidden/>
    <w:unhideWhenUsed/>
    <w:rsid w:val="006E63A5"/>
    <w:rPr>
      <w:color w:val="0000FF"/>
      <w:u w:val="single"/>
    </w:rPr>
  </w:style>
  <w:style w:type="character" w:styleId="FollowedHyperlink">
    <w:name w:val="FollowedHyperlink"/>
    <w:basedOn w:val="DefaultParagraphFont"/>
    <w:uiPriority w:val="99"/>
    <w:semiHidden/>
    <w:unhideWhenUsed/>
    <w:rsid w:val="00E40F48"/>
    <w:rPr>
      <w:color w:val="954F72" w:themeColor="followedHyperlink"/>
      <w:u w:val="single"/>
    </w:rPr>
  </w:style>
  <w:style w:type="paragraph" w:styleId="NormalWeb">
    <w:name w:val="Normal (Web)"/>
    <w:basedOn w:val="Normal"/>
    <w:uiPriority w:val="99"/>
    <w:semiHidden/>
    <w:unhideWhenUsed/>
    <w:rsid w:val="00A42D8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B6311"/>
    <w:rPr>
      <w:sz w:val="16"/>
      <w:szCs w:val="16"/>
    </w:rPr>
  </w:style>
  <w:style w:type="paragraph" w:styleId="CommentText">
    <w:name w:val="annotation text"/>
    <w:basedOn w:val="Normal"/>
    <w:link w:val="CommentTextChar"/>
    <w:uiPriority w:val="99"/>
    <w:semiHidden/>
    <w:unhideWhenUsed/>
    <w:rsid w:val="00DB6311"/>
    <w:pPr>
      <w:spacing w:line="240" w:lineRule="auto"/>
    </w:pPr>
    <w:rPr>
      <w:sz w:val="20"/>
      <w:szCs w:val="20"/>
    </w:rPr>
  </w:style>
  <w:style w:type="character" w:customStyle="1" w:styleId="CommentTextChar">
    <w:name w:val="Comment Text Char"/>
    <w:basedOn w:val="DefaultParagraphFont"/>
    <w:link w:val="CommentText"/>
    <w:uiPriority w:val="99"/>
    <w:semiHidden/>
    <w:rsid w:val="00DB6311"/>
    <w:rPr>
      <w:sz w:val="20"/>
      <w:szCs w:val="20"/>
    </w:rPr>
  </w:style>
  <w:style w:type="paragraph" w:styleId="CommentSubject">
    <w:name w:val="annotation subject"/>
    <w:basedOn w:val="CommentText"/>
    <w:next w:val="CommentText"/>
    <w:link w:val="CommentSubjectChar"/>
    <w:uiPriority w:val="99"/>
    <w:semiHidden/>
    <w:unhideWhenUsed/>
    <w:rsid w:val="00DB6311"/>
    <w:rPr>
      <w:b/>
      <w:bCs/>
    </w:rPr>
  </w:style>
  <w:style w:type="character" w:customStyle="1" w:styleId="CommentSubjectChar">
    <w:name w:val="Comment Subject Char"/>
    <w:basedOn w:val="CommentTextChar"/>
    <w:link w:val="CommentSubject"/>
    <w:uiPriority w:val="99"/>
    <w:semiHidden/>
    <w:rsid w:val="00DB6311"/>
    <w:rPr>
      <w:b/>
      <w:bCs/>
      <w:sz w:val="20"/>
      <w:szCs w:val="20"/>
    </w:rPr>
  </w:style>
  <w:style w:type="paragraph" w:styleId="BalloonText">
    <w:name w:val="Balloon Text"/>
    <w:basedOn w:val="Normal"/>
    <w:link w:val="BalloonTextChar"/>
    <w:uiPriority w:val="99"/>
    <w:semiHidden/>
    <w:unhideWhenUsed/>
    <w:rsid w:val="00DB63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3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2511">
      <w:bodyDiv w:val="1"/>
      <w:marLeft w:val="0"/>
      <w:marRight w:val="0"/>
      <w:marTop w:val="0"/>
      <w:marBottom w:val="0"/>
      <w:divBdr>
        <w:top w:val="none" w:sz="0" w:space="0" w:color="auto"/>
        <w:left w:val="none" w:sz="0" w:space="0" w:color="auto"/>
        <w:bottom w:val="none" w:sz="0" w:space="0" w:color="auto"/>
        <w:right w:val="none" w:sz="0" w:space="0" w:color="auto"/>
      </w:divBdr>
    </w:div>
    <w:div w:id="19299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brookings.edu/research/the-hutchins-centers-fiscal-impact-measure/" TargetMode="Externa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76ACA-D350-4F3B-814D-6ED2EC61E727}">
  <ds:schemaRefs>
    <ds:schemaRef ds:uri="http://schemas.microsoft.com/sharepoint/v3/contenttype/forms"/>
  </ds:schemaRefs>
</ds:datastoreItem>
</file>

<file path=customXml/itemProps2.xml><?xml version="1.0" encoding="utf-8"?>
<ds:datastoreItem xmlns:ds="http://schemas.openxmlformats.org/officeDocument/2006/customXml" ds:itemID="{AE1EBC28-0CEF-4B4F-B70D-933843A3B8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E0CE01-69C6-4F97-953E-353B129FC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6</cp:revision>
  <dcterms:created xsi:type="dcterms:W3CDTF">2019-07-26T15:09:00Z</dcterms:created>
  <dcterms:modified xsi:type="dcterms:W3CDTF">2019-07-26T15:12:00Z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