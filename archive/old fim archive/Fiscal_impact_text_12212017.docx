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E575E6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4F6DADBA" w:rsidR="006D4A28" w:rsidRPr="0007122E" w:rsidRDefault="001443BF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1443BF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Persistent weakness in state and local spending </w:t>
      </w:r>
      <w:del w:id="0" w:author="Sage Belz" w:date="2017-12-21T09:52:00Z">
        <w:r w:rsidRPr="001443BF" w:rsidDel="001443BF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offset the modest contributions of federal spending to GDP in the third quarter.  </w:delText>
        </w:r>
      </w:del>
      <w:r w:rsidRPr="001443BF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combined with only modest growth in federal spending kept the FIM low in the third quarter.  </w:t>
      </w:r>
      <w:bookmarkStart w:id="1" w:name="_GoBack"/>
      <w:bookmarkEnd w:id="1"/>
      <w:r w:rsidR="006D4A28" w:rsidRPr="00E575E6">
        <w:rPr>
          <w:rFonts w:asciiTheme="majorHAnsi" w:hAnsiTheme="majorHAnsi" w:cs="Times New Roman"/>
          <w:color w:val="101010"/>
          <w:sz w:val="24"/>
          <w:szCs w:val="24"/>
        </w:rPr>
        <w:t>Worries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about unfunded pension liabilities and weaker than expected tax revenues this year appear to be restraining </w:t>
      </w:r>
      <w:r w:rsidR="009F7108">
        <w:rPr>
          <w:rFonts w:asciiTheme="majorHAnsi" w:hAnsiTheme="majorHAnsi" w:cs="Times New Roman"/>
          <w:color w:val="101010"/>
          <w:sz w:val="24"/>
          <w:szCs w:val="24"/>
        </w:rPr>
        <w:t>state and local</w:t>
      </w:r>
      <w:r w:rsidR="009F710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5BE205BF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D26993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3.2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D26993" w:rsidRPr="00D26993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7A9D8E5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E575E6" w:rsidRPr="00D26993">
        <w:rPr>
          <w:rFonts w:asciiTheme="majorHAnsi" w:hAnsiTheme="majorHAnsi"/>
          <w:color w:val="101010"/>
        </w:rPr>
        <w:t>1.3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E575E6">
        <w:rPr>
          <w:rFonts w:asciiTheme="majorHAnsi" w:hAnsiTheme="majorHAnsi"/>
          <w:color w:val="101010"/>
        </w:rPr>
        <w:t xml:space="preserve"> increased just </w:t>
      </w:r>
      <w:r w:rsidR="00E575E6" w:rsidRPr="00D26993">
        <w:rPr>
          <w:rFonts w:asciiTheme="majorHAnsi" w:hAnsiTheme="majorHAnsi"/>
          <w:color w:val="101010"/>
        </w:rPr>
        <w:t>3/10</w:t>
      </w:r>
      <w:r w:rsidR="00E575E6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spending growth well below GDP growth.  </w:t>
      </w:r>
    </w:p>
    <w:p w14:paraId="21F08984" w14:textId="4E7233C8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</w:t>
      </w:r>
      <w:r w:rsidR="001443BF">
        <w:rPr>
          <w:rFonts w:asciiTheme="majorHAnsi" w:hAnsiTheme="majorHAnsi"/>
          <w:color w:val="101010"/>
          <w:highlight w:val="yellow"/>
        </w:rPr>
        <w:t xml:space="preserve">remained </w:t>
      </w:r>
      <w:r w:rsidR="00983537" w:rsidRPr="00983537">
        <w:rPr>
          <w:rFonts w:asciiTheme="majorHAnsi" w:hAnsiTheme="majorHAnsi"/>
          <w:color w:val="101010"/>
          <w:highlight w:val="yellow"/>
        </w:rPr>
        <w:t>steady</w:t>
      </w:r>
      <w:r w:rsidRPr="0007122E">
        <w:rPr>
          <w:rFonts w:asciiTheme="majorHAnsi" w:hAnsiTheme="majorHAnsi"/>
          <w:color w:val="101010"/>
        </w:rPr>
        <w:t xml:space="preserve">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5669BF">
        <w:rPr>
          <w:rFonts w:asciiTheme="majorHAnsi" w:hAnsiTheme="majorHAnsi"/>
          <w:color w:val="101010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</w:t>
      </w:r>
      <w:r w:rsidR="00D26993">
        <w:rPr>
          <w:rFonts w:asciiTheme="majorHAnsi" w:hAnsiTheme="majorHAnsi"/>
          <w:color w:val="101010"/>
        </w:rPr>
        <w:t xml:space="preserve"> very weak or</w:t>
      </w:r>
      <w:r w:rsidRPr="0007122E">
        <w:rPr>
          <w:rFonts w:asciiTheme="majorHAnsi" w:hAnsiTheme="majorHAnsi"/>
          <w:color w:val="101010"/>
        </w:rPr>
        <w:t xml:space="preserve"> negative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>is</w:t>
      </w:r>
      <w:r w:rsidR="005669BF">
        <w:rPr>
          <w:rFonts w:asciiTheme="majorHAnsi" w:hAnsiTheme="majorHAnsi"/>
          <w:color w:val="101010"/>
          <w:shd w:val="clear" w:color="auto" w:fill="FFFFFF" w:themeFill="background1"/>
        </w:rPr>
        <w:t xml:space="preserve"> 30 percent lower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430F8048" w14:textId="4A066F51" w:rsidR="00F05901" w:rsidRPr="009F7108" w:rsidRDefault="00EF3D91" w:rsidP="001550A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>
        <w:rPr>
          <w:rFonts w:asciiTheme="majorHAnsi" w:hAnsiTheme="majorHAnsi"/>
          <w:color w:val="101010"/>
        </w:rPr>
        <w:t>Consistent with the pattern observed over the last year, t</w:t>
      </w:r>
      <w:r w:rsidR="00164DE4" w:rsidRPr="009F7108">
        <w:rPr>
          <w:rFonts w:asciiTheme="majorHAnsi" w:hAnsiTheme="majorHAnsi"/>
          <w:color w:val="101010"/>
        </w:rPr>
        <w:t>ax and transfer policies</w:t>
      </w:r>
      <w:r w:rsidR="009543B5" w:rsidRPr="009F7108">
        <w:rPr>
          <w:rFonts w:asciiTheme="majorHAnsi" w:hAnsiTheme="majorHAnsi"/>
          <w:color w:val="101010"/>
        </w:rPr>
        <w:t xml:space="preserve"> </w:t>
      </w:r>
      <w:r>
        <w:rPr>
          <w:rFonts w:asciiTheme="majorHAnsi" w:hAnsiTheme="majorHAnsi"/>
          <w:color w:val="101010"/>
        </w:rPr>
        <w:t xml:space="preserve">had little effect on GDP this quarter, reflecting </w:t>
      </w:r>
      <w:r w:rsidR="00164DE4" w:rsidRPr="009F7108">
        <w:rPr>
          <w:rFonts w:asciiTheme="majorHAnsi" w:hAnsiTheme="majorHAnsi"/>
          <w:color w:val="101010"/>
        </w:rPr>
        <w:t xml:space="preserve">the </w:t>
      </w:r>
      <w:r w:rsidR="00243B69" w:rsidRPr="009F7108">
        <w:rPr>
          <w:rFonts w:asciiTheme="majorHAnsi" w:hAnsiTheme="majorHAnsi"/>
          <w:color w:val="101010"/>
        </w:rPr>
        <w:t xml:space="preserve">lack of </w:t>
      </w:r>
      <w:r w:rsidR="00164DE4" w:rsidRPr="009F7108">
        <w:rPr>
          <w:rFonts w:asciiTheme="majorHAnsi" w:hAnsiTheme="majorHAnsi"/>
          <w:color w:val="101010"/>
        </w:rPr>
        <w:t xml:space="preserve">major legislative changes at either the federal or state and local levels. </w:t>
      </w:r>
    </w:p>
    <w:p w14:paraId="6E48C420" w14:textId="5E046DC0" w:rsidR="00941737" w:rsidRPr="0007122E" w:rsidRDefault="001443BF">
      <w:pPr>
        <w:rPr>
          <w:rFonts w:asciiTheme="majorHAnsi" w:hAnsiTheme="majorHAnsi"/>
          <w:sz w:val="24"/>
          <w:szCs w:val="24"/>
        </w:rPr>
      </w:pPr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443BF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910BA"/>
    <w:rsid w:val="006D4A28"/>
    <w:rsid w:val="006E0FB3"/>
    <w:rsid w:val="00733E98"/>
    <w:rsid w:val="00777E69"/>
    <w:rsid w:val="008246EB"/>
    <w:rsid w:val="0085555A"/>
    <w:rsid w:val="008F3406"/>
    <w:rsid w:val="009040C6"/>
    <w:rsid w:val="00950A92"/>
    <w:rsid w:val="009543B5"/>
    <w:rsid w:val="00983537"/>
    <w:rsid w:val="009973E8"/>
    <w:rsid w:val="009B78E9"/>
    <w:rsid w:val="009F7108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D26993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67009E-283E-44D0-A76A-FD568C3D30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600A95-5129-4EBD-A84D-9D97406BAE0B}"/>
</file>

<file path=customXml/itemProps3.xml><?xml version="1.0" encoding="utf-8"?>
<ds:datastoreItem xmlns:ds="http://schemas.openxmlformats.org/officeDocument/2006/customXml" ds:itemID="{46C804CD-0EAD-4662-9D1C-9DEFB136FA62}"/>
</file>

<file path=customXml/itemProps4.xml><?xml version="1.0" encoding="utf-8"?>
<ds:datastoreItem xmlns:ds="http://schemas.openxmlformats.org/officeDocument/2006/customXml" ds:itemID="{71F32257-C422-4A29-A7CA-ADC8E309A1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3</cp:revision>
  <dcterms:created xsi:type="dcterms:W3CDTF">2017-12-21T14:29:00Z</dcterms:created>
  <dcterms:modified xsi:type="dcterms:W3CDTF">2017-12-21T14:52:00Z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