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9C834" w14:textId="014F3570" w:rsidR="00216A5D" w:rsidDel="009836CF" w:rsidRDefault="00216A5D" w:rsidP="03611039">
      <w:pPr>
        <w:rPr>
          <w:ins w:id="0" w:author="David Wessel" w:date="2020-06-26T12:45:00Z"/>
          <w:del w:id="1" w:author="Kadija Yilla" w:date="2020-06-26T13:10:00Z"/>
          <w:b/>
          <w:bCs/>
          <w:i/>
          <w:iCs/>
        </w:rPr>
      </w:pPr>
      <w:ins w:id="2" w:author="David Wessel" w:date="2020-06-26T12:45:00Z">
        <w:r>
          <w:rPr>
            <w:b/>
            <w:bCs/>
            <w:i/>
            <w:iCs/>
          </w:rPr>
          <w:t>DW edits 6</w:t>
        </w:r>
      </w:ins>
      <w:ins w:id="3" w:author="David Wessel" w:date="2020-06-26T12:46:00Z">
        <w:r>
          <w:rPr>
            <w:b/>
            <w:bCs/>
            <w:i/>
            <w:iCs/>
          </w:rPr>
          <w:t>/26</w:t>
        </w:r>
      </w:ins>
    </w:p>
    <w:p w14:paraId="61341069" w14:textId="77777777" w:rsidR="00216A5D" w:rsidRDefault="00216A5D" w:rsidP="03611039">
      <w:pPr>
        <w:rPr>
          <w:ins w:id="4" w:author="David Wessel" w:date="2020-06-26T12:45:00Z"/>
          <w:b/>
          <w:bCs/>
          <w:i/>
          <w:iCs/>
        </w:rPr>
      </w:pPr>
    </w:p>
    <w:p w14:paraId="154F1562" w14:textId="3E626E73" w:rsidR="007E21B2" w:rsidRPr="00216A5D" w:rsidRDefault="70F51FAA" w:rsidP="03611039">
      <w:pPr>
        <w:rPr>
          <w:b/>
          <w:bCs/>
          <w:i/>
          <w:iCs/>
          <w:rPrChange w:id="5" w:author="David Wessel" w:date="2020-06-26T12:45:00Z">
            <w:rPr>
              <w:i/>
              <w:iCs/>
              <w:color w:val="538135" w:themeColor="accent6" w:themeShade="BF"/>
            </w:rPr>
          </w:rPrChange>
        </w:rPr>
      </w:pPr>
      <w:r w:rsidRPr="03611039">
        <w:rPr>
          <w:b/>
          <w:bCs/>
          <w:i/>
          <w:iCs/>
        </w:rPr>
        <w:t>Editor’s Note:</w:t>
      </w:r>
      <w:r w:rsidRPr="03611039">
        <w:rPr>
          <w:i/>
          <w:iCs/>
        </w:rPr>
        <w:t xml:space="preserve"> </w:t>
      </w:r>
      <w:ins w:id="6" w:author="David Wessel" w:date="2020-06-26T12:36:00Z">
        <w:r w:rsidR="00533AF8">
          <w:rPr>
            <w:i/>
            <w:iCs/>
            <w:color w:val="538135" w:themeColor="accent6" w:themeShade="BF"/>
          </w:rPr>
          <w:t>W</w:t>
        </w:r>
      </w:ins>
      <w:ins w:id="7" w:author="David Wessel" w:date="2020-06-26T12:37:00Z">
        <w:r w:rsidR="00533AF8">
          <w:rPr>
            <w:i/>
            <w:iCs/>
            <w:color w:val="538135" w:themeColor="accent6" w:themeShade="BF"/>
          </w:rPr>
          <w:t xml:space="preserve">e have </w:t>
        </w:r>
      </w:ins>
      <w:del w:id="8" w:author="David Wessel" w:date="2020-06-26T12:36:00Z">
        <w:r w:rsidR="00D01728" w:rsidDel="00533AF8">
          <w:rPr>
            <w:i/>
            <w:iCs/>
            <w:color w:val="538135" w:themeColor="accent6" w:themeShade="BF"/>
          </w:rPr>
          <w:delText>We’</w:delText>
        </w:r>
      </w:del>
      <w:del w:id="9" w:author="David Wessel" w:date="2020-06-26T12:37:00Z">
        <w:r w:rsidR="00D01728" w:rsidDel="00533AF8">
          <w:rPr>
            <w:i/>
            <w:iCs/>
            <w:color w:val="538135" w:themeColor="accent6" w:themeShade="BF"/>
          </w:rPr>
          <w:delText>ve</w:delText>
        </w:r>
      </w:del>
      <w:del w:id="10" w:author="Kadija Yilla" w:date="2020-06-26T13:10:00Z">
        <w:r w:rsidR="00605AC4" w:rsidDel="009836CF">
          <w:rPr>
            <w:i/>
            <w:iCs/>
            <w:color w:val="538135" w:themeColor="accent6" w:themeShade="BF"/>
          </w:rPr>
          <w:delText xml:space="preserve"> </w:delText>
        </w:r>
      </w:del>
      <w:r w:rsidR="001218D3">
        <w:rPr>
          <w:i/>
          <w:iCs/>
          <w:color w:val="538135" w:themeColor="accent6" w:themeShade="BF"/>
        </w:rPr>
        <w:t>reinstated</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D01728">
        <w:rPr>
          <w:i/>
          <w:iCs/>
          <w:color w:val="538135" w:themeColor="accent6" w:themeShade="BF"/>
        </w:rPr>
        <w:t>, incorporating</w:t>
      </w:r>
      <w:r w:rsidR="009C2E19">
        <w:rPr>
          <w:i/>
          <w:iCs/>
          <w:color w:val="538135" w:themeColor="accent6" w:themeShade="BF"/>
        </w:rPr>
        <w:t xml:space="preserve"> </w:t>
      </w:r>
      <w:del w:id="11" w:author="David Wessel" w:date="2020-06-26T12:23:00Z">
        <w:r w:rsidR="00D01728" w:rsidDel="00CF7726">
          <w:rPr>
            <w:i/>
            <w:iCs/>
            <w:color w:val="538135" w:themeColor="accent6" w:themeShade="BF"/>
          </w:rPr>
          <w:delText xml:space="preserve">the </w:delText>
        </w:r>
      </w:del>
      <w:r w:rsidR="009C2E19">
        <w:rPr>
          <w:i/>
          <w:iCs/>
          <w:color w:val="538135" w:themeColor="accent6" w:themeShade="BF"/>
        </w:rPr>
        <w:t>recent leg</w:t>
      </w:r>
      <w:r w:rsidR="00EC0CB4">
        <w:rPr>
          <w:i/>
          <w:iCs/>
          <w:color w:val="538135" w:themeColor="accent6" w:themeShade="BF"/>
        </w:rPr>
        <w:t xml:space="preserve">islation and </w:t>
      </w:r>
      <w:r w:rsidR="00D01728">
        <w:rPr>
          <w:i/>
          <w:iCs/>
          <w:color w:val="538135" w:themeColor="accent6" w:themeShade="BF"/>
        </w:rPr>
        <w:t xml:space="preserve">the automatic effects </w:t>
      </w:r>
      <w:del w:id="12" w:author="David Wessel" w:date="2020-06-26T12:24:00Z">
        <w:r w:rsidR="00D01728" w:rsidDel="00CF7726">
          <w:rPr>
            <w:i/>
            <w:iCs/>
            <w:color w:val="538135" w:themeColor="accent6" w:themeShade="BF"/>
          </w:rPr>
          <w:delText xml:space="preserve">of the recession </w:delText>
        </w:r>
      </w:del>
      <w:r w:rsidR="00D01728">
        <w:rPr>
          <w:i/>
          <w:iCs/>
          <w:color w:val="538135" w:themeColor="accent6" w:themeShade="BF"/>
        </w:rPr>
        <w:t>on taxes and spending</w:t>
      </w:r>
      <w:ins w:id="13" w:author="David Wessel" w:date="2020-06-26T12:24:00Z">
        <w:r w:rsidR="00CF7726">
          <w:rPr>
            <w:i/>
            <w:iCs/>
            <w:color w:val="538135" w:themeColor="accent6" w:themeShade="BF"/>
          </w:rPr>
          <w:t xml:space="preserve"> of the recession. While </w:t>
        </w:r>
      </w:ins>
      <w:del w:id="14" w:author="David Wessel" w:date="2020-06-26T12:24:00Z">
        <w:r w:rsidR="00D01728" w:rsidDel="00CF7726">
          <w:rPr>
            <w:i/>
            <w:iCs/>
            <w:color w:val="538135" w:themeColor="accent6" w:themeShade="BF"/>
          </w:rPr>
          <w:delText xml:space="preserve">. Although we think </w:delText>
        </w:r>
      </w:del>
      <w:r w:rsidR="00D01728">
        <w:rPr>
          <w:i/>
          <w:iCs/>
          <w:color w:val="538135" w:themeColor="accent6" w:themeShade="BF"/>
        </w:rPr>
        <w:t xml:space="preserve">additional legislation to combat the recession is likely, we don’t know what form it will take and have not included it in the FIM </w:t>
      </w:r>
      <w:del w:id="15" w:author="David Wessel" w:date="2020-06-26T12:24:00Z">
        <w:r w:rsidR="00357935" w:rsidDel="00CF7726">
          <w:rPr>
            <w:i/>
            <w:iCs/>
            <w:color w:val="538135" w:themeColor="accent6" w:themeShade="BF"/>
          </w:rPr>
          <w:delText>projection</w:delText>
        </w:r>
      </w:del>
      <w:ins w:id="16" w:author="David Wessel" w:date="2020-06-26T12:24:00Z">
        <w:r w:rsidR="00CF7726">
          <w:rPr>
            <w:i/>
            <w:iCs/>
            <w:color w:val="538135" w:themeColor="accent6" w:themeShade="BF"/>
          </w:rPr>
          <w:t>forecast.</w:t>
        </w:r>
      </w:ins>
      <w:bookmarkStart w:id="17" w:name="_GoBack"/>
      <w:bookmarkEnd w:id="17"/>
      <w:del w:id="18" w:author="Louise Sheiner" w:date="2020-06-26T13:36:00Z">
        <w:r w:rsidR="00D01728">
          <w:rPr>
            <w:i/>
            <w:iCs/>
            <w:color w:val="538135" w:themeColor="accent6" w:themeShade="BF"/>
          </w:rPr>
          <w:delText>.</w:delText>
        </w:r>
      </w:del>
    </w:p>
    <w:p w14:paraId="488C1FB4" w14:textId="6F8617FD" w:rsidR="007E21B2" w:rsidRDefault="009948FB" w:rsidP="03611039">
      <w:pPr>
        <w:rPr>
          <w:rFonts w:ascii="Calibri" w:eastAsia="Calibri" w:hAnsi="Calibri" w:cs="Calibri"/>
        </w:rPr>
      </w:pPr>
      <w:commentRangeStart w:id="19"/>
      <w:commentRangeStart w:id="20"/>
      <w:r>
        <w:rPr>
          <w:rFonts w:ascii="Calibri" w:eastAsia="Calibri" w:hAnsi="Calibri" w:cs="Calibri"/>
          <w:b/>
          <w:bCs/>
        </w:rPr>
        <w:t>Fiscal Policy and the Economy in 2020 and 2021</w:t>
      </w:r>
      <w:commentRangeEnd w:id="19"/>
      <w:r w:rsidR="00533AF8">
        <w:rPr>
          <w:rStyle w:val="CommentReference"/>
        </w:rPr>
        <w:commentReference w:id="19"/>
      </w:r>
      <w:commentRangeEnd w:id="20"/>
      <w:r w:rsidR="00AD30CD">
        <w:rPr>
          <w:rStyle w:val="CommentReference"/>
        </w:rPr>
        <w:commentReference w:id="20"/>
      </w:r>
      <w:r w:rsidR="00C46CDF">
        <w:br/>
      </w:r>
      <w:r w:rsidR="0CB341EE" w:rsidRPr="03611039">
        <w:rPr>
          <w:rFonts w:ascii="Calibri" w:eastAsia="Calibri" w:hAnsi="Calibri" w:cs="Calibri"/>
          <w:b/>
          <w:bCs/>
        </w:rPr>
        <w:t xml:space="preserve">By </w:t>
      </w:r>
      <w:proofErr w:type="spellStart"/>
      <w:r w:rsidR="0CB341EE" w:rsidRPr="03611039">
        <w:rPr>
          <w:rFonts w:ascii="Calibri" w:eastAsia="Calibri" w:hAnsi="Calibri" w:cs="Calibri"/>
          <w:i/>
          <w:iCs/>
        </w:rPr>
        <w:t>Kadija</w:t>
      </w:r>
      <w:proofErr w:type="spellEnd"/>
      <w:r w:rsidR="0CB341EE" w:rsidRPr="03611039">
        <w:rPr>
          <w:rFonts w:ascii="Calibri" w:eastAsia="Calibri" w:hAnsi="Calibri" w:cs="Calibri"/>
          <w:i/>
          <w:iCs/>
        </w:rPr>
        <w:t xml:space="preserve"> </w:t>
      </w:r>
      <w:proofErr w:type="spellStart"/>
      <w:r w:rsidR="0CB341EE" w:rsidRPr="03611039">
        <w:rPr>
          <w:rFonts w:ascii="Calibri" w:eastAsia="Calibri" w:hAnsi="Calibri" w:cs="Calibri"/>
          <w:i/>
          <w:iCs/>
        </w:rPr>
        <w:t>Yilla</w:t>
      </w:r>
      <w:proofErr w:type="spellEnd"/>
      <w:r w:rsidR="0CB341EE" w:rsidRPr="03611039">
        <w:rPr>
          <w:rFonts w:ascii="Calibri" w:eastAsia="Calibri" w:hAnsi="Calibri" w:cs="Calibri"/>
          <w:i/>
          <w:iCs/>
        </w:rPr>
        <w:t xml:space="preserve"> and Louise Sheiner</w:t>
      </w:r>
    </w:p>
    <w:p w14:paraId="366086B4" w14:textId="77777777" w:rsidR="00384555" w:rsidRDefault="009948FB">
      <w:pPr>
        <w:rPr>
          <w:ins w:id="21" w:author="David Wessel" w:date="2020-06-26T12:44:00Z"/>
        </w:rPr>
      </w:pPr>
      <w:bookmarkStart w:id="22" w:name="_Hlk44055508"/>
      <w:r>
        <w:t xml:space="preserve">The fiscal policy response to the pandemic will greatly affect the contour of GDP over the next few years. </w:t>
      </w:r>
      <w:ins w:id="23" w:author="David Wessel" w:date="2020-06-26T12:27:00Z">
        <w:r w:rsidR="00CF7726">
          <w:t xml:space="preserve">The Hutchins Center Fiscal Impact Measure (FIM) is intended to translate changes in taxes and spending at federal, state and local levels into changes in aggregate demand. </w:t>
        </w:r>
      </w:ins>
    </w:p>
    <w:p w14:paraId="2DEE989F" w14:textId="248EDC16" w:rsidR="00742735" w:rsidRDefault="00946B26">
      <w:pPr>
        <w:rPr>
          <w:del w:id="24" w:author="Louise Sheiner" w:date="2020-06-26T13:36:00Z"/>
          <w:rFonts w:ascii="Calibri" w:eastAsia="Calibri" w:hAnsi="Calibri" w:cs="Calibri"/>
        </w:rPr>
      </w:pPr>
      <w:del w:id="25" w:author="Louise Sheiner" w:date="2020-06-26T13:36:00Z">
        <w:r>
          <w:delText>Since January, t</w:delText>
        </w:r>
        <w:r w:rsidR="009948FB">
          <w:delText>he Congressional Budget Office</w:delText>
        </w:r>
        <w:r>
          <w:delText xml:space="preserve"> has </w:delText>
        </w:r>
        <w:r w:rsidR="009948FB">
          <w:delText xml:space="preserve">boosted </w:delText>
        </w:r>
      </w:del>
      <w:ins w:id="26" w:author="David Wessel" w:date="2020-06-26T12:26:00Z">
        <w:del w:id="27" w:author="Louise Sheiner" w:date="2020-06-26T13:36:00Z">
          <w:r w:rsidR="00CF7726">
            <w:delText xml:space="preserve">its projections for the </w:delText>
          </w:r>
        </w:del>
      </w:ins>
      <w:del w:id="28" w:author="Louise Sheiner" w:date="2020-06-26T13:36:00Z">
        <w:r w:rsidR="00C93CBF" w:rsidDel="00CF7726">
          <w:delText>projected</w:delText>
        </w:r>
        <w:r w:rsidR="009948FB" w:rsidDel="00CF7726">
          <w:delText xml:space="preserve"> </w:delText>
        </w:r>
      </w:del>
      <w:ins w:id="29" w:author="David Wessel" w:date="2020-06-26T12:26:00Z">
        <w:del w:id="30" w:author="Louise Sheiner" w:date="2020-06-26T13:36:00Z">
          <w:r w:rsidR="00CF7726">
            <w:delText xml:space="preserve">budget </w:delText>
          </w:r>
        </w:del>
      </w:ins>
      <w:del w:id="31" w:author="Louise Sheiner" w:date="2020-06-26T13:36:00Z">
        <w:r w:rsidR="009948FB">
          <w:delText>deficits</w:delText>
        </w:r>
        <w:r w:rsidR="00C93CBF">
          <w:delText xml:space="preserve"> for fiscal </w:delText>
        </w:r>
      </w:del>
      <w:ins w:id="32" w:author="David Wessel" w:date="2020-06-26T12:27:00Z">
        <w:del w:id="33" w:author="Louise Sheiner" w:date="2020-06-26T13:36:00Z">
          <w:r w:rsidR="00CF7726" w:rsidDel="00CF7726">
            <w:delText>The Hutchins Center Fiscal Impact Measure (FIM) is intended to translate changes in taxes and spending at both the federal and state and local levels into changes in aggregate demand.</w:delText>
          </w:r>
        </w:del>
      </w:ins>
      <w:del w:id="34" w:author="Louise Sheiner" w:date="2020-06-26T13:36:00Z">
        <w:r w:rsidR="00C93CBF">
          <w:delText xml:space="preserve">years 2020 </w:delText>
        </w:r>
        <w:r w:rsidR="00C93CBF" w:rsidDel="00CF7726">
          <w:delText xml:space="preserve">and </w:delText>
        </w:r>
      </w:del>
      <w:ins w:id="35" w:author="David Wessel" w:date="2020-06-26T12:30:00Z">
        <w:del w:id="36" w:author="Louise Sheiner" w:date="2020-06-26T13:36:00Z">
          <w:r w:rsidR="00CF7726">
            <w:delText xml:space="preserve">by 13 </w:delText>
          </w:r>
        </w:del>
      </w:ins>
      <w:ins w:id="37" w:author="David Wessel" w:date="2020-06-26T12:31:00Z">
        <w:del w:id="38" w:author="Louise Sheiner" w:date="2020-06-26T13:36:00Z">
          <w:r w:rsidR="00CF7726">
            <w:delText xml:space="preserve">percentage points of GDP and for 2021 by 5 percentage points, </w:delText>
          </w:r>
        </w:del>
      </w:ins>
      <w:del w:id="39" w:author="Louise Sheiner" w:date="2020-06-26T13:36:00Z">
        <w:r w:rsidR="00C93CBF" w:rsidDel="00CF7726">
          <w:delText>2021 by 13% and 5% of GDP, respectively</w:delText>
        </w:r>
        <w:r w:rsidR="009948FB" w:rsidDel="00B05EF6">
          <w:delText>,</w:delText>
        </w:r>
        <w:r w:rsidR="009948FB">
          <w:delText xml:space="preserve"> </w:delText>
        </w:r>
        <w:r w:rsidR="00C93CBF">
          <w:delText>reflecting both</w:delText>
        </w:r>
        <w:r w:rsidR="009948FB">
          <w:delText xml:space="preserve"> </w:delText>
        </w:r>
        <w:r w:rsidR="00C93CBF" w:rsidDel="00CF7726">
          <w:delText xml:space="preserve">the </w:delText>
        </w:r>
        <w:r w:rsidR="00C93CBF">
          <w:delText>recently</w:delText>
        </w:r>
      </w:del>
      <w:ins w:id="40" w:author="David Wessel" w:date="2020-06-26T12:26:00Z">
        <w:del w:id="41" w:author="Louise Sheiner" w:date="2020-06-26T13:36:00Z">
          <w:r w:rsidR="00CF7726">
            <w:delText xml:space="preserve"> </w:delText>
          </w:r>
        </w:del>
      </w:ins>
      <w:del w:id="42" w:author="Louise Sheiner" w:date="2020-06-26T13:36:00Z">
        <w:r w:rsidR="00C93CBF" w:rsidDel="00CF7726">
          <w:delText>-</w:delText>
        </w:r>
        <w:r w:rsidR="00C93CBF">
          <w:delText>enacted</w:delText>
        </w:r>
        <w:r w:rsidR="009948FB">
          <w:delText xml:space="preserve"> legislation and </w:delText>
        </w:r>
        <w:r w:rsidR="00C93CBF">
          <w:delText xml:space="preserve">the </w:delText>
        </w:r>
        <w:r w:rsidR="009948FB">
          <w:delText xml:space="preserve">automatic fiscal responses to the recession. </w:delText>
        </w:r>
        <w:bookmarkEnd w:id="22"/>
        <w:r w:rsidR="00742735">
          <w:delText xml:space="preserve">Not all changes in the deficit affect the economy equally, however. </w:delText>
        </w:r>
        <w:r w:rsidR="009948FB" w:rsidDel="00CF7726">
          <w:delText xml:space="preserve">The </w:delText>
        </w:r>
        <w:r w:rsidR="00742735" w:rsidDel="00CF7726">
          <w:delText xml:space="preserve">Hutchins Center Fiscal Impact Measure (FIM) </w:delText>
        </w:r>
        <w:r w:rsidR="009948FB" w:rsidDel="00CF7726">
          <w:delText xml:space="preserve">is intended to translate changes in </w:delText>
        </w:r>
        <w:r w:rsidR="00742735" w:rsidDel="00CF7726">
          <w:delText>taxes and spending</w:delText>
        </w:r>
        <w:r w:rsidR="009948FB" w:rsidDel="00CF7726">
          <w:delText xml:space="preserve"> </w:delText>
        </w:r>
        <w:r w:rsidR="009458BF" w:rsidDel="00CF7726">
          <w:delText xml:space="preserve">at both the federal and state and local levels </w:delText>
        </w:r>
        <w:r w:rsidR="009948FB" w:rsidDel="00CF7726">
          <w:delText>into changes in aggregate demand</w:delText>
        </w:r>
        <w:r w:rsidR="009458BF" w:rsidDel="00CF7726">
          <w:delText>.</w:delText>
        </w:r>
      </w:del>
    </w:p>
    <w:p w14:paraId="5E45F5AC" w14:textId="5A5D4AC9" w:rsidR="00E43506" w:rsidRDefault="00F20221" w:rsidP="001D6DC5">
      <w:pPr>
        <w:rPr>
          <w:rFonts w:ascii="Calibri" w:eastAsia="Calibri" w:hAnsi="Calibri" w:cs="Calibri"/>
        </w:rPr>
      </w:pPr>
      <w:ins w:id="43" w:author="Kadija Yilla" w:date="2020-06-26T13:17:00Z">
        <w:r>
          <w:rPr>
            <w:rFonts w:ascii="Calibri" w:eastAsia="Calibri" w:hAnsi="Calibri" w:cs="Calibri"/>
          </w:rPr>
          <w:t xml:space="preserve">In the </w:t>
        </w:r>
        <w:r w:rsidR="00576FEA">
          <w:rPr>
            <w:rFonts w:ascii="Calibri" w:eastAsia="Calibri" w:hAnsi="Calibri" w:cs="Calibri"/>
          </w:rPr>
          <w:t xml:space="preserve">first </w:t>
        </w:r>
      </w:ins>
      <w:ins w:id="44" w:author="Kadija Yilla" w:date="2020-06-26T13:18:00Z">
        <w:r w:rsidR="00095EC9">
          <w:rPr>
            <w:rFonts w:ascii="Calibri" w:eastAsia="Calibri" w:hAnsi="Calibri" w:cs="Calibri"/>
          </w:rPr>
          <w:t>q</w:t>
        </w:r>
      </w:ins>
      <w:ins w:id="45" w:author="Kadija Yilla" w:date="2020-06-26T13:17:00Z">
        <w:r w:rsidR="00576FEA">
          <w:rPr>
            <w:rFonts w:ascii="Calibri" w:eastAsia="Calibri" w:hAnsi="Calibri" w:cs="Calibri"/>
          </w:rPr>
          <w:t xml:space="preserve">uarter of 2020, fiscal policy </w:t>
        </w:r>
        <w:del w:id="46" w:author="Louise Sheiner" w:date="2020-06-26T13:37:00Z">
          <w:r w:rsidR="00576FEA">
            <w:rPr>
              <w:rFonts w:ascii="Calibri" w:eastAsia="Calibri" w:hAnsi="Calibri" w:cs="Calibri"/>
            </w:rPr>
            <w:delText>contr</w:delText>
          </w:r>
        </w:del>
      </w:ins>
      <w:ins w:id="47" w:author="Kadija Yilla" w:date="2020-06-26T13:18:00Z">
        <w:del w:id="48" w:author="Louise Sheiner" w:date="2020-06-26T13:37:00Z">
          <w:r w:rsidR="00576FEA">
            <w:rPr>
              <w:rFonts w:ascii="Calibri" w:eastAsia="Calibri" w:hAnsi="Calibri" w:cs="Calibri"/>
            </w:rPr>
            <w:delText xml:space="preserve">ibuted </w:delText>
          </w:r>
        </w:del>
        <w:del w:id="49" w:author="Louise Sheiner" w:date="2020-06-26T13:36:00Z">
          <w:r w:rsidR="00576FEA">
            <w:rPr>
              <w:rFonts w:ascii="Calibri" w:eastAsia="Calibri" w:hAnsi="Calibri" w:cs="Calibri"/>
            </w:rPr>
            <w:delText>only 0.23</w:delText>
          </w:r>
        </w:del>
      </w:ins>
      <w:ins w:id="50" w:author="Louise Sheiner" w:date="2020-06-26T13:37:00Z">
        <w:r w:rsidR="005F107E">
          <w:rPr>
            <w:rFonts w:ascii="Calibri" w:eastAsia="Calibri" w:hAnsi="Calibri" w:cs="Calibri"/>
          </w:rPr>
          <w:t>boosted GDP growth</w:t>
        </w:r>
      </w:ins>
      <w:ins w:id="51" w:author="Louise Sheiner" w:date="2020-06-26T13:36:00Z">
        <w:r w:rsidR="005F107E">
          <w:rPr>
            <w:rFonts w:ascii="Calibri" w:eastAsia="Calibri" w:hAnsi="Calibri" w:cs="Calibri"/>
          </w:rPr>
          <w:t xml:space="preserve"> ¼ </w:t>
        </w:r>
      </w:ins>
      <w:ins w:id="52" w:author="Kadija Yilla" w:date="2020-06-26T13:18:00Z">
        <w:del w:id="53" w:author="Louise Sheiner" w:date="2020-06-26T13:36:00Z">
          <w:r w:rsidR="00576FEA">
            <w:rPr>
              <w:rFonts w:ascii="Calibri" w:eastAsia="Calibri" w:hAnsi="Calibri" w:cs="Calibri"/>
            </w:rPr>
            <w:delText xml:space="preserve"> </w:delText>
          </w:r>
        </w:del>
      </w:ins>
      <w:ins w:id="54" w:author="Kadija Yilla" w:date="2020-06-26T13:21:00Z">
        <w:r w:rsidR="003D2E95">
          <w:rPr>
            <w:rFonts w:ascii="Calibri" w:eastAsia="Calibri" w:hAnsi="Calibri" w:cs="Calibri"/>
          </w:rPr>
          <w:t>percentage</w:t>
        </w:r>
      </w:ins>
      <w:ins w:id="55" w:author="Kadija Yilla" w:date="2020-06-26T13:18:00Z">
        <w:r w:rsidR="00B300AA">
          <w:rPr>
            <w:rFonts w:ascii="Calibri" w:eastAsia="Calibri" w:hAnsi="Calibri" w:cs="Calibri"/>
          </w:rPr>
          <w:t xml:space="preserve"> point </w:t>
        </w:r>
        <w:del w:id="56" w:author="Louise Sheiner" w:date="2020-06-26T13:37:00Z">
          <w:r w:rsidR="00B300AA">
            <w:rPr>
              <w:rFonts w:ascii="Calibri" w:eastAsia="Calibri" w:hAnsi="Calibri" w:cs="Calibri"/>
            </w:rPr>
            <w:delText>in boosting GDP beyond</w:delText>
          </w:r>
        </w:del>
      </w:ins>
      <w:ins w:id="57" w:author="Louise Sheiner" w:date="2020-06-26T13:37:00Z">
        <w:r w:rsidR="005F107E">
          <w:rPr>
            <w:rFonts w:ascii="Calibri" w:eastAsia="Calibri" w:hAnsi="Calibri" w:cs="Calibri"/>
          </w:rPr>
          <w:t>above</w:t>
        </w:r>
      </w:ins>
      <w:ins w:id="58" w:author="Kadija Yilla" w:date="2020-06-26T13:18:00Z">
        <w:r w:rsidR="00B300AA">
          <w:rPr>
            <w:rFonts w:ascii="Calibri" w:eastAsia="Calibri" w:hAnsi="Calibri" w:cs="Calibri"/>
          </w:rPr>
          <w:t xml:space="preserve"> its longer run potential</w:t>
        </w:r>
      </w:ins>
      <w:ins w:id="59" w:author="Kadija Yilla" w:date="2020-06-26T13:19:00Z">
        <w:del w:id="60" w:author="Louise Sheiner" w:date="2020-06-26T13:37:00Z">
          <w:r w:rsidR="00F70C4D">
            <w:rPr>
              <w:rFonts w:ascii="Calibri" w:eastAsia="Calibri" w:hAnsi="Calibri" w:cs="Calibri"/>
            </w:rPr>
            <w:delText xml:space="preserve"> primarily due to </w:delText>
          </w:r>
          <w:r w:rsidR="00B67CD4">
            <w:rPr>
              <w:rFonts w:ascii="Calibri" w:eastAsia="Calibri" w:hAnsi="Calibri" w:cs="Calibri"/>
            </w:rPr>
            <w:delText>tax and transfer policy</w:delText>
          </w:r>
        </w:del>
        <w:r w:rsidR="00B67CD4">
          <w:rPr>
            <w:rFonts w:ascii="Calibri" w:eastAsia="Calibri" w:hAnsi="Calibri" w:cs="Calibri"/>
          </w:rPr>
          <w:t xml:space="preserve">. </w:t>
        </w:r>
      </w:ins>
      <w:r w:rsidR="00742735">
        <w:rPr>
          <w:rFonts w:ascii="Calibri" w:eastAsia="Calibri" w:hAnsi="Calibri" w:cs="Calibri"/>
        </w:rPr>
        <w:t>T</w:t>
      </w:r>
      <w:r w:rsidR="00386326">
        <w:rPr>
          <w:rFonts w:ascii="Calibri" w:eastAsia="Calibri" w:hAnsi="Calibri" w:cs="Calibri"/>
        </w:rPr>
        <w:t>ax and spending policies</w:t>
      </w:r>
      <w:r w:rsidR="00D01728">
        <w:rPr>
          <w:rFonts w:ascii="Calibri" w:eastAsia="Calibri" w:hAnsi="Calibri" w:cs="Calibri"/>
        </w:rPr>
        <w:t xml:space="preserve"> </w:t>
      </w:r>
      <w:r w:rsidR="005840E2">
        <w:rPr>
          <w:rFonts w:ascii="Calibri" w:eastAsia="Calibri" w:hAnsi="Calibri" w:cs="Calibri"/>
        </w:rPr>
        <w:t xml:space="preserve">will contribute significantly to </w:t>
      </w:r>
      <w:r w:rsidR="003A3A81">
        <w:rPr>
          <w:rFonts w:ascii="Calibri" w:eastAsia="Calibri" w:hAnsi="Calibri" w:cs="Calibri"/>
        </w:rPr>
        <w:t xml:space="preserve">growth </w:t>
      </w:r>
      <w:r w:rsidR="00D01728">
        <w:rPr>
          <w:rFonts w:ascii="Calibri" w:eastAsia="Calibri" w:hAnsi="Calibri" w:cs="Calibri"/>
        </w:rPr>
        <w:t xml:space="preserve">over the next </w:t>
      </w:r>
      <w:del w:id="61" w:author="David Wessel" w:date="2020-06-26T12:27:00Z">
        <w:r w:rsidR="00D01728" w:rsidDel="00CF7726">
          <w:rPr>
            <w:rFonts w:ascii="Calibri" w:eastAsia="Calibri" w:hAnsi="Calibri" w:cs="Calibri"/>
          </w:rPr>
          <w:delText xml:space="preserve">4 </w:delText>
        </w:r>
      </w:del>
      <w:ins w:id="62" w:author="David Wessel" w:date="2020-06-26T12:27:00Z">
        <w:r w:rsidR="00CF7726">
          <w:rPr>
            <w:rFonts w:ascii="Calibri" w:eastAsia="Calibri" w:hAnsi="Calibri" w:cs="Calibri"/>
          </w:rPr>
          <w:t xml:space="preserve">four </w:t>
        </w:r>
      </w:ins>
      <w:r w:rsidR="00D01728">
        <w:rPr>
          <w:rFonts w:ascii="Calibri" w:eastAsia="Calibri" w:hAnsi="Calibri" w:cs="Calibri"/>
        </w:rPr>
        <w:t xml:space="preserve">quarters. </w:t>
      </w:r>
      <w:ins w:id="63" w:author="David Wessel" w:date="2020-06-26T12:41:00Z">
        <w:r w:rsidR="00533AF8">
          <w:rPr>
            <w:rFonts w:ascii="Calibri" w:eastAsia="Calibri" w:hAnsi="Calibri" w:cs="Calibri"/>
          </w:rPr>
          <w:t>As a result, t</w:t>
        </w:r>
      </w:ins>
      <w:del w:id="64" w:author="David Wessel" w:date="2020-06-26T12:39:00Z">
        <w:r w:rsidR="001D6DC5" w:rsidDel="00533AF8">
          <w:rPr>
            <w:rFonts w:ascii="Calibri" w:eastAsia="Calibri" w:hAnsi="Calibri" w:cs="Calibri"/>
          </w:rPr>
          <w:delText>T</w:delText>
        </w:r>
      </w:del>
      <w:r w:rsidR="001D6DC5">
        <w:rPr>
          <w:rFonts w:ascii="Calibri" w:eastAsia="Calibri" w:hAnsi="Calibri" w:cs="Calibri"/>
        </w:rPr>
        <w:t xml:space="preserve">he FIM will hit its highest level </w:t>
      </w:r>
      <w:commentRangeStart w:id="65"/>
      <w:commentRangeStart w:id="66"/>
      <w:commentRangeStart w:id="67"/>
      <w:del w:id="68" w:author="Kadija Yilla" w:date="2020-06-26T13:29:00Z">
        <w:r w:rsidR="001D6DC5" w:rsidDel="00407E51">
          <w:rPr>
            <w:rFonts w:ascii="Calibri" w:eastAsia="Calibri" w:hAnsi="Calibri" w:cs="Calibri"/>
          </w:rPr>
          <w:delText xml:space="preserve">historically </w:delText>
        </w:r>
      </w:del>
      <w:ins w:id="69" w:author="Kadija Yilla" w:date="2020-06-26T13:29:00Z">
        <w:r w:rsidR="00407E51">
          <w:rPr>
            <w:rFonts w:ascii="Calibri" w:eastAsia="Calibri" w:hAnsi="Calibri" w:cs="Calibri"/>
          </w:rPr>
          <w:t xml:space="preserve">since 1973, the earliest year for which we have data, </w:t>
        </w:r>
      </w:ins>
      <w:r w:rsidR="001D6DC5">
        <w:rPr>
          <w:rFonts w:ascii="Calibri" w:eastAsia="Calibri" w:hAnsi="Calibri" w:cs="Calibri"/>
        </w:rPr>
        <w:t xml:space="preserve">in </w:t>
      </w:r>
      <w:commentRangeEnd w:id="65"/>
      <w:r w:rsidR="00CF7726">
        <w:rPr>
          <w:rStyle w:val="CommentReference"/>
        </w:rPr>
        <w:commentReference w:id="65"/>
      </w:r>
      <w:commentRangeEnd w:id="66"/>
      <w:r w:rsidR="003C3CE5">
        <w:rPr>
          <w:rStyle w:val="CommentReference"/>
        </w:rPr>
        <w:commentReference w:id="66"/>
      </w:r>
      <w:commentRangeEnd w:id="67"/>
      <w:r>
        <w:rPr>
          <w:rStyle w:val="CommentReference"/>
        </w:rPr>
        <w:commentReference w:id="67"/>
      </w:r>
      <w:r w:rsidR="001D6DC5">
        <w:rPr>
          <w:rFonts w:ascii="Calibri" w:eastAsia="Calibri" w:hAnsi="Calibri" w:cs="Calibri"/>
        </w:rPr>
        <w:t>the</w:t>
      </w:r>
      <w:r w:rsidR="00ED0049">
        <w:rPr>
          <w:rFonts w:ascii="Calibri" w:eastAsia="Calibri" w:hAnsi="Calibri" w:cs="Calibri"/>
        </w:rPr>
        <w:t xml:space="preserve"> </w:t>
      </w:r>
      <w:del w:id="70" w:author="David Wessel" w:date="2020-06-26T12:44:00Z">
        <w:r w:rsidR="00ED0049" w:rsidDel="00384555">
          <w:rPr>
            <w:rFonts w:ascii="Calibri" w:eastAsia="Calibri" w:hAnsi="Calibri" w:cs="Calibri"/>
          </w:rPr>
          <w:delText xml:space="preserve">current </w:delText>
        </w:r>
      </w:del>
      <w:ins w:id="71" w:author="David Wessel" w:date="2020-06-26T12:44:00Z">
        <w:r w:rsidR="00384555">
          <w:rPr>
            <w:rFonts w:ascii="Calibri" w:eastAsia="Calibri" w:hAnsi="Calibri" w:cs="Calibri"/>
          </w:rPr>
          <w:t xml:space="preserve">second </w:t>
        </w:r>
      </w:ins>
      <w:r w:rsidR="00ED0049">
        <w:rPr>
          <w:rFonts w:ascii="Calibri" w:eastAsia="Calibri" w:hAnsi="Calibri" w:cs="Calibri"/>
        </w:rPr>
        <w:t>quarter</w:t>
      </w:r>
      <w:bookmarkStart w:id="72" w:name="OLE_LINK1"/>
      <w:bookmarkStart w:id="73" w:name="OLE_LINK2"/>
      <w:r w:rsidR="001D6DC5">
        <w:rPr>
          <w:rFonts w:ascii="Calibri" w:eastAsia="Calibri" w:hAnsi="Calibri" w:cs="Calibri"/>
        </w:rPr>
        <w:t>—</w:t>
      </w:r>
      <w:bookmarkEnd w:id="72"/>
      <w:bookmarkEnd w:id="73"/>
      <w:r w:rsidR="001D6DC5">
        <w:rPr>
          <w:rFonts w:ascii="Calibri" w:eastAsia="Calibri" w:hAnsi="Calibri" w:cs="Calibri"/>
        </w:rPr>
        <w:t xml:space="preserve">boosting GDP growth by </w:t>
      </w:r>
      <w:r w:rsidR="00ED0049">
        <w:rPr>
          <w:rFonts w:ascii="Calibri" w:eastAsia="Calibri" w:hAnsi="Calibri" w:cs="Calibri"/>
        </w:rPr>
        <w:t xml:space="preserve">9 </w:t>
      </w:r>
      <w:r w:rsidR="001D6DC5">
        <w:rPr>
          <w:rFonts w:ascii="Calibri" w:eastAsia="Calibri" w:hAnsi="Calibri" w:cs="Calibri"/>
        </w:rPr>
        <w:t xml:space="preserve">percentage points at an annual rate. </w:t>
      </w:r>
      <w:r w:rsidR="00E43506">
        <w:rPr>
          <w:rFonts w:ascii="Calibri" w:eastAsia="Calibri" w:hAnsi="Calibri" w:cs="Calibri"/>
        </w:rPr>
        <w:t xml:space="preserve">Policy will continue to </w:t>
      </w:r>
      <w:r w:rsidR="00742735">
        <w:rPr>
          <w:rFonts w:ascii="Calibri" w:eastAsia="Calibri" w:hAnsi="Calibri" w:cs="Calibri"/>
        </w:rPr>
        <w:t>support</w:t>
      </w:r>
      <w:r w:rsidR="00E43506">
        <w:rPr>
          <w:rFonts w:ascii="Calibri" w:eastAsia="Calibri" w:hAnsi="Calibri" w:cs="Calibri"/>
        </w:rPr>
        <w:t xml:space="preserve"> the economy in coming quarters, although by </w:t>
      </w:r>
      <w:r w:rsidR="00ED0049">
        <w:rPr>
          <w:rFonts w:ascii="Calibri" w:eastAsia="Calibri" w:hAnsi="Calibri" w:cs="Calibri"/>
        </w:rPr>
        <w:t>decreasing</w:t>
      </w:r>
      <w:r w:rsidR="00E43506">
        <w:rPr>
          <w:rFonts w:ascii="Calibri" w:eastAsia="Calibri" w:hAnsi="Calibri" w:cs="Calibri"/>
        </w:rPr>
        <w:t xml:space="preserve"> amounts</w:t>
      </w:r>
      <w:del w:id="74" w:author="David Wessel" w:date="2020-06-26T12:28:00Z">
        <w:r w:rsidR="00E43506" w:rsidDel="00CF7726">
          <w:rPr>
            <w:rFonts w:ascii="Calibri" w:eastAsia="Calibri" w:hAnsi="Calibri" w:cs="Calibri"/>
          </w:rPr>
          <w:delText xml:space="preserve">. </w:delText>
        </w:r>
      </w:del>
      <w:ins w:id="75" w:author="David Wessel" w:date="2020-06-26T12:28:00Z">
        <w:r w:rsidR="00CF7726">
          <w:rPr>
            <w:rFonts w:ascii="Calibri" w:eastAsia="Calibri" w:hAnsi="Calibri" w:cs="Calibri"/>
          </w:rPr>
          <w:t xml:space="preserve"> (barring further action from Congress</w:t>
        </w:r>
        <w:del w:id="76" w:author="Kadija Yilla" w:date="2020-06-26T13:23:00Z">
          <w:r w:rsidR="00CF7726" w:rsidDel="002B5197">
            <w:rPr>
              <w:rFonts w:ascii="Calibri" w:eastAsia="Calibri" w:hAnsi="Calibri" w:cs="Calibri"/>
            </w:rPr>
            <w:delText>.</w:delText>
          </w:r>
        </w:del>
      </w:ins>
      <w:ins w:id="77" w:author="Kadija Yilla" w:date="2020-06-26T13:09:00Z">
        <w:r w:rsidR="003E14CC">
          <w:rPr>
            <w:rFonts w:ascii="Calibri" w:eastAsia="Calibri" w:hAnsi="Calibri" w:cs="Calibri"/>
          </w:rPr>
          <w:t>)</w:t>
        </w:r>
      </w:ins>
      <w:ins w:id="78" w:author="Kadija Yilla" w:date="2020-06-26T13:23:00Z">
        <w:r w:rsidR="002B5197">
          <w:rPr>
            <w:rFonts w:ascii="Calibri" w:eastAsia="Calibri" w:hAnsi="Calibri" w:cs="Calibri"/>
          </w:rPr>
          <w:t>.</w:t>
        </w:r>
      </w:ins>
      <w:ins w:id="79" w:author="David Wessel" w:date="2020-06-26T12:45:00Z">
        <w:r w:rsidR="00384555">
          <w:rPr>
            <w:rFonts w:ascii="Calibri" w:eastAsia="Calibri" w:hAnsi="Calibri" w:cs="Calibri"/>
          </w:rPr>
          <w:t xml:space="preserve"> </w:t>
        </w:r>
      </w:ins>
      <w:r w:rsidR="001D6DC5">
        <w:rPr>
          <w:rFonts w:ascii="Calibri" w:eastAsia="Calibri" w:hAnsi="Calibri" w:cs="Calibri"/>
        </w:rPr>
        <w:t xml:space="preserve">But as the effects of the </w:t>
      </w:r>
      <w:ins w:id="80" w:author="David Wessel" w:date="2020-06-26T12:31:00Z">
        <w:r w:rsidR="00CF7726">
          <w:rPr>
            <w:rFonts w:ascii="Calibri" w:eastAsia="Calibri" w:hAnsi="Calibri" w:cs="Calibri"/>
          </w:rPr>
          <w:t>CARES A</w:t>
        </w:r>
      </w:ins>
      <w:ins w:id="81" w:author="David Wessel" w:date="2020-06-26T12:32:00Z">
        <w:r w:rsidR="00CF7726">
          <w:rPr>
            <w:rFonts w:ascii="Calibri" w:eastAsia="Calibri" w:hAnsi="Calibri" w:cs="Calibri"/>
          </w:rPr>
          <w:t xml:space="preserve">ct and other </w:t>
        </w:r>
      </w:ins>
      <w:r w:rsidR="001D6DC5">
        <w:rPr>
          <w:rFonts w:ascii="Calibri" w:eastAsia="Calibri" w:hAnsi="Calibri" w:cs="Calibri"/>
        </w:rPr>
        <w:t>legislation wane</w:t>
      </w:r>
      <w:ins w:id="82" w:author="David Wessel" w:date="2020-06-26T12:32:00Z">
        <w:r w:rsidR="00CF7726">
          <w:rPr>
            <w:rFonts w:ascii="Calibri" w:eastAsia="Calibri" w:hAnsi="Calibri" w:cs="Calibri"/>
          </w:rPr>
          <w:t xml:space="preserve">, </w:t>
        </w:r>
      </w:ins>
      <w:del w:id="83" w:author="David Wessel" w:date="2020-06-26T12:29:00Z">
        <w:r w:rsidR="001D6DC5" w:rsidDel="00CF7726">
          <w:rPr>
            <w:rFonts w:ascii="Calibri" w:eastAsia="Calibri" w:hAnsi="Calibri" w:cs="Calibri"/>
          </w:rPr>
          <w:delText xml:space="preserve">, </w:delText>
        </w:r>
      </w:del>
      <w:r w:rsidR="00742735">
        <w:rPr>
          <w:rFonts w:ascii="Calibri" w:eastAsia="Calibri" w:hAnsi="Calibri" w:cs="Calibri"/>
        </w:rPr>
        <w:t>the effects reverse</w:t>
      </w:r>
      <w:r w:rsidR="00ED0049">
        <w:rPr>
          <w:rFonts w:ascii="Calibri" w:eastAsia="Calibri" w:hAnsi="Calibri" w:cs="Calibri"/>
        </w:rPr>
        <w:t>;</w:t>
      </w:r>
      <w:r w:rsidR="00742735">
        <w:rPr>
          <w:rFonts w:ascii="Calibri" w:eastAsia="Calibri" w:hAnsi="Calibri" w:cs="Calibri"/>
        </w:rPr>
        <w:t xml:space="preserve"> </w:t>
      </w:r>
      <w:r w:rsidR="001D6DC5">
        <w:rPr>
          <w:rFonts w:ascii="Calibri" w:eastAsia="Calibri" w:hAnsi="Calibri" w:cs="Calibri"/>
        </w:rPr>
        <w:t>fiscal policy becomes a negative factor for GDP growth</w:t>
      </w:r>
      <w:del w:id="84" w:author="Louise Sheiner" w:date="2020-06-26T13:38:00Z">
        <w:r w:rsidR="00ED0049">
          <w:rPr>
            <w:rFonts w:ascii="Calibri" w:eastAsia="Calibri" w:hAnsi="Calibri" w:cs="Calibri"/>
          </w:rPr>
          <w:delText xml:space="preserve"> starting in the second quarter of 2021</w:delText>
        </w:r>
      </w:del>
      <w:r w:rsidR="00ED0049">
        <w:rPr>
          <w:rFonts w:ascii="Calibri" w:eastAsia="Calibri" w:hAnsi="Calibri" w:cs="Calibri"/>
        </w:rPr>
        <w:t>.</w:t>
      </w:r>
      <w:ins w:id="85" w:author="Kadija Yilla" w:date="2020-06-26T13:20:00Z">
        <w:r w:rsidR="00B67CD4">
          <w:rPr>
            <w:rFonts w:ascii="Calibri" w:eastAsia="Calibri" w:hAnsi="Calibri" w:cs="Calibri"/>
          </w:rPr>
          <w:t xml:space="preserve"> </w:t>
        </w:r>
      </w:ins>
      <w:ins w:id="86" w:author="Kadija Yilla" w:date="2020-06-26T13:21:00Z">
        <w:r w:rsidR="002B76F6">
          <w:rPr>
            <w:rFonts w:ascii="Calibri" w:eastAsia="Calibri" w:hAnsi="Calibri" w:cs="Calibri"/>
          </w:rPr>
          <w:t>In the second</w:t>
        </w:r>
      </w:ins>
      <w:ins w:id="87" w:author="Kadija Yilla" w:date="2020-06-26T13:41:00Z">
        <w:r w:rsidR="00AF069F">
          <w:rPr>
            <w:rFonts w:ascii="Calibri" w:eastAsia="Calibri" w:hAnsi="Calibri" w:cs="Calibri"/>
          </w:rPr>
          <w:t xml:space="preserve"> </w:t>
        </w:r>
      </w:ins>
      <w:ins w:id="88" w:author="Kadija Yilla" w:date="2020-06-26T13:21:00Z">
        <w:r w:rsidR="002B76F6">
          <w:rPr>
            <w:rFonts w:ascii="Calibri" w:eastAsia="Calibri" w:hAnsi="Calibri" w:cs="Calibri"/>
          </w:rPr>
          <w:t>quarter of 202</w:t>
        </w:r>
      </w:ins>
      <w:ins w:id="89" w:author="Kadija Yilla" w:date="2020-06-26T13:23:00Z">
        <w:r w:rsidR="00901DAF">
          <w:rPr>
            <w:rFonts w:ascii="Calibri" w:eastAsia="Calibri" w:hAnsi="Calibri" w:cs="Calibri"/>
          </w:rPr>
          <w:t xml:space="preserve">1, </w:t>
        </w:r>
      </w:ins>
      <w:ins w:id="90" w:author="Louise Sheiner" w:date="2020-06-26T13:38:00Z">
        <w:r w:rsidR="009E0CA1">
          <w:rPr>
            <w:rFonts w:ascii="Calibri" w:eastAsia="Calibri" w:hAnsi="Calibri" w:cs="Calibri"/>
          </w:rPr>
          <w:t xml:space="preserve">for example, </w:t>
        </w:r>
      </w:ins>
      <w:ins w:id="91" w:author="Kadija Yilla" w:date="2020-06-26T13:23:00Z">
        <w:r w:rsidR="00901DAF">
          <w:rPr>
            <w:rFonts w:ascii="Calibri" w:eastAsia="Calibri" w:hAnsi="Calibri" w:cs="Calibri"/>
          </w:rPr>
          <w:t>the</w:t>
        </w:r>
      </w:ins>
      <w:ins w:id="92" w:author="Kadija Yilla" w:date="2020-06-26T13:20:00Z">
        <w:r w:rsidR="00B67CD4">
          <w:rPr>
            <w:rFonts w:ascii="Calibri" w:eastAsia="Calibri" w:hAnsi="Calibri" w:cs="Calibri"/>
          </w:rPr>
          <w:t xml:space="preserve"> </w:t>
        </w:r>
        <w:del w:id="93" w:author="Louise Sheiner" w:date="2020-06-26T13:39:00Z">
          <w:r w:rsidR="00B67CD4">
            <w:rPr>
              <w:rFonts w:ascii="Calibri" w:eastAsia="Calibri" w:hAnsi="Calibri" w:cs="Calibri"/>
            </w:rPr>
            <w:delText>FIM</w:delText>
          </w:r>
        </w:del>
      </w:ins>
      <w:ins w:id="94" w:author="Louise Sheiner" w:date="2020-06-26T13:39:00Z">
        <w:r w:rsidR="009E0CA1">
          <w:rPr>
            <w:rFonts w:ascii="Calibri" w:eastAsia="Calibri" w:hAnsi="Calibri" w:cs="Calibri"/>
          </w:rPr>
          <w:t>fiscal policy</w:t>
        </w:r>
        <w:r w:rsidR="00B67CD4">
          <w:rPr>
            <w:rFonts w:ascii="Calibri" w:eastAsia="Calibri" w:hAnsi="Calibri" w:cs="Calibri"/>
          </w:rPr>
          <w:t xml:space="preserve"> will</w:t>
        </w:r>
      </w:ins>
      <w:ins w:id="95" w:author="Kadija Yilla" w:date="2020-06-26T13:20:00Z">
        <w:r w:rsidR="00B67CD4">
          <w:rPr>
            <w:rFonts w:ascii="Calibri" w:eastAsia="Calibri" w:hAnsi="Calibri" w:cs="Calibri"/>
          </w:rPr>
          <w:t xml:space="preserve"> </w:t>
        </w:r>
        <w:del w:id="96" w:author="Louise Sheiner" w:date="2020-06-26T13:38:00Z">
          <w:r w:rsidR="00B67CD4" w:rsidDel="009E0CA1">
            <w:rPr>
              <w:rFonts w:ascii="Calibri" w:eastAsia="Calibri" w:hAnsi="Calibri" w:cs="Calibri"/>
            </w:rPr>
            <w:delText xml:space="preserve">will </w:delText>
          </w:r>
          <w:r w:rsidR="00B67CD4">
            <w:rPr>
              <w:rFonts w:ascii="Calibri" w:eastAsia="Calibri" w:hAnsi="Calibri" w:cs="Calibri"/>
            </w:rPr>
            <w:delText>decline to its lowest level</w:delText>
          </w:r>
        </w:del>
      </w:ins>
      <w:ins w:id="97" w:author="Kadija Yilla" w:date="2020-06-26T13:29:00Z">
        <w:del w:id="98" w:author="Louise Sheiner" w:date="2020-06-26T13:38:00Z">
          <w:r w:rsidR="00101DA9">
            <w:rPr>
              <w:rFonts w:ascii="Calibri" w:eastAsia="Calibri" w:hAnsi="Calibri" w:cs="Calibri"/>
            </w:rPr>
            <w:delText xml:space="preserve"> </w:delText>
          </w:r>
        </w:del>
      </w:ins>
      <w:ins w:id="99" w:author="Kadija Yilla" w:date="2020-06-26T13:23:00Z">
        <w:del w:id="100" w:author="Louise Sheiner" w:date="2020-06-26T13:38:00Z">
          <w:r w:rsidR="00901DAF">
            <w:rPr>
              <w:rFonts w:ascii="Calibri" w:eastAsia="Calibri" w:hAnsi="Calibri" w:cs="Calibri"/>
            </w:rPr>
            <w:delText xml:space="preserve">— </w:delText>
          </w:r>
        </w:del>
      </w:ins>
      <w:ins w:id="101" w:author="Kadija Yilla" w:date="2020-06-26T13:20:00Z">
        <w:r w:rsidR="008A4AF5">
          <w:rPr>
            <w:rFonts w:ascii="Calibri" w:eastAsia="Calibri" w:hAnsi="Calibri" w:cs="Calibri"/>
          </w:rPr>
          <w:t>decreas</w:t>
        </w:r>
      </w:ins>
      <w:ins w:id="102" w:author="Louise Sheiner" w:date="2020-06-26T13:39:00Z">
        <w:r w:rsidR="009E0CA1">
          <w:rPr>
            <w:rFonts w:ascii="Calibri" w:eastAsia="Calibri" w:hAnsi="Calibri" w:cs="Calibri"/>
          </w:rPr>
          <w:t>e</w:t>
        </w:r>
      </w:ins>
      <w:ins w:id="103" w:author="Kadija Yilla" w:date="2020-06-26T13:20:00Z">
        <w:del w:id="104" w:author="Louise Sheiner" w:date="2020-06-26T13:39:00Z">
          <w:r w:rsidR="008A4AF5" w:rsidDel="009E0CA1">
            <w:rPr>
              <w:rFonts w:ascii="Calibri" w:eastAsia="Calibri" w:hAnsi="Calibri" w:cs="Calibri"/>
            </w:rPr>
            <w:delText>ing</w:delText>
          </w:r>
        </w:del>
        <w:r w:rsidR="008A4AF5">
          <w:rPr>
            <w:rFonts w:ascii="Calibri" w:eastAsia="Calibri" w:hAnsi="Calibri" w:cs="Calibri"/>
          </w:rPr>
          <w:t xml:space="preserve"> GDP growth by 5 percentage </w:t>
        </w:r>
      </w:ins>
      <w:ins w:id="105" w:author="Kadija Yilla" w:date="2020-06-26T13:21:00Z">
        <w:r w:rsidR="002B76F6">
          <w:rPr>
            <w:rFonts w:ascii="Calibri" w:eastAsia="Calibri" w:hAnsi="Calibri" w:cs="Calibri"/>
          </w:rPr>
          <w:t>points</w:t>
        </w:r>
      </w:ins>
      <w:ins w:id="106" w:author="Louise Sheiner" w:date="2020-06-26T13:39:00Z">
        <w:r w:rsidR="009E0CA1">
          <w:rPr>
            <w:rFonts w:ascii="Calibri" w:eastAsia="Calibri" w:hAnsi="Calibri" w:cs="Calibri"/>
          </w:rPr>
          <w:t xml:space="preserve"> below its potential</w:t>
        </w:r>
      </w:ins>
      <w:ins w:id="107" w:author="Kadija Yilla" w:date="2020-06-26T13:21:00Z">
        <w:r w:rsidR="002B76F6">
          <w:rPr>
            <w:rFonts w:ascii="Calibri" w:eastAsia="Calibri" w:hAnsi="Calibri" w:cs="Calibri"/>
          </w:rPr>
          <w:t xml:space="preserve">. </w:t>
        </w:r>
      </w:ins>
    </w:p>
    <w:p w14:paraId="7F180F7C" w14:textId="605DC22D" w:rsidR="00E43506" w:rsidRDefault="00ED0049" w:rsidP="001D6DC5">
      <w:pPr>
        <w:rPr>
          <w:ins w:id="108" w:author="David Wessel" w:date="2020-06-26T12:33:00Z"/>
          <w:rFonts w:ascii="Calibri" w:eastAsia="Calibri" w:hAnsi="Calibri" w:cs="Calibri"/>
        </w:rPr>
      </w:pPr>
      <w:r>
        <w:rPr>
          <w:rFonts w:ascii="Calibri" w:eastAsia="Calibri" w:hAnsi="Calibri" w:cs="Calibri"/>
        </w:rPr>
        <w:t xml:space="preserve">Taxes and transfer programs are the largest component of the </w:t>
      </w:r>
      <w:ins w:id="109" w:author="David Wessel" w:date="2020-06-26T12:45:00Z">
        <w:del w:id="110" w:author="Kadija Yilla" w:date="2020-06-26T13:09:00Z">
          <w:r w:rsidR="00384555" w:rsidDel="002D2D0E">
            <w:rPr>
              <w:rFonts w:ascii="Calibri" w:eastAsia="Calibri" w:hAnsi="Calibri" w:cs="Calibri"/>
            </w:rPr>
            <w:delText xml:space="preserve"> </w:delText>
          </w:r>
        </w:del>
        <w:r w:rsidR="00384555">
          <w:rPr>
            <w:rFonts w:ascii="Calibri" w:eastAsia="Calibri" w:hAnsi="Calibri" w:cs="Calibri"/>
          </w:rPr>
          <w:t xml:space="preserve">projected </w:t>
        </w:r>
      </w:ins>
      <w:r>
        <w:rPr>
          <w:rFonts w:ascii="Calibri" w:eastAsia="Calibri" w:hAnsi="Calibri" w:cs="Calibri"/>
        </w:rPr>
        <w:t>increase in the FIM</w:t>
      </w:r>
      <w:ins w:id="111" w:author="David Wessel" w:date="2020-06-26T12:42:00Z">
        <w:r w:rsidR="00533AF8">
          <w:rPr>
            <w:rFonts w:ascii="Calibri" w:eastAsia="Calibri" w:hAnsi="Calibri" w:cs="Calibri"/>
          </w:rPr>
          <w:t xml:space="preserve">. </w:t>
        </w:r>
      </w:ins>
      <w:del w:id="112" w:author="David Wessel" w:date="2020-06-26T12:42:00Z">
        <w:r w:rsidDel="00533AF8">
          <w:rPr>
            <w:rFonts w:ascii="Calibri" w:eastAsia="Calibri" w:hAnsi="Calibri" w:cs="Calibri"/>
          </w:rPr>
          <w:delText>.</w:delText>
        </w:r>
      </w:del>
      <w:r>
        <w:rPr>
          <w:rFonts w:ascii="Calibri" w:eastAsia="Calibri" w:hAnsi="Calibri" w:cs="Calibri"/>
        </w:rPr>
        <w:t xml:space="preserve"> This category captures much of the recent legislation—the recovery checks, the increase in unemployment benefits, and the forgivable loans under the </w:t>
      </w:r>
      <w:ins w:id="113" w:author="David Wessel" w:date="2020-06-26T12:29:00Z">
        <w:r w:rsidR="00CF7726">
          <w:rPr>
            <w:rFonts w:ascii="Calibri" w:eastAsia="Calibri" w:hAnsi="Calibri" w:cs="Calibri"/>
          </w:rPr>
          <w:t>P</w:t>
        </w:r>
      </w:ins>
      <w:del w:id="114" w:author="David Wessel" w:date="2020-06-26T12:29:00Z">
        <w:r w:rsidDel="00CF7726">
          <w:rPr>
            <w:rFonts w:ascii="Calibri" w:eastAsia="Calibri" w:hAnsi="Calibri" w:cs="Calibri"/>
          </w:rPr>
          <w:delText>p</w:delText>
        </w:r>
      </w:del>
      <w:r>
        <w:rPr>
          <w:rFonts w:ascii="Calibri" w:eastAsia="Calibri" w:hAnsi="Calibri" w:cs="Calibri"/>
        </w:rPr>
        <w:t xml:space="preserve">aycheck </w:t>
      </w:r>
      <w:ins w:id="115" w:author="David Wessel" w:date="2020-06-26T12:29:00Z">
        <w:r w:rsidR="00CF7726">
          <w:rPr>
            <w:rFonts w:ascii="Calibri" w:eastAsia="Calibri" w:hAnsi="Calibri" w:cs="Calibri"/>
          </w:rPr>
          <w:t>P</w:t>
        </w:r>
      </w:ins>
      <w:del w:id="116" w:author="David Wessel" w:date="2020-06-26T12:29:00Z">
        <w:r w:rsidDel="00CF7726">
          <w:rPr>
            <w:rFonts w:ascii="Calibri" w:eastAsia="Calibri" w:hAnsi="Calibri" w:cs="Calibri"/>
          </w:rPr>
          <w:delText>p</w:delText>
        </w:r>
      </w:del>
      <w:r>
        <w:rPr>
          <w:rFonts w:ascii="Calibri" w:eastAsia="Calibri" w:hAnsi="Calibri" w:cs="Calibri"/>
        </w:rPr>
        <w:t xml:space="preserve">rotection </w:t>
      </w:r>
      <w:del w:id="117" w:author="David Wessel" w:date="2020-06-26T12:37:00Z">
        <w:r w:rsidDel="00533AF8">
          <w:rPr>
            <w:rFonts w:ascii="Calibri" w:eastAsia="Calibri" w:hAnsi="Calibri" w:cs="Calibri"/>
          </w:rPr>
          <w:delText>p</w:delText>
        </w:r>
      </w:del>
      <w:ins w:id="118" w:author="David Wessel" w:date="2020-06-26T12:29:00Z">
        <w:r w:rsidR="00CF7726">
          <w:rPr>
            <w:rFonts w:ascii="Calibri" w:eastAsia="Calibri" w:hAnsi="Calibri" w:cs="Calibri"/>
          </w:rPr>
          <w:t>P</w:t>
        </w:r>
      </w:ins>
      <w:ins w:id="119" w:author="David Wessel" w:date="2020-06-26T12:37:00Z">
        <w:r w:rsidR="00533AF8">
          <w:rPr>
            <w:rFonts w:ascii="Calibri" w:eastAsia="Calibri" w:hAnsi="Calibri" w:cs="Calibri"/>
          </w:rPr>
          <w:t>r</w:t>
        </w:r>
      </w:ins>
      <w:del w:id="120" w:author="David Wessel" w:date="2020-06-26T12:29:00Z">
        <w:r w:rsidDel="00CF7726">
          <w:rPr>
            <w:rFonts w:ascii="Calibri" w:eastAsia="Calibri" w:hAnsi="Calibri" w:cs="Calibri"/>
          </w:rPr>
          <w:delText>r</w:delText>
        </w:r>
      </w:del>
      <w:r>
        <w:rPr>
          <w:rFonts w:ascii="Calibri" w:eastAsia="Calibri" w:hAnsi="Calibri" w:cs="Calibri"/>
        </w:rPr>
        <w:t>ogram (PPP), as well as the reductions in taxes and increased spending on Medicaid, unemployment, and SNAP that occur automatically in a recession. Federally</w:t>
      </w:r>
      <w:ins w:id="121" w:author="David Wessel" w:date="2020-06-26T12:30:00Z">
        <w:r w:rsidR="00CF7726">
          <w:rPr>
            <w:rFonts w:ascii="Calibri" w:eastAsia="Calibri" w:hAnsi="Calibri" w:cs="Calibri"/>
          </w:rPr>
          <w:t xml:space="preserve"> </w:t>
        </w:r>
      </w:ins>
      <w:del w:id="122" w:author="David Wessel" w:date="2020-06-26T12:30:00Z">
        <w:r w:rsidDel="00CF7726">
          <w:rPr>
            <w:rFonts w:ascii="Calibri" w:eastAsia="Calibri" w:hAnsi="Calibri" w:cs="Calibri"/>
          </w:rPr>
          <w:delText>-</w:delText>
        </w:r>
      </w:del>
      <w:r>
        <w:rPr>
          <w:rFonts w:ascii="Calibri" w:eastAsia="Calibri" w:hAnsi="Calibri" w:cs="Calibri"/>
        </w:rPr>
        <w:t>financed purchase</w:t>
      </w:r>
      <w:r w:rsidR="00F10E99">
        <w:rPr>
          <w:rFonts w:ascii="Calibri" w:eastAsia="Calibri" w:hAnsi="Calibri" w:cs="Calibri"/>
        </w:rPr>
        <w:t>s</w:t>
      </w:r>
      <w:r>
        <w:rPr>
          <w:rFonts w:ascii="Calibri" w:eastAsia="Calibri" w:hAnsi="Calibri" w:cs="Calibri"/>
        </w:rPr>
        <w:t xml:space="preserve">—mainly grants to state and local governments and hospitals and community health centers—also boost the economy in coming quarters. </w:t>
      </w:r>
      <w:r w:rsidR="00F10E99">
        <w:rPr>
          <w:rFonts w:ascii="Calibri" w:eastAsia="Calibri" w:hAnsi="Calibri" w:cs="Calibri"/>
        </w:rPr>
        <w:t>Purchases financed by s</w:t>
      </w:r>
      <w:r>
        <w:rPr>
          <w:rFonts w:ascii="Calibri" w:eastAsia="Calibri" w:hAnsi="Calibri" w:cs="Calibri"/>
        </w:rPr>
        <w:t xml:space="preserve">tate and local </w:t>
      </w:r>
      <w:r w:rsidR="00F10E99">
        <w:rPr>
          <w:rFonts w:ascii="Calibri" w:eastAsia="Calibri" w:hAnsi="Calibri" w:cs="Calibri"/>
        </w:rPr>
        <w:t>governments</w:t>
      </w:r>
      <w:r>
        <w:rPr>
          <w:rFonts w:ascii="Calibri" w:eastAsia="Calibri" w:hAnsi="Calibri" w:cs="Calibri"/>
        </w:rPr>
        <w:t>, on the other hand, are a restraining factor, as the need to balance budgets in the fact of declining tax reve</w:t>
      </w:r>
      <w:r w:rsidR="00F10E99">
        <w:rPr>
          <w:rFonts w:ascii="Calibri" w:eastAsia="Calibri" w:hAnsi="Calibri" w:cs="Calibri"/>
        </w:rPr>
        <w:t>n</w:t>
      </w:r>
      <w:r>
        <w:rPr>
          <w:rFonts w:ascii="Calibri" w:eastAsia="Calibri" w:hAnsi="Calibri" w:cs="Calibri"/>
        </w:rPr>
        <w:t>ues force</w:t>
      </w:r>
      <w:r w:rsidR="00F10E99">
        <w:rPr>
          <w:rFonts w:ascii="Calibri" w:eastAsia="Calibri" w:hAnsi="Calibri" w:cs="Calibri"/>
        </w:rPr>
        <w:t>s</w:t>
      </w:r>
      <w:r>
        <w:rPr>
          <w:rFonts w:ascii="Calibri" w:eastAsia="Calibri" w:hAnsi="Calibri" w:cs="Calibri"/>
        </w:rPr>
        <w:t xml:space="preserve"> state and local government to </w:t>
      </w:r>
      <w:r w:rsidR="00F10E99">
        <w:rPr>
          <w:rFonts w:ascii="Calibri" w:eastAsia="Calibri" w:hAnsi="Calibri" w:cs="Calibri"/>
        </w:rPr>
        <w:t>make big cuts in spending</w:t>
      </w:r>
      <w:r>
        <w:rPr>
          <w:rFonts w:ascii="Calibri" w:eastAsia="Calibri" w:hAnsi="Calibri" w:cs="Calibri"/>
        </w:rPr>
        <w:t xml:space="preserve">. </w:t>
      </w:r>
    </w:p>
    <w:p w14:paraId="2F11CB69" w14:textId="7EF95B41" w:rsidR="00CF7726" w:rsidRPr="00533AF8" w:rsidRDefault="00533AF8" w:rsidP="7F476163">
      <w:pPr>
        <w:rPr>
          <w:del w:id="123" w:author="David Wessel" w:date="2020-06-26T18:01:00Z"/>
          <w:rFonts w:ascii="Calibri" w:eastAsia="Calibri" w:hAnsi="Calibri" w:cs="Calibri"/>
          <w:i/>
          <w:iCs/>
          <w:rPrChange w:id="124" w:author="David Wessel" w:date="2020-06-26T12:33:00Z">
            <w:rPr>
              <w:del w:id="125" w:author="David Wessel" w:date="2020-06-26T18:01:00Z"/>
              <w:rFonts w:ascii="Calibri" w:eastAsia="Calibri" w:hAnsi="Calibri" w:cs="Calibri"/>
            </w:rPr>
          </w:rPrChange>
        </w:rPr>
      </w:pPr>
      <w:commentRangeStart w:id="126"/>
      <w:ins w:id="127" w:author="Kadija Yilla" w:date="2020-06-26T13:10:00Z">
        <w:del w:id="128" w:author="David Wessel" w:date="2020-06-26T18:01:00Z">
          <w:r w:rsidRPr="7F476163" w:rsidDel="006B66F2">
            <w:rPr>
              <w:rFonts w:ascii="Calibri" w:eastAsia="Calibri" w:hAnsi="Calibri" w:cs="Calibri"/>
              <w:i/>
              <w:iCs/>
            </w:rPr>
            <w:delText>history</w:delText>
          </w:r>
        </w:del>
      </w:ins>
      <w:commentRangeEnd w:id="126"/>
      <w:r>
        <w:rPr>
          <w:rStyle w:val="CommentReference"/>
        </w:rPr>
        <w:commentReference w:id="126"/>
      </w:r>
    </w:p>
    <w:p w14:paraId="3AF2769B" w14:textId="73E6DBBC" w:rsidR="00D725DE" w:rsidRPr="00C93CBF" w:rsidRDefault="001D6DC5" w:rsidP="00C93CBF">
      <w:pPr>
        <w:rPr>
          <w:rFonts w:ascii="Calibri" w:eastAsia="Calibri" w:hAnsi="Calibri" w:cs="Calibri"/>
        </w:rPr>
      </w:pPr>
      <w:r>
        <w:rPr>
          <w:rFonts w:ascii="Calibri" w:eastAsia="Calibri" w:hAnsi="Calibri" w:cs="Calibri"/>
        </w:rPr>
        <w:t xml:space="preserve">While the overall trajectory of the FIM is </w:t>
      </w:r>
      <w:del w:id="129" w:author="David Wessel" w:date="2020-06-26T12:41:00Z">
        <w:r w:rsidDel="00533AF8">
          <w:rPr>
            <w:rFonts w:ascii="Calibri" w:eastAsia="Calibri" w:hAnsi="Calibri" w:cs="Calibri"/>
          </w:rPr>
          <w:delText>clea</w:delText>
        </w:r>
      </w:del>
      <w:ins w:id="130" w:author="David Wessel" w:date="2020-06-26T12:41:00Z">
        <w:r w:rsidR="00533AF8">
          <w:rPr>
            <w:rFonts w:ascii="Calibri" w:eastAsia="Calibri" w:hAnsi="Calibri" w:cs="Calibri"/>
          </w:rPr>
          <w:t xml:space="preserve">clear: </w:t>
        </w:r>
      </w:ins>
      <w:ins w:id="131" w:author="Louise Sheiner" w:date="2020-06-26T13:40:00Z">
        <w:r w:rsidR="009203BA">
          <w:rPr>
            <w:rFonts w:ascii="Calibri" w:eastAsia="Calibri" w:hAnsi="Calibri" w:cs="Calibri"/>
          </w:rPr>
          <w:t>a</w:t>
        </w:r>
      </w:ins>
      <w:ins w:id="132" w:author="David Wessel" w:date="2020-06-26T12:41:00Z">
        <w:del w:id="133" w:author="Louise Sheiner" w:date="2020-06-26T13:40:00Z">
          <w:r w:rsidR="00533AF8">
            <w:rPr>
              <w:rFonts w:ascii="Calibri" w:eastAsia="Calibri" w:hAnsi="Calibri" w:cs="Calibri"/>
            </w:rPr>
            <w:delText>A</w:delText>
          </w:r>
        </w:del>
        <w:r w:rsidR="00533AF8">
          <w:rPr>
            <w:rFonts w:ascii="Calibri" w:eastAsia="Calibri" w:hAnsi="Calibri" w:cs="Calibri"/>
          </w:rPr>
          <w:t xml:space="preserve"> </w:t>
        </w:r>
      </w:ins>
      <w:del w:id="134" w:author="David Wessel" w:date="2020-06-26T12:41:00Z">
        <w:r w:rsidDel="00533AF8">
          <w:rPr>
            <w:rFonts w:ascii="Calibri" w:eastAsia="Calibri" w:hAnsi="Calibri" w:cs="Calibri"/>
          </w:rPr>
          <w:delText>r</w:delText>
        </w:r>
        <w:r w:rsidR="00F10E99" w:rsidDel="00533AF8">
          <w:rPr>
            <w:rFonts w:ascii="Calibri" w:eastAsia="Calibri" w:hAnsi="Calibri" w:cs="Calibri"/>
          </w:rPr>
          <w:delText>—a b</w:delText>
        </w:r>
      </w:del>
      <w:del w:id="135" w:author="Kadija Yilla" w:date="2020-06-26T13:11:00Z">
        <w:r w:rsidR="00F10E99" w:rsidDel="000B2401">
          <w:rPr>
            <w:rFonts w:ascii="Calibri" w:eastAsia="Calibri" w:hAnsi="Calibri" w:cs="Calibri"/>
          </w:rPr>
          <w:delText xml:space="preserve">ig </w:delText>
        </w:r>
      </w:del>
      <w:r w:rsidR="00F10E99">
        <w:rPr>
          <w:rFonts w:ascii="Calibri" w:eastAsia="Calibri" w:hAnsi="Calibri" w:cs="Calibri"/>
        </w:rPr>
        <w:t>near</w:t>
      </w:r>
      <w:r w:rsidR="00C93CBF">
        <w:rPr>
          <w:rFonts w:ascii="Calibri" w:eastAsia="Calibri" w:hAnsi="Calibri" w:cs="Calibri"/>
        </w:rPr>
        <w:t>-</w:t>
      </w:r>
      <w:r w:rsidR="00F10E99">
        <w:rPr>
          <w:rFonts w:ascii="Calibri" w:eastAsia="Calibri" w:hAnsi="Calibri" w:cs="Calibri"/>
        </w:rPr>
        <w:t xml:space="preserve">term boost to economy that abates quickly, followed by several quarters of </w:t>
      </w:r>
      <w:del w:id="136" w:author="David Wessel" w:date="2020-06-26T12:41:00Z">
        <w:r w:rsidR="00F10E99" w:rsidDel="00533AF8">
          <w:rPr>
            <w:rFonts w:ascii="Calibri" w:eastAsia="Calibri" w:hAnsi="Calibri" w:cs="Calibri"/>
          </w:rPr>
          <w:delText>restraint</w:delText>
        </w:r>
      </w:del>
      <w:ins w:id="137" w:author="David Wessel" w:date="2020-06-26T12:41:00Z">
        <w:r w:rsidR="00533AF8">
          <w:rPr>
            <w:rFonts w:ascii="Calibri" w:eastAsia="Calibri" w:hAnsi="Calibri" w:cs="Calibri"/>
          </w:rPr>
          <w:t>restraint</w:t>
        </w:r>
      </w:ins>
      <w:ins w:id="138" w:author="Louise Sheiner" w:date="2020-06-26T13:40:00Z">
        <w:r w:rsidR="00533AF8">
          <w:rPr>
            <w:rFonts w:ascii="Calibri" w:eastAsia="Calibri" w:hAnsi="Calibri" w:cs="Calibri"/>
          </w:rPr>
          <w:t xml:space="preserve">, </w:t>
        </w:r>
      </w:ins>
      <w:ins w:id="139" w:author="David Wessel" w:date="2020-06-26T12:42:00Z">
        <w:del w:id="140" w:author="Louise Sheiner" w:date="2020-06-26T13:40:00Z">
          <w:r w:rsidR="00533AF8" w:rsidDel="009203BA">
            <w:rPr>
              <w:rFonts w:ascii="Calibri" w:eastAsia="Calibri" w:hAnsi="Calibri" w:cs="Calibri"/>
            </w:rPr>
            <w:delText xml:space="preserve">, </w:delText>
          </w:r>
          <w:r w:rsidR="00533AF8">
            <w:rPr>
              <w:rFonts w:ascii="Calibri" w:eastAsia="Calibri" w:hAnsi="Calibri" w:cs="Calibri"/>
            </w:rPr>
            <w:delText xml:space="preserve">but </w:delText>
          </w:r>
        </w:del>
      </w:ins>
      <w:del w:id="141" w:author="David Wessel" w:date="2020-06-26T12:42:00Z">
        <w:r w:rsidR="00F10E99" w:rsidDel="00533AF8">
          <w:rPr>
            <w:rFonts w:ascii="Calibri" w:eastAsia="Calibri" w:hAnsi="Calibri" w:cs="Calibri"/>
          </w:rPr>
          <w:delText>—</w:delText>
        </w:r>
      </w:del>
      <w:r w:rsidR="00E43506">
        <w:rPr>
          <w:rFonts w:ascii="Calibri" w:eastAsia="Calibri" w:hAnsi="Calibri" w:cs="Calibri"/>
        </w:rPr>
        <w:t xml:space="preserve">the </w:t>
      </w:r>
      <w:r>
        <w:rPr>
          <w:rFonts w:ascii="Calibri" w:eastAsia="Calibri" w:hAnsi="Calibri" w:cs="Calibri"/>
        </w:rPr>
        <w:t xml:space="preserve">exact magnitude and timing </w:t>
      </w:r>
      <w:r w:rsidR="00E43506">
        <w:rPr>
          <w:rFonts w:ascii="Calibri" w:eastAsia="Calibri" w:hAnsi="Calibri" w:cs="Calibri"/>
        </w:rPr>
        <w:t xml:space="preserve">of the effects </w:t>
      </w:r>
      <w:r>
        <w:rPr>
          <w:rFonts w:ascii="Calibri" w:eastAsia="Calibri" w:hAnsi="Calibri" w:cs="Calibri"/>
        </w:rPr>
        <w:t xml:space="preserve">are </w:t>
      </w:r>
      <w:r w:rsidR="00E43506">
        <w:rPr>
          <w:rFonts w:ascii="Calibri" w:eastAsia="Calibri" w:hAnsi="Calibri" w:cs="Calibri"/>
        </w:rPr>
        <w:t>no</w:t>
      </w:r>
      <w:ins w:id="142" w:author="David Wessel" w:date="2020-06-26T12:32:00Z">
        <w:r w:rsidR="00CF7726">
          <w:rPr>
            <w:rFonts w:ascii="Calibri" w:eastAsia="Calibri" w:hAnsi="Calibri" w:cs="Calibri"/>
          </w:rPr>
          <w:t>t</w:t>
        </w:r>
      </w:ins>
      <w:ins w:id="143" w:author="David Wessel" w:date="2020-06-26T12:30:00Z">
        <w:r w:rsidR="00CF7726">
          <w:rPr>
            <w:rFonts w:ascii="Calibri" w:eastAsia="Calibri" w:hAnsi="Calibri" w:cs="Calibri"/>
          </w:rPr>
          <w:t>. We</w:t>
        </w:r>
      </w:ins>
      <w:del w:id="144" w:author="David Wessel" w:date="2020-06-26T12:30:00Z">
        <w:r w:rsidR="00E43506" w:rsidDel="00CF7726">
          <w:rPr>
            <w:rFonts w:ascii="Calibri" w:eastAsia="Calibri" w:hAnsi="Calibri" w:cs="Calibri"/>
          </w:rPr>
          <w:delText>t</w:delText>
        </w:r>
        <w:r w:rsidR="00C93CBF" w:rsidDel="00CF7726">
          <w:rPr>
            <w:rFonts w:ascii="Calibri" w:eastAsia="Calibri" w:hAnsi="Calibri" w:cs="Calibri"/>
          </w:rPr>
          <w:delText xml:space="preserve">—and we </w:delText>
        </w:r>
      </w:del>
      <w:ins w:id="145" w:author="David Wessel" w:date="2020-06-26T12:30:00Z">
        <w:r w:rsidR="00CF7726">
          <w:rPr>
            <w:rFonts w:ascii="Calibri" w:eastAsia="Calibri" w:hAnsi="Calibri" w:cs="Calibri"/>
          </w:rPr>
          <w:t xml:space="preserve"> </w:t>
        </w:r>
      </w:ins>
      <w:r w:rsidR="00C93CBF">
        <w:rPr>
          <w:rFonts w:ascii="Calibri" w:eastAsia="Calibri" w:hAnsi="Calibri" w:cs="Calibri"/>
        </w:rPr>
        <w:t xml:space="preserve">will </w:t>
      </w:r>
      <w:del w:id="146" w:author="David Wessel" w:date="2020-06-26T12:32:00Z">
        <w:r w:rsidR="00C93CBF" w:rsidDel="00CF7726">
          <w:rPr>
            <w:rFonts w:ascii="Calibri" w:eastAsia="Calibri" w:hAnsi="Calibri" w:cs="Calibri"/>
          </w:rPr>
          <w:delText xml:space="preserve">continue to </w:delText>
        </w:r>
      </w:del>
      <w:r w:rsidR="00C93CBF">
        <w:rPr>
          <w:rFonts w:ascii="Calibri" w:eastAsia="Calibri" w:hAnsi="Calibri" w:cs="Calibri"/>
        </w:rPr>
        <w:t>update the FIM as more information becomes available</w:t>
      </w:r>
      <w:r w:rsidR="00F10E99">
        <w:rPr>
          <w:rFonts w:ascii="Calibri" w:eastAsia="Calibri" w:hAnsi="Calibri" w:cs="Calibri"/>
        </w:rPr>
        <w:t>.</w:t>
      </w:r>
      <w:r w:rsidR="00C93CBF">
        <w:rPr>
          <w:rFonts w:ascii="Calibri" w:eastAsia="Calibri" w:hAnsi="Calibri" w:cs="Calibri"/>
        </w:rPr>
        <w:t xml:space="preserve"> For the current projection, we’ve </w:t>
      </w:r>
      <w:del w:id="147" w:author="David Wessel" w:date="2020-06-26T12:32:00Z">
        <w:r w:rsidR="00C93CBF" w:rsidDel="00CF7726">
          <w:rPr>
            <w:rFonts w:ascii="Calibri" w:eastAsia="Calibri" w:hAnsi="Calibri" w:cs="Calibri"/>
          </w:rPr>
          <w:delText>had to make</w:delText>
        </w:r>
      </w:del>
      <w:ins w:id="148" w:author="David Wessel" w:date="2020-06-26T12:32:00Z">
        <w:r w:rsidR="00CF7726">
          <w:rPr>
            <w:rFonts w:ascii="Calibri" w:eastAsia="Calibri" w:hAnsi="Calibri" w:cs="Calibri"/>
          </w:rPr>
          <w:t>made</w:t>
        </w:r>
        <w:del w:id="149" w:author="Louise Sheiner" w:date="2020-06-26T13:40:00Z">
          <w:r w:rsidR="00CF7726">
            <w:rPr>
              <w:rFonts w:ascii="Calibri" w:eastAsia="Calibri" w:hAnsi="Calibri" w:cs="Calibri"/>
            </w:rPr>
            <w:delText xml:space="preserve"> </w:delText>
          </w:r>
        </w:del>
      </w:ins>
      <w:r w:rsidR="00C93CBF">
        <w:rPr>
          <w:rFonts w:ascii="Calibri" w:eastAsia="Calibri" w:hAnsi="Calibri" w:cs="Calibri"/>
        </w:rPr>
        <w:t xml:space="preserve"> several assumptions—about the timing of the outlays from the recent legislation, for example, and, importantly, about the behavioral responses to it. </w:t>
      </w:r>
      <w:r w:rsidR="00F10E99">
        <w:rPr>
          <w:rFonts w:ascii="Calibri" w:eastAsia="Calibri" w:hAnsi="Calibri" w:cs="Calibri"/>
        </w:rPr>
        <w:t xml:space="preserve"> </w:t>
      </w:r>
      <w:r>
        <w:t>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w:t>
      </w:r>
      <w:r w:rsidR="00742735">
        <w:t>s</w:t>
      </w:r>
      <w:r>
        <w:t xml:space="preserve"> and social distancing could reduce consumption; the progressivity of </w:t>
      </w:r>
      <w:r w:rsidR="00742735">
        <w:t>the increased federal spending</w:t>
      </w:r>
      <w:r>
        <w:t xml:space="preserve">—particularly the $600 per week increase in unemployment benefits—could produce larger effects on consumption. Data available thus far suggest the spending response has been robust, and we have boosted our standard MPCs both for the rebate checks and the expanded unemployment benefits a bit. </w:t>
      </w:r>
    </w:p>
    <w:p w14:paraId="12D6549B" w14:textId="31AE2761" w:rsidR="00C93CBF" w:rsidRDefault="00D725DE" w:rsidP="001D6DC5">
      <w:r>
        <w:t>Estimating the impact of the Paycheck Protection Program on GDP is particularly difficult as it is too soon to know what share of those grants went to businesses that would have otherwise laid employees off—in which case the PPP funding operates much like unemployment insurance—and what share should be viewed more like standard business tax cuts that have only small near-term effects on business spending.  Evidence about who got these loans suggest they were not particularly well targeted</w:t>
      </w:r>
      <w:ins w:id="150" w:author="David Wessel" w:date="2020-06-26T12:33:00Z">
        <w:r w:rsidR="00CF7726">
          <w:t>. A</w:t>
        </w:r>
      </w:ins>
      <w:del w:id="151" w:author="David Wessel" w:date="2020-06-26T12:33:00Z">
        <w:r w:rsidDel="00CF7726">
          <w:delText>—ar</w:delText>
        </w:r>
      </w:del>
      <w:ins w:id="152" w:author="David Wessel" w:date="2020-06-26T12:33:00Z">
        <w:r w:rsidR="00CF7726">
          <w:t>r</w:t>
        </w:r>
      </w:ins>
      <w:del w:id="153" w:author="David Wessel" w:date="2020-06-26T12:33:00Z">
        <w:r w:rsidDel="00CF7726">
          <w:delText>e</w:delText>
        </w:r>
      </w:del>
      <w:ins w:id="154" w:author="David Wessel" w:date="2020-06-26T12:33:00Z">
        <w:r w:rsidR="00CF7726">
          <w:t>eas</w:t>
        </w:r>
      </w:ins>
      <w:del w:id="155" w:author="David Wessel" w:date="2020-06-26T12:33:00Z">
        <w:r w:rsidDel="00CF7726">
          <w:delText>as</w:delText>
        </w:r>
      </w:del>
      <w:r>
        <w:t xml:space="preserve"> of the country and industries hardest hit by the virus were not more likely to get the PPP loans, and initial data comparing layoffs between eligible and noneligible firms suggests little difference. As a result, we’ve assumed that </w:t>
      </w:r>
      <w:r w:rsidR="00742735">
        <w:t xml:space="preserve">additional </w:t>
      </w:r>
      <w:r>
        <w:t xml:space="preserve">spending </w:t>
      </w:r>
      <w:r w:rsidR="00742735">
        <w:t>as a result of</w:t>
      </w:r>
      <w:r>
        <w:t xml:space="preserve"> the PPP grants </w:t>
      </w:r>
      <w:r w:rsidR="00742735">
        <w:t>i</w:t>
      </w:r>
      <w:r>
        <w:t xml:space="preserve">s likely to be relatively small and slow. (Specifically, we’ve assumed a weighted average MPC that is ¼ the MPC we assume for UI, and ¾ the MPC we assume for corporate tax cuts.) </w:t>
      </w:r>
      <w:r w:rsidR="00C93CBF">
        <w:t xml:space="preserve"> </w:t>
      </w:r>
    </w:p>
    <w:p w14:paraId="21D7BDC8" w14:textId="19ECC1AB" w:rsidR="00AA1CC3" w:rsidRPr="00AA1CC3" w:rsidRDefault="001D6DC5" w:rsidP="00AA1CC3">
      <w:pPr>
        <w:rPr>
          <w:ins w:id="156" w:author="Louise Sheiner" w:date="2020-06-26T13:43:00Z"/>
        </w:rPr>
      </w:pPr>
      <w:r>
        <w:t xml:space="preserve">Finally, </w:t>
      </w:r>
      <w:r w:rsidR="00357935">
        <w:t>the FIM may not capture all the effects of recently enacted legislation on the economy. T</w:t>
      </w:r>
      <w:r>
        <w:t xml:space="preserve">he FIM is intended to capture the effects of fiscal policy on aggregate demand. Thus, we don’t include </w:t>
      </w:r>
      <w:r w:rsidR="00357935">
        <w:t>the benefits of the</w:t>
      </w:r>
      <w:r w:rsidR="003F10BF">
        <w:t xml:space="preserve"> up to</w:t>
      </w:r>
      <w:r w:rsidR="00357935">
        <w:t xml:space="preserve"> $</w:t>
      </w:r>
      <w:r w:rsidR="003F10BF">
        <w:t>450</w:t>
      </w:r>
      <w:r w:rsidR="00357935">
        <w:t xml:space="preserve"> billion </w:t>
      </w:r>
      <w:r w:rsidR="003F10BF">
        <w:t xml:space="preserve">in emergency lending </w:t>
      </w:r>
      <w:r>
        <w:t>authority for the Federal Reserve to lend nor do we include the potential benefits of PPP in keeping businesses from going bankrupt</w:t>
      </w:r>
      <w:ins w:id="157" w:author="David Wessel" w:date="2020-06-26T12:35:00Z">
        <w:r w:rsidR="00533AF8">
          <w:t>. W</w:t>
        </w:r>
      </w:ins>
      <w:del w:id="158" w:author="David Wessel" w:date="2020-06-26T12:35:00Z">
        <w:r w:rsidDel="00533AF8">
          <w:delText>—we</w:delText>
        </w:r>
      </w:del>
      <w:ins w:id="159" w:author="David Wessel" w:date="2020-06-26T12:35:00Z">
        <w:r w:rsidR="00533AF8">
          <w:t>e</w:t>
        </w:r>
      </w:ins>
      <w:r>
        <w:t xml:space="preserve"> consider whether the </w:t>
      </w:r>
      <w:r w:rsidR="003F10BF">
        <w:t>dollar amount of the</w:t>
      </w:r>
      <w:r>
        <w:t xml:space="preserve"> PPP loans are spent but not the </w:t>
      </w:r>
      <w:r w:rsidR="00357935">
        <w:t xml:space="preserve">longer term </w:t>
      </w:r>
      <w:r>
        <w:t xml:space="preserve">benefits of keeping businesses from folding. </w:t>
      </w:r>
    </w:p>
    <w:p w14:paraId="27F9B90A" w14:textId="0612D13B" w:rsidR="00EF1A50" w:rsidRPr="00291484" w:rsidRDefault="00291484" w:rsidP="001D6DC5">
      <w:pPr>
        <w:rPr>
          <w:rFonts w:ascii="Calibri" w:eastAsia="Calibri" w:hAnsi="Calibri" w:cs="Calibri"/>
          <w:rPrChange w:id="160" w:author="Kadija Yilla" w:date="2020-06-26T14:00:00Z">
            <w:rPr/>
          </w:rPrChange>
        </w:rPr>
      </w:pPr>
      <w:ins w:id="161" w:author="Kadija Yilla" w:date="2020-06-26T14:00:00Z">
        <w:r w:rsidRPr="03611039">
          <w:rPr>
            <w:rFonts w:ascii="Calibri" w:eastAsia="Calibri" w:hAnsi="Calibri" w:cs="Calibri"/>
          </w:rPr>
          <w:t xml:space="preserve">The Fiscal Impact Measure goes back to 2000. It traces the significant federal fiscal stimulus during and after the Great Recession, the subsequent tightening of federal spending in the 2012-14 period, </w:t>
        </w:r>
        <w:r>
          <w:rPr>
            <w:rFonts w:ascii="Calibri" w:eastAsia="Calibri" w:hAnsi="Calibri" w:cs="Calibri"/>
          </w:rPr>
          <w:t xml:space="preserve">and </w:t>
        </w:r>
        <w:r w:rsidRPr="03611039">
          <w:rPr>
            <w:rFonts w:ascii="Calibri" w:eastAsia="Calibri" w:hAnsi="Calibri" w:cs="Calibri"/>
          </w:rPr>
          <w:t>the smaller effects that local, state, and federal fiscal policies had on the pace of economic growth in the last year</w:t>
        </w:r>
        <w:r>
          <w:rPr>
            <w:rFonts w:ascii="Calibri" w:eastAsia="Calibri" w:hAnsi="Calibri" w:cs="Calibri"/>
          </w:rPr>
          <w:t xml:space="preserve">. </w:t>
        </w:r>
      </w:ins>
    </w:p>
    <w:p w14:paraId="1530A556" w14:textId="4B45827C" w:rsidR="00364FFC" w:rsidRDefault="00364FFC" w:rsidP="00C93CBF">
      <w:pPr>
        <w:rPr>
          <w:i/>
          <w:iCs/>
        </w:rPr>
      </w:pPr>
      <w:r w:rsidRPr="4C8E298E">
        <w:rPr>
          <w:i/>
          <w:iCs/>
        </w:rPr>
        <w:t xml:space="preserve">For more on </w:t>
      </w:r>
      <w:r w:rsidR="00357935">
        <w:rPr>
          <w:i/>
          <w:iCs/>
        </w:rPr>
        <w:t>the FIM,</w:t>
      </w:r>
      <w:r w:rsidRPr="4C8E298E">
        <w:rPr>
          <w:i/>
          <w:iCs/>
        </w:rPr>
        <w:t xml:space="preserve"> see our </w:t>
      </w:r>
      <w:hyperlink r:id="rId12" w:history="1">
        <w:r w:rsidRPr="00413462">
          <w:rPr>
            <w:rStyle w:val="Hyperlink"/>
            <w:i/>
            <w:iCs/>
          </w:rPr>
          <w:t>methodology »</w:t>
        </w:r>
      </w:hyperlink>
      <w:r w:rsidRPr="4C8E298E">
        <w:rPr>
          <w:i/>
          <w:iCs/>
        </w:rPr>
        <w:t xml:space="preserve">. You can also read our </w:t>
      </w:r>
      <w:hyperlink r:id="rId13"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David Wessel" w:date="2020-06-26T12:39:00Z" w:initials="DW">
    <w:p w14:paraId="7C395573" w14:textId="2EFF4B58" w:rsidR="00533AF8" w:rsidRDefault="00533AF8">
      <w:pPr>
        <w:pStyle w:val="CommentText"/>
      </w:pPr>
      <w:r>
        <w:rPr>
          <w:rStyle w:val="CommentReference"/>
        </w:rPr>
        <w:annotationRef/>
      </w:r>
      <w:proofErr w:type="spellStart"/>
      <w:r>
        <w:t>i</w:t>
      </w:r>
      <w:proofErr w:type="spellEnd"/>
    </w:p>
  </w:comment>
  <w:comment w:id="20" w:author="Kadija Yilla" w:date="2020-06-26T13:48:00Z" w:initials="KDY">
    <w:p w14:paraId="568845B7" w14:textId="2A63042C" w:rsidR="00AD30CD" w:rsidRDefault="00AD30CD">
      <w:pPr>
        <w:pStyle w:val="CommentText"/>
      </w:pPr>
      <w:r>
        <w:rPr>
          <w:rStyle w:val="CommentReference"/>
        </w:rPr>
        <w:annotationRef/>
      </w:r>
      <w:r>
        <w:t>is this a typo David?</w:t>
      </w:r>
    </w:p>
  </w:comment>
  <w:comment w:id="65" w:author="David Wessel" w:date="2020-06-26T12:28:00Z" w:initials="DW">
    <w:p w14:paraId="6A87C57B" w14:textId="2F7861EA" w:rsidR="00CF7726" w:rsidRDefault="00CF7726">
      <w:pPr>
        <w:pStyle w:val="CommentText"/>
      </w:pPr>
      <w:r>
        <w:rPr>
          <w:rStyle w:val="CommentReference"/>
        </w:rPr>
        <w:annotationRef/>
      </w:r>
      <w:r>
        <w:t xml:space="preserve">Historically? How long do we go back? </w:t>
      </w:r>
    </w:p>
  </w:comment>
  <w:comment w:id="66" w:author="Kadija Yilla" w:date="2020-06-26T13:08:00Z" w:initials="KDY">
    <w:p w14:paraId="3FE986C1" w14:textId="1E510587" w:rsidR="003C3CE5" w:rsidRDefault="003C3CE5">
      <w:pPr>
        <w:pStyle w:val="CommentText"/>
      </w:pPr>
      <w:r>
        <w:rPr>
          <w:rStyle w:val="CommentReference"/>
        </w:rPr>
        <w:annotationRef/>
      </w:r>
      <w:r>
        <w:t>We have FIM data from 1973 but online we show it from 2000</w:t>
      </w:r>
    </w:p>
  </w:comment>
  <w:comment w:id="67" w:author="David Wessel" w:date="2020-06-26T13:26:00Z" w:initials="DW">
    <w:p w14:paraId="05761E90" w14:textId="7484597F" w:rsidR="0F0DA2A6" w:rsidRDefault="0F0DA2A6">
      <w:pPr>
        <w:pStyle w:val="CommentText"/>
      </w:pPr>
      <w:r>
        <w:t>so we sho</w:t>
      </w:r>
      <w:r w:rsidR="00412ACF">
        <w:t>u</w:t>
      </w:r>
      <w:r>
        <w:t>ld say something like the highest level since 1973, the earliest year for which we have data, or something.</w:t>
      </w:r>
      <w:r>
        <w:rPr>
          <w:rStyle w:val="CommentReference"/>
        </w:rPr>
        <w:annotationRef/>
      </w:r>
    </w:p>
    <w:p w14:paraId="4B092D3F" w14:textId="7911F177" w:rsidR="0F0DA2A6" w:rsidRDefault="0F0DA2A6">
      <w:pPr>
        <w:pStyle w:val="CommentText"/>
      </w:pPr>
    </w:p>
  </w:comment>
  <w:comment w:id="126" w:author="Kadija Yilla" w:date="2020-06-26T13:15:00Z" w:initials="KDY">
    <w:p w14:paraId="3B13BF48" w14:textId="4AA57597" w:rsidR="003A3D20" w:rsidRDefault="003A3D20">
      <w:pPr>
        <w:pStyle w:val="CommentText"/>
      </w:pPr>
      <w:r>
        <w:rPr>
          <w:rStyle w:val="CommentReference"/>
        </w:rPr>
        <w:annotationRef/>
      </w:r>
      <w:r>
        <w:t xml:space="preserve">I’m going to add </w:t>
      </w:r>
      <w:r w:rsidR="00770C13">
        <w:t>these to the third paragraph</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395573" w15:done="0"/>
  <w15:commentEx w15:paraId="568845B7" w15:paraIdParent="7C395573" w15:done="0"/>
  <w15:commentEx w15:paraId="6A87C57B" w15:done="1"/>
  <w15:commentEx w15:paraId="3FE986C1" w15:paraIdParent="6A87C57B" w15:done="1"/>
  <w15:commentEx w15:paraId="4B092D3F" w15:paraIdParent="6A87C57B" w15:done="1"/>
  <w15:commentEx w15:paraId="3B13B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6AE4" w16cex:dateUtc="2020-06-26T16:39:00Z"/>
  <w16cex:commentExtensible w16cex:durableId="22A07B16" w16cex:dateUtc="2020-06-26T17:48:00Z"/>
  <w16cex:commentExtensible w16cex:durableId="22A06866" w16cex:dateUtc="2020-06-26T16:28:00Z"/>
  <w16cex:commentExtensible w16cex:durableId="22A071C4" w16cex:dateUtc="2020-06-26T17:08:00Z"/>
  <w16cex:commentExtensible w16cex:durableId="317D2BBD" w16cex:dateUtc="2020-06-26T17:26:00Z"/>
  <w16cex:commentExtensible w16cex:durableId="22A07377" w16cex:dateUtc="2020-06-26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395573" w16cid:durableId="22A06AE4"/>
  <w16cid:commentId w16cid:paraId="568845B7" w16cid:durableId="22A07B16"/>
  <w16cid:commentId w16cid:paraId="6A87C57B" w16cid:durableId="22A06866"/>
  <w16cid:commentId w16cid:paraId="3FE986C1" w16cid:durableId="22A071C4"/>
  <w16cid:commentId w16cid:paraId="4B092D3F" w16cid:durableId="317D2BBD"/>
  <w16cid:commentId w16cid:paraId="3B13BF48" w16cid:durableId="22A073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Wessel">
    <w15:presenceInfo w15:providerId="AD" w15:userId="S::dwessel@brookings.edu::ccb472b7-686c-4155-a47e-adf138012449"/>
  </w15:person>
  <w15:person w15:author="Kadija Yilla">
    <w15:presenceInfo w15:providerId="AD" w15:userId="S::kyilla@brookings.edu::1d0f8558-0594-40f7-8134-e540cb01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32909"/>
    <w:rsid w:val="000341B2"/>
    <w:rsid w:val="0004354D"/>
    <w:rsid w:val="00054D77"/>
    <w:rsid w:val="00062CEA"/>
    <w:rsid w:val="0007162D"/>
    <w:rsid w:val="00076F00"/>
    <w:rsid w:val="000842A9"/>
    <w:rsid w:val="000917BB"/>
    <w:rsid w:val="00095EC9"/>
    <w:rsid w:val="000A17D1"/>
    <w:rsid w:val="000B11B7"/>
    <w:rsid w:val="000B2401"/>
    <w:rsid w:val="000B47E2"/>
    <w:rsid w:val="000C3C9C"/>
    <w:rsid w:val="000D170D"/>
    <w:rsid w:val="000E2459"/>
    <w:rsid w:val="000F3521"/>
    <w:rsid w:val="000F783B"/>
    <w:rsid w:val="00101DA9"/>
    <w:rsid w:val="00104A3F"/>
    <w:rsid w:val="00111A2B"/>
    <w:rsid w:val="00113B26"/>
    <w:rsid w:val="00114438"/>
    <w:rsid w:val="00116129"/>
    <w:rsid w:val="001218D3"/>
    <w:rsid w:val="00133FF0"/>
    <w:rsid w:val="0014650D"/>
    <w:rsid w:val="00152639"/>
    <w:rsid w:val="0016015F"/>
    <w:rsid w:val="00175327"/>
    <w:rsid w:val="00197332"/>
    <w:rsid w:val="001A29DA"/>
    <w:rsid w:val="001B1FF8"/>
    <w:rsid w:val="001B30E6"/>
    <w:rsid w:val="001C6C80"/>
    <w:rsid w:val="001D6DC5"/>
    <w:rsid w:val="001F2FAA"/>
    <w:rsid w:val="00210195"/>
    <w:rsid w:val="002166CB"/>
    <w:rsid w:val="00216A5D"/>
    <w:rsid w:val="00220DC8"/>
    <w:rsid w:val="00247397"/>
    <w:rsid w:val="00256581"/>
    <w:rsid w:val="00270398"/>
    <w:rsid w:val="00275532"/>
    <w:rsid w:val="00283611"/>
    <w:rsid w:val="00284196"/>
    <w:rsid w:val="0028538C"/>
    <w:rsid w:val="00291484"/>
    <w:rsid w:val="002B5197"/>
    <w:rsid w:val="002B76F6"/>
    <w:rsid w:val="002C01C7"/>
    <w:rsid w:val="002D148A"/>
    <w:rsid w:val="002D1984"/>
    <w:rsid w:val="002D2549"/>
    <w:rsid w:val="002D2D0E"/>
    <w:rsid w:val="002F1BBA"/>
    <w:rsid w:val="002F67BD"/>
    <w:rsid w:val="00310B83"/>
    <w:rsid w:val="003211C9"/>
    <w:rsid w:val="0032180C"/>
    <w:rsid w:val="00331CB8"/>
    <w:rsid w:val="00346BA3"/>
    <w:rsid w:val="003503FE"/>
    <w:rsid w:val="00353E32"/>
    <w:rsid w:val="00354E30"/>
    <w:rsid w:val="003573A3"/>
    <w:rsid w:val="00357935"/>
    <w:rsid w:val="00364FFC"/>
    <w:rsid w:val="00372B2A"/>
    <w:rsid w:val="00377B56"/>
    <w:rsid w:val="00382764"/>
    <w:rsid w:val="00384555"/>
    <w:rsid w:val="00386326"/>
    <w:rsid w:val="003A036E"/>
    <w:rsid w:val="003A18B8"/>
    <w:rsid w:val="003A1D34"/>
    <w:rsid w:val="003A3A81"/>
    <w:rsid w:val="003A3D20"/>
    <w:rsid w:val="003C1896"/>
    <w:rsid w:val="003C2E15"/>
    <w:rsid w:val="003C3CE5"/>
    <w:rsid w:val="003C7639"/>
    <w:rsid w:val="003D2E95"/>
    <w:rsid w:val="003E14CC"/>
    <w:rsid w:val="003E3294"/>
    <w:rsid w:val="003F10BF"/>
    <w:rsid w:val="003F22A7"/>
    <w:rsid w:val="00405FF1"/>
    <w:rsid w:val="00406678"/>
    <w:rsid w:val="00407E51"/>
    <w:rsid w:val="00412ACF"/>
    <w:rsid w:val="00413462"/>
    <w:rsid w:val="004178C6"/>
    <w:rsid w:val="00420771"/>
    <w:rsid w:val="00431184"/>
    <w:rsid w:val="00440E54"/>
    <w:rsid w:val="00446EA5"/>
    <w:rsid w:val="004514C9"/>
    <w:rsid w:val="00452850"/>
    <w:rsid w:val="00455E71"/>
    <w:rsid w:val="004705AE"/>
    <w:rsid w:val="00475FE9"/>
    <w:rsid w:val="00476D8B"/>
    <w:rsid w:val="004843B2"/>
    <w:rsid w:val="00490C8F"/>
    <w:rsid w:val="004B1797"/>
    <w:rsid w:val="004B19FD"/>
    <w:rsid w:val="004C586D"/>
    <w:rsid w:val="004D70CC"/>
    <w:rsid w:val="004E0A46"/>
    <w:rsid w:val="004F5398"/>
    <w:rsid w:val="00500D5E"/>
    <w:rsid w:val="00501323"/>
    <w:rsid w:val="0050570B"/>
    <w:rsid w:val="00517A9C"/>
    <w:rsid w:val="005269EA"/>
    <w:rsid w:val="00532895"/>
    <w:rsid w:val="00533AF8"/>
    <w:rsid w:val="00536C78"/>
    <w:rsid w:val="00553A91"/>
    <w:rsid w:val="00576FEA"/>
    <w:rsid w:val="00577FA8"/>
    <w:rsid w:val="005840E2"/>
    <w:rsid w:val="005A79A1"/>
    <w:rsid w:val="005D050A"/>
    <w:rsid w:val="005D345D"/>
    <w:rsid w:val="005D3E03"/>
    <w:rsid w:val="005D5885"/>
    <w:rsid w:val="005E3246"/>
    <w:rsid w:val="005F107E"/>
    <w:rsid w:val="005F3327"/>
    <w:rsid w:val="0060256B"/>
    <w:rsid w:val="00604795"/>
    <w:rsid w:val="00605AC4"/>
    <w:rsid w:val="00623CA8"/>
    <w:rsid w:val="00624239"/>
    <w:rsid w:val="00636A63"/>
    <w:rsid w:val="00642ED6"/>
    <w:rsid w:val="00643C0B"/>
    <w:rsid w:val="00652C0C"/>
    <w:rsid w:val="006540A0"/>
    <w:rsid w:val="0066430B"/>
    <w:rsid w:val="00675FCC"/>
    <w:rsid w:val="00676006"/>
    <w:rsid w:val="00677E02"/>
    <w:rsid w:val="006908D0"/>
    <w:rsid w:val="006B1055"/>
    <w:rsid w:val="006B3AC7"/>
    <w:rsid w:val="006B4222"/>
    <w:rsid w:val="006B66F2"/>
    <w:rsid w:val="006B7370"/>
    <w:rsid w:val="006C75C1"/>
    <w:rsid w:val="006E5893"/>
    <w:rsid w:val="006E6AA2"/>
    <w:rsid w:val="006F2DC0"/>
    <w:rsid w:val="0071727A"/>
    <w:rsid w:val="00725628"/>
    <w:rsid w:val="00742735"/>
    <w:rsid w:val="00742BED"/>
    <w:rsid w:val="00744D3A"/>
    <w:rsid w:val="00753C50"/>
    <w:rsid w:val="00765256"/>
    <w:rsid w:val="00770C13"/>
    <w:rsid w:val="007A4DFE"/>
    <w:rsid w:val="007A5CD1"/>
    <w:rsid w:val="007B5CBE"/>
    <w:rsid w:val="007D1A46"/>
    <w:rsid w:val="007E21B2"/>
    <w:rsid w:val="007F5CED"/>
    <w:rsid w:val="00800542"/>
    <w:rsid w:val="0080378D"/>
    <w:rsid w:val="00817D95"/>
    <w:rsid w:val="00832B35"/>
    <w:rsid w:val="00840B05"/>
    <w:rsid w:val="00843005"/>
    <w:rsid w:val="00857EAF"/>
    <w:rsid w:val="008669D5"/>
    <w:rsid w:val="0087219B"/>
    <w:rsid w:val="0087310E"/>
    <w:rsid w:val="008858F4"/>
    <w:rsid w:val="008904D5"/>
    <w:rsid w:val="008A061C"/>
    <w:rsid w:val="008A21D4"/>
    <w:rsid w:val="008A4AF5"/>
    <w:rsid w:val="008B40A7"/>
    <w:rsid w:val="008B61D6"/>
    <w:rsid w:val="008C4848"/>
    <w:rsid w:val="008E3B3A"/>
    <w:rsid w:val="008F56E0"/>
    <w:rsid w:val="00901DAF"/>
    <w:rsid w:val="00902EAE"/>
    <w:rsid w:val="00903C7D"/>
    <w:rsid w:val="009203BA"/>
    <w:rsid w:val="00935108"/>
    <w:rsid w:val="00935420"/>
    <w:rsid w:val="00940F78"/>
    <w:rsid w:val="00944324"/>
    <w:rsid w:val="009458BF"/>
    <w:rsid w:val="00946B26"/>
    <w:rsid w:val="00954B41"/>
    <w:rsid w:val="009827A6"/>
    <w:rsid w:val="009836CF"/>
    <w:rsid w:val="00984413"/>
    <w:rsid w:val="00992A37"/>
    <w:rsid w:val="009948FB"/>
    <w:rsid w:val="009C2BA8"/>
    <w:rsid w:val="009C2E19"/>
    <w:rsid w:val="009E0CA1"/>
    <w:rsid w:val="009F0F7C"/>
    <w:rsid w:val="009F2B2F"/>
    <w:rsid w:val="009F4AE5"/>
    <w:rsid w:val="009F4D36"/>
    <w:rsid w:val="00A00416"/>
    <w:rsid w:val="00A4045F"/>
    <w:rsid w:val="00A4165C"/>
    <w:rsid w:val="00A72AAF"/>
    <w:rsid w:val="00A7418D"/>
    <w:rsid w:val="00A97831"/>
    <w:rsid w:val="00AA1CC3"/>
    <w:rsid w:val="00AA1D50"/>
    <w:rsid w:val="00AB1039"/>
    <w:rsid w:val="00AB6C4E"/>
    <w:rsid w:val="00AB715C"/>
    <w:rsid w:val="00AD0421"/>
    <w:rsid w:val="00AD30CD"/>
    <w:rsid w:val="00AD487F"/>
    <w:rsid w:val="00AE4180"/>
    <w:rsid w:val="00AE5A1B"/>
    <w:rsid w:val="00AF069F"/>
    <w:rsid w:val="00AF0814"/>
    <w:rsid w:val="00B05EF6"/>
    <w:rsid w:val="00B22029"/>
    <w:rsid w:val="00B23AEB"/>
    <w:rsid w:val="00B300AA"/>
    <w:rsid w:val="00B52FF9"/>
    <w:rsid w:val="00B56D12"/>
    <w:rsid w:val="00B60CB2"/>
    <w:rsid w:val="00B64091"/>
    <w:rsid w:val="00B64A21"/>
    <w:rsid w:val="00B65714"/>
    <w:rsid w:val="00B67CD4"/>
    <w:rsid w:val="00B70E58"/>
    <w:rsid w:val="00B83749"/>
    <w:rsid w:val="00B9201C"/>
    <w:rsid w:val="00BA1CD7"/>
    <w:rsid w:val="00BA5C35"/>
    <w:rsid w:val="00BB1AAA"/>
    <w:rsid w:val="00BB61DD"/>
    <w:rsid w:val="00BB754C"/>
    <w:rsid w:val="00BC06E9"/>
    <w:rsid w:val="00BC3FE2"/>
    <w:rsid w:val="00C00486"/>
    <w:rsid w:val="00C01D42"/>
    <w:rsid w:val="00C03BC7"/>
    <w:rsid w:val="00C14B99"/>
    <w:rsid w:val="00C35B7D"/>
    <w:rsid w:val="00C46CDF"/>
    <w:rsid w:val="00C56D66"/>
    <w:rsid w:val="00C65B2B"/>
    <w:rsid w:val="00C7036E"/>
    <w:rsid w:val="00C72895"/>
    <w:rsid w:val="00C776A6"/>
    <w:rsid w:val="00C82EAA"/>
    <w:rsid w:val="00C834C5"/>
    <w:rsid w:val="00C93CBF"/>
    <w:rsid w:val="00CA03A1"/>
    <w:rsid w:val="00CA04C1"/>
    <w:rsid w:val="00CA24A4"/>
    <w:rsid w:val="00CB1E6E"/>
    <w:rsid w:val="00CB516C"/>
    <w:rsid w:val="00CD1A75"/>
    <w:rsid w:val="00CE39AA"/>
    <w:rsid w:val="00CE5E10"/>
    <w:rsid w:val="00CF1C35"/>
    <w:rsid w:val="00CF7726"/>
    <w:rsid w:val="00CF7FDB"/>
    <w:rsid w:val="00D0084A"/>
    <w:rsid w:val="00D01728"/>
    <w:rsid w:val="00D0351E"/>
    <w:rsid w:val="00D06016"/>
    <w:rsid w:val="00D12CA8"/>
    <w:rsid w:val="00D2059C"/>
    <w:rsid w:val="00D245CA"/>
    <w:rsid w:val="00D34539"/>
    <w:rsid w:val="00D43831"/>
    <w:rsid w:val="00D725DE"/>
    <w:rsid w:val="00D90FFD"/>
    <w:rsid w:val="00D9246D"/>
    <w:rsid w:val="00D93354"/>
    <w:rsid w:val="00D93459"/>
    <w:rsid w:val="00D96D00"/>
    <w:rsid w:val="00DB05E2"/>
    <w:rsid w:val="00DB4B41"/>
    <w:rsid w:val="00DC0AC7"/>
    <w:rsid w:val="00DF72CD"/>
    <w:rsid w:val="00E00018"/>
    <w:rsid w:val="00E17ABE"/>
    <w:rsid w:val="00E33B43"/>
    <w:rsid w:val="00E378B2"/>
    <w:rsid w:val="00E43506"/>
    <w:rsid w:val="00E43EFF"/>
    <w:rsid w:val="00E64738"/>
    <w:rsid w:val="00E717D6"/>
    <w:rsid w:val="00E8006E"/>
    <w:rsid w:val="00E9776B"/>
    <w:rsid w:val="00EB1771"/>
    <w:rsid w:val="00EB6542"/>
    <w:rsid w:val="00EC0CB4"/>
    <w:rsid w:val="00ED0049"/>
    <w:rsid w:val="00ED279C"/>
    <w:rsid w:val="00EE0246"/>
    <w:rsid w:val="00EE2B6A"/>
    <w:rsid w:val="00EF1A50"/>
    <w:rsid w:val="00EF77AB"/>
    <w:rsid w:val="00F10E99"/>
    <w:rsid w:val="00F20221"/>
    <w:rsid w:val="00F2181E"/>
    <w:rsid w:val="00F23F6E"/>
    <w:rsid w:val="00F30D39"/>
    <w:rsid w:val="00F375DB"/>
    <w:rsid w:val="00F37D90"/>
    <w:rsid w:val="00F46292"/>
    <w:rsid w:val="00F60408"/>
    <w:rsid w:val="00F70C4D"/>
    <w:rsid w:val="00F75954"/>
    <w:rsid w:val="00FA51F6"/>
    <w:rsid w:val="00FB06CC"/>
    <w:rsid w:val="00FC536E"/>
    <w:rsid w:val="00FD3BB7"/>
    <w:rsid w:val="00FE5AD6"/>
    <w:rsid w:val="00FF303F"/>
    <w:rsid w:val="0291E639"/>
    <w:rsid w:val="03611039"/>
    <w:rsid w:val="043CF933"/>
    <w:rsid w:val="04A60407"/>
    <w:rsid w:val="05169AAF"/>
    <w:rsid w:val="08C0FD97"/>
    <w:rsid w:val="0C6B6028"/>
    <w:rsid w:val="0CB341EE"/>
    <w:rsid w:val="0CE7F85A"/>
    <w:rsid w:val="0F0DA2A6"/>
    <w:rsid w:val="129D77AD"/>
    <w:rsid w:val="13563333"/>
    <w:rsid w:val="159F14DD"/>
    <w:rsid w:val="164F952F"/>
    <w:rsid w:val="166133AC"/>
    <w:rsid w:val="1E38872B"/>
    <w:rsid w:val="21FDF51C"/>
    <w:rsid w:val="220B70AF"/>
    <w:rsid w:val="23A4B466"/>
    <w:rsid w:val="251236E3"/>
    <w:rsid w:val="25355FA0"/>
    <w:rsid w:val="2773BD5A"/>
    <w:rsid w:val="27E785DB"/>
    <w:rsid w:val="29C7B7B1"/>
    <w:rsid w:val="2CE2CDAA"/>
    <w:rsid w:val="2F54D3CB"/>
    <w:rsid w:val="33DC239C"/>
    <w:rsid w:val="35AB3284"/>
    <w:rsid w:val="37F689F5"/>
    <w:rsid w:val="3ED2FB29"/>
    <w:rsid w:val="44419ADA"/>
    <w:rsid w:val="456410DA"/>
    <w:rsid w:val="4BEFBFC4"/>
    <w:rsid w:val="4C8E298E"/>
    <w:rsid w:val="4DADA28A"/>
    <w:rsid w:val="4E763D00"/>
    <w:rsid w:val="52891E03"/>
    <w:rsid w:val="5500CCF0"/>
    <w:rsid w:val="55072375"/>
    <w:rsid w:val="57297E53"/>
    <w:rsid w:val="58B2817F"/>
    <w:rsid w:val="59CB7ED0"/>
    <w:rsid w:val="5ADB37AB"/>
    <w:rsid w:val="5B38D572"/>
    <w:rsid w:val="5FDBD9EA"/>
    <w:rsid w:val="6174A39A"/>
    <w:rsid w:val="64FBD080"/>
    <w:rsid w:val="678F724F"/>
    <w:rsid w:val="6A95700C"/>
    <w:rsid w:val="6D1A0AA5"/>
    <w:rsid w:val="6DEABC9B"/>
    <w:rsid w:val="6FF43374"/>
    <w:rsid w:val="70A654A9"/>
    <w:rsid w:val="70F51FAA"/>
    <w:rsid w:val="77B581F4"/>
    <w:rsid w:val="7982B334"/>
    <w:rsid w:val="7AA3DE5E"/>
    <w:rsid w:val="7B0FD874"/>
    <w:rsid w:val="7C4811B6"/>
    <w:rsid w:val="7F476163"/>
    <w:rsid w:val="7F6FA8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90A404FE-981B-425F-AD18-2DAEF07D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rookings.edu/2019/07/26/a-guide-to-the-hutchins-center-fiscal-impact-measure/%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rookings.edu/research/the-hutchins-centers-fiscal-impact-measu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2.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58DB12CB-F139-CF4B-8828-A6F41489F1B6}">
  <ds:schemaRefs>
    <ds:schemaRef ds:uri="http://schemas.openxmlformats.org/officeDocument/2006/bibliography"/>
  </ds:schemaRefs>
</ds:datastoreItem>
</file>

<file path=customXml/itemProps4.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1008</Words>
  <Characters>5748</Characters>
  <Application>Microsoft Office Word</Application>
  <DocSecurity>4</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David Wessel</cp:lastModifiedBy>
  <cp:revision>44</cp:revision>
  <dcterms:created xsi:type="dcterms:W3CDTF">2020-06-26T20:07:00Z</dcterms:created>
  <dcterms:modified xsi:type="dcterms:W3CDTF">2020-06-26T18:01:00Z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