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CF" w:rsidRDefault="002053D9" w:rsidP="00F544CF">
      <w:pPr>
        <w:rPr>
          <w:ins w:id="0" w:author="Louise Sheiner" w:date="2014-09-22T13:51:00Z"/>
        </w:rPr>
      </w:pPr>
      <w:r w:rsidRPr="00A267EF">
        <w:rPr>
          <w:b/>
          <w:u w:val="single"/>
        </w:rPr>
        <w:t>Fiscal Impact:</w:t>
      </w:r>
      <w:ins w:id="1" w:author="Louise Sheiner" w:date="2014-09-22T13:44:00Z">
        <w:r w:rsidR="00F544CF">
          <w:rPr>
            <w:b/>
          </w:rPr>
          <w:t xml:space="preserve"> </w:t>
        </w:r>
      </w:ins>
      <w:del w:id="2" w:author="Louise Sheiner" w:date="2014-09-22T13:44:00Z">
        <w:r w:rsidDel="00F544CF">
          <w:rPr>
            <w:b/>
          </w:rPr>
          <w:delText xml:space="preserve"> </w:delText>
        </w:r>
      </w:del>
      <w:r>
        <w:t>Our</w:t>
      </w:r>
      <w:ins w:id="3" w:author="Louise Sheiner" w:date="2014-09-22T14:26:00Z">
        <w:r w:rsidR="00296457">
          <w:t xml:space="preserve"> quarterly</w:t>
        </w:r>
      </w:ins>
      <w:r>
        <w:t xml:space="preserve"> measure of fiscal impact shows how much </w:t>
      </w:r>
      <w:ins w:id="4" w:author="Louise Sheiner" w:date="2014-09-22T13:43:00Z">
        <w:r w:rsidR="00F544CF">
          <w:t xml:space="preserve">federal, </w:t>
        </w:r>
      </w:ins>
      <w:del w:id="5" w:author="Louise Sheiner" w:date="2014-09-22T13:43:00Z">
        <w:r w:rsidDel="00F544CF">
          <w:delText xml:space="preserve">local, </w:delText>
        </w:r>
      </w:del>
      <w:r>
        <w:t>state</w:t>
      </w:r>
      <w:ins w:id="6" w:author="Louise Sheiner" w:date="2014-09-22T13:43:00Z">
        <w:r w:rsidR="00F544CF">
          <w:t>, and</w:t>
        </w:r>
      </w:ins>
      <w:del w:id="7" w:author="Louise Sheiner" w:date="2014-09-22T13:43:00Z">
        <w:r w:rsidR="00B814C4" w:rsidDel="00F544CF">
          <w:delText>,</w:delText>
        </w:r>
      </w:del>
      <w:r>
        <w:t xml:space="preserve"> </w:t>
      </w:r>
      <w:ins w:id="8" w:author="Louise Sheiner" w:date="2014-09-22T13:43:00Z">
        <w:r w:rsidR="00F544CF">
          <w:t xml:space="preserve">local </w:t>
        </w:r>
      </w:ins>
      <w:del w:id="9" w:author="Louise Sheiner" w:date="2014-09-22T13:43:00Z">
        <w:r w:rsidDel="00F544CF">
          <w:delText xml:space="preserve">and federal </w:delText>
        </w:r>
      </w:del>
      <w:r>
        <w:t>government</w:t>
      </w:r>
      <w:ins w:id="10" w:author="Louise Sheiner" w:date="2014-09-22T13:43:00Z">
        <w:r w:rsidR="00F544CF">
          <w:t xml:space="preserve"> </w:t>
        </w:r>
      </w:ins>
      <w:del w:id="11" w:author="Louise Sheiner" w:date="2014-09-22T13:43:00Z">
        <w:r w:rsidDel="00F544CF">
          <w:delText>’s</w:delText>
        </w:r>
      </w:del>
      <w:r>
        <w:t xml:space="preserve"> taxes and spending added</w:t>
      </w:r>
      <w:ins w:id="12" w:author="Louise Sheiner" w:date="2014-09-22T13:47:00Z">
        <w:r w:rsidR="00F544CF">
          <w:t xml:space="preserve"> to</w:t>
        </w:r>
      </w:ins>
      <w:r>
        <w:t xml:space="preserve"> or subtracted from the overall pace of economic growth.</w:t>
      </w:r>
      <w:r w:rsidR="0035301D">
        <w:t xml:space="preserve"> </w:t>
      </w:r>
      <w:ins w:id="13" w:author="Louise Sheiner" w:date="2014-09-22T13:43:00Z">
        <w:r w:rsidR="00F544CF">
          <w:t xml:space="preserve"> </w:t>
        </w:r>
      </w:ins>
      <w:ins w:id="14" w:author="Louise Sheiner" w:date="2014-09-22T13:48:00Z">
        <w:r w:rsidR="00F544CF">
          <w:t xml:space="preserve">A positive number indicates that government policy </w:t>
        </w:r>
      </w:ins>
      <w:ins w:id="15" w:author="Louise Sheiner" w:date="2014-09-22T13:49:00Z">
        <w:r w:rsidR="00F544CF">
          <w:t xml:space="preserve">has been </w:t>
        </w:r>
        <w:proofErr w:type="spellStart"/>
        <w:r w:rsidR="00F544CF">
          <w:t>stimulative</w:t>
        </w:r>
        <w:proofErr w:type="spellEnd"/>
        <w:r w:rsidR="00F544CF">
          <w:t>; a negative number indicates restraint. (</w:t>
        </w:r>
      </w:ins>
      <w:del w:id="16" w:author="Louise Sheiner" w:date="2014-09-22T13:49:00Z">
        <w:r w:rsidR="0035301D" w:rsidDel="00F544CF">
          <w:delText>A larger number indicates a positive contribution to GDP growth.</w:delText>
        </w:r>
        <w:r w:rsidDel="00F544CF">
          <w:delText xml:space="preserve"> We calculate the government’s contribution to the overall rate of economic growth by multiplying the growth rate of fiscal policy and the weight that fiscal policy holds in the larger economy</w:delText>
        </w:r>
      </w:del>
      <w:ins w:id="17" w:author="Louise Sheiner" w:date="2014-09-22T13:50:00Z">
        <w:r w:rsidR="00F544CF">
          <w:t>For more detail on how this measure was constructed and how to interpret it, see our</w:t>
        </w:r>
      </w:ins>
      <w:del w:id="18" w:author="Louise Sheiner" w:date="2014-09-22T13:49:00Z">
        <w:r w:rsidR="00B814C4" w:rsidDel="00F544CF">
          <w:delText xml:space="preserve"> (s</w:delText>
        </w:r>
      </w:del>
      <w:del w:id="19" w:author="Louise Sheiner" w:date="2014-09-22T13:50:00Z">
        <w:r w:rsidR="00B814C4" w:rsidDel="00F544CF">
          <w:delText>ee</w:delText>
        </w:r>
      </w:del>
      <w:r w:rsidR="00B814C4">
        <w:t xml:space="preserve"> </w:t>
      </w:r>
      <w:ins w:id="20" w:author="Louise Sheiner" w:date="2014-09-22T13:50:00Z">
        <w:r w:rsidR="00F544CF">
          <w:t>methodology</w:t>
        </w:r>
      </w:ins>
      <w:del w:id="21" w:author="Louise Sheiner" w:date="2014-09-22T13:50:00Z">
        <w:r w:rsidR="00B814C4" w:rsidDel="00F544CF">
          <w:delText>methodology</w:delText>
        </w:r>
      </w:del>
      <w:ins w:id="22" w:author="Louise Sheiner" w:date="2014-09-22T13:50:00Z">
        <w:r w:rsidR="00F544CF">
          <w:t>.</w:t>
        </w:r>
      </w:ins>
      <w:del w:id="23" w:author="Louise Sheiner" w:date="2014-09-22T13:50:00Z">
        <w:r w:rsidR="00B814C4" w:rsidDel="00F544CF">
          <w:delText xml:space="preserve"> for more detail</w:delText>
        </w:r>
      </w:del>
      <w:r w:rsidR="00B814C4">
        <w:t>)</w:t>
      </w:r>
      <w:del w:id="24" w:author="Louise Sheiner" w:date="2014-09-22T13:50:00Z">
        <w:r w:rsidDel="00F544CF">
          <w:delText>.</w:delText>
        </w:r>
      </w:del>
      <w:r>
        <w:t xml:space="preserve"> </w:t>
      </w:r>
      <w:ins w:id="25" w:author="Louise Sheiner" w:date="2014-09-22T13:51:00Z">
        <w:r w:rsidR="00F544CF">
          <w:t xml:space="preserve"> </w:t>
        </w:r>
      </w:ins>
      <w:del w:id="26" w:author="Louise Sheiner" w:date="2014-09-22T13:51:00Z">
        <w:r w:rsidR="00224F8A" w:rsidDel="00F544CF">
          <w:delText>Our measure indicates that, i</w:delText>
        </w:r>
        <w:r w:rsidR="00112530" w:rsidDel="00F544CF">
          <w:delText xml:space="preserve">n recent years, </w:delText>
        </w:r>
        <w:r w:rsidR="00224F8A" w:rsidDel="00F544CF">
          <w:delText xml:space="preserve">fiscal policy </w:delText>
        </w:r>
        <w:r w:rsidR="00112530" w:rsidDel="00F544CF">
          <w:delText xml:space="preserve">has been </w:delText>
        </w:r>
        <w:r w:rsidR="00112530" w:rsidRPr="00112530" w:rsidDel="00F544CF">
          <w:delText>unprecedentedly</w:delText>
        </w:r>
        <w:r w:rsidR="00112530" w:rsidDel="00F544CF">
          <w:delText xml:space="preserve"> </w:delText>
        </w:r>
      </w:del>
      <w:del w:id="27" w:author="Louise Sheiner" w:date="2014-09-22T13:50:00Z">
        <w:r w:rsidR="00112530" w:rsidDel="00F544CF">
          <w:delText>negativ</w:delText>
        </w:r>
      </w:del>
      <w:del w:id="28" w:author="Louise Sheiner" w:date="2014-09-22T13:51:00Z">
        <w:r w:rsidR="00112530" w:rsidDel="00F544CF">
          <w:delText xml:space="preserve">e. </w:delText>
        </w:r>
      </w:del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ins w:id="29" w:author="Louise Sheiner" w:date="2014-09-22T13:59:00Z">
        <w:r w:rsidR="00C93561">
          <w:t xml:space="preserve">  </w:t>
        </w:r>
      </w:ins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</w:t>
      </w:r>
      <w:r w:rsidR="00021F4C">
        <w:t>t employment—which accounts for only 10 percent of total government employment--</w:t>
      </w:r>
      <w:r w:rsidR="00021F4C">
        <w:t xml:space="preserve"> has begun to stabilize</w:t>
      </w:r>
      <w:r w:rsidR="00021F4C">
        <w:t xml:space="preserve"> after falling last year.</w:t>
      </w:r>
      <w:r w:rsidR="00021F4C">
        <w:rPr>
          <w:b/>
        </w:rPr>
        <w:t xml:space="preserve"> </w:t>
      </w:r>
    </w:p>
    <w:p w:rsidR="002053D9" w:rsidRPr="00163CEF" w:rsidDel="003214F0" w:rsidRDefault="008947B0">
      <w:pPr>
        <w:rPr>
          <w:del w:id="30" w:author="Louise Sheiner" w:date="2014-09-22T14:04:00Z"/>
          <w:u w:val="single"/>
        </w:rPr>
      </w:pPr>
      <w:del w:id="31" w:author="Louise Sheiner" w:date="2014-09-22T14:04:00Z">
        <w:r w:rsidRPr="008947B0" w:rsidDel="003214F0">
          <w:delText>Since the</w:delText>
        </w:r>
        <w:r w:rsidDel="003214F0">
          <w:delText xml:space="preserve"> recession in 2007-2009, </w:delText>
        </w:r>
        <w:r w:rsidRPr="008947B0" w:rsidDel="003214F0">
          <w:delText xml:space="preserve">state and local governments </w:delText>
        </w:r>
        <w:r w:rsidDel="003214F0">
          <w:delText>have lowered their</w:delText>
        </w:r>
        <w:r w:rsidRPr="008947B0" w:rsidDel="003214F0">
          <w:delText xml:space="preserve"> </w:delText>
        </w:r>
        <w:r w:rsidDel="003214F0">
          <w:delText xml:space="preserve">total </w:delText>
        </w:r>
        <w:r w:rsidRPr="008947B0" w:rsidDel="003214F0">
          <w:delText xml:space="preserve">spending </w:delText>
        </w:r>
        <w:r w:rsidDel="003214F0">
          <w:delText xml:space="preserve">by paring down </w:delText>
        </w:r>
        <w:r w:rsidRPr="008947B0" w:rsidDel="003214F0">
          <w:delText>their workforce</w:delText>
        </w:r>
        <w:r w:rsidDel="003214F0">
          <w:delText xml:space="preserve"> and reducing infrastructure spending</w:delText>
        </w:r>
        <w:r w:rsidRPr="008947B0" w:rsidDel="003214F0">
          <w:delText xml:space="preserve">.  </w:delText>
        </w:r>
      </w:del>
    </w:p>
    <w:p w:rsidR="00112530" w:rsidRPr="00021F4C" w:rsidRDefault="00112530">
      <w:pPr>
        <w:rPr>
          <w:u w:val="single"/>
        </w:rPr>
      </w:pPr>
      <w:r>
        <w:rPr>
          <w:b/>
        </w:rPr>
        <w:t>Monthly Change in State and Local Employment</w:t>
      </w:r>
      <w:r>
        <w:t xml:space="preserve">: </w:t>
      </w:r>
      <w:ins w:id="32" w:author="Louise Sheiner" w:date="2014-09-22T14:09:00Z">
        <w:r w:rsidR="003214F0">
          <w:t xml:space="preserve">Trends in state and local hiring are a good </w:t>
        </w:r>
      </w:ins>
      <w:ins w:id="33" w:author="Louise Sheiner" w:date="2014-09-22T14:10:00Z">
        <w:r w:rsidR="003214F0">
          <w:t xml:space="preserve">indicator </w:t>
        </w:r>
      </w:ins>
      <w:ins w:id="34" w:author="Louise Sheiner" w:date="2014-09-22T14:09:00Z">
        <w:r w:rsidR="003214F0">
          <w:t xml:space="preserve">of the overall contribution of the state and local sector to economic activity. </w:t>
        </w:r>
      </w:ins>
      <w:ins w:id="35" w:author="Louise Sheiner" w:date="2014-09-22T14:11:00Z">
        <w:r w:rsidR="003214F0">
          <w:t xml:space="preserve"> </w:t>
        </w:r>
      </w:ins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 xml:space="preserve">State and local government total investment in structures (such as highways and schools) </w:t>
      </w:r>
      <w:r w:rsidR="003E7F16">
        <w:t>is beginning to stabilize after years of steep declines.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0D2BD1">
        <w:rPr>
          <w:b/>
        </w:rPr>
        <w:t xml:space="preserve">: </w:t>
      </w:r>
      <w:r w:rsidR="003E7F16">
        <w:rPr>
          <w:b/>
        </w:rPr>
        <w:t xml:space="preserve"> </w:t>
      </w:r>
      <w:r w:rsidR="003E7F16" w:rsidRPr="00CB49A0">
        <w:t>Fiscal</w:t>
      </w:r>
      <w:r w:rsidR="003E7F16">
        <w:rPr>
          <w:b/>
        </w:rPr>
        <w:t xml:space="preserve"> </w:t>
      </w:r>
      <w:r w:rsidR="003E7F16" w:rsidRPr="0015368B">
        <w:t xml:space="preserve">policy consists of taxes and spending decisions made at </w:t>
      </w:r>
      <w:r w:rsidR="003E7F16">
        <w:t xml:space="preserve">the state, </w:t>
      </w:r>
      <w:r w:rsidR="003E7F16" w:rsidRPr="0015368B">
        <w:t>local</w:t>
      </w:r>
      <w:r w:rsidR="003E7F16">
        <w:t xml:space="preserve">, </w:t>
      </w:r>
      <w:r w:rsidR="003E7F16" w:rsidRPr="0015368B">
        <w:t>and federal level</w:t>
      </w:r>
      <w:r w:rsidR="003E7F16">
        <w:t>s</w:t>
      </w:r>
      <w:r w:rsidR="003E7F16" w:rsidRPr="0015368B">
        <w:t>.</w:t>
      </w:r>
      <w:r w:rsidR="003E7F16">
        <w:t xml:space="preserve">  Click on each chart for more detail. </w:t>
      </w:r>
    </w:p>
    <w:p w:rsidR="003E7F16" w:rsidRDefault="003E7F16">
      <w:pPr>
        <w:rPr>
          <w:b/>
        </w:rPr>
      </w:pPr>
    </w:p>
    <w:p w:rsidR="003E7F16" w:rsidRDefault="003E7F16" w:rsidP="003E7F16">
      <w:r>
        <w:rPr>
          <w:b/>
        </w:rPr>
        <w:t>State and Local Tax Receipts</w:t>
      </w:r>
      <w:r>
        <w:t xml:space="preserve">: This chart displays the year-over-year change in the amount of money that state and local governments collect in taxes. </w:t>
      </w:r>
    </w:p>
    <w:p w:rsidR="003E7F16" w:rsidRDefault="003E7F16" w:rsidP="003E7F16">
      <w:r>
        <w:rPr>
          <w:b/>
        </w:rPr>
        <w:t xml:space="preserve">Federal Receipts and Outlays: </w:t>
      </w:r>
      <w:r w:rsidRPr="00DB4485">
        <w:t>This table</w:t>
      </w:r>
      <w:r>
        <w:rPr>
          <w:b/>
        </w:rPr>
        <w:t xml:space="preserve"> </w:t>
      </w:r>
      <w:r>
        <w:t>breaks down t</w:t>
      </w:r>
      <w:r w:rsidRPr="00DB4485">
        <w:t>he government’s</w:t>
      </w:r>
      <w:r>
        <w:t xml:space="preserve"> revenues and spending by category over the last year. We compare the government tax receipts and spending over the last 12 months to the total amount sp</w:t>
      </w:r>
      <w:r>
        <w:t>ent over the previous 12 months.</w:t>
      </w:r>
    </w:p>
    <w:p w:rsidR="003E7F16" w:rsidRDefault="003E7F16" w:rsidP="003E7F16"/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4902C9">
        <w:t>The federal government pays for its various spending programs (outlays) by raising revenue from taxes and borrowing from the public. Click on each chart for more detail.</w:t>
      </w:r>
    </w:p>
    <w:p w:rsidR="0073648A" w:rsidRPr="000E0F89" w:rsidRDefault="0073648A" w:rsidP="000E0F89">
      <w:pPr>
        <w:rPr>
          <w:b/>
        </w:rPr>
      </w:pP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902C9">
        <w:t>The Congressional Budget Office (CBO) expects spending to continue to exceed revenues over the next 10 years.</w:t>
      </w:r>
      <w:r w:rsidR="001B44BB">
        <w:t xml:space="preserve"> </w:t>
      </w:r>
    </w:p>
    <w:p w:rsidR="0073648A" w:rsidRPr="0073648A" w:rsidRDefault="008F107E">
      <w:pPr>
        <w:rPr>
          <w:rPrChange w:id="36" w:author="Louise Sheiner" w:date="2014-09-22T14:18:00Z">
            <w:rPr>
              <w:b/>
            </w:rPr>
          </w:rPrChange>
        </w:rPr>
      </w:pPr>
      <w:r>
        <w:rPr>
          <w:b/>
        </w:rPr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472DB0" w:rsidRPr="00472DB0">
        <w:t>The federal budget surplus is the amount of money the federal government takes in (revenues) minus the amount of money it spends (outlays) in a given year. A positive number indicates that the government is running a surplus, and a negative number indicates a deficit</w:t>
      </w:r>
      <w:r w:rsidR="00010BF7">
        <w:t>.</w:t>
      </w:r>
      <w:bookmarkStart w:id="37" w:name="_GoBack"/>
      <w:bookmarkEnd w:id="37"/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15368B" w:rsidRPr="0015368B">
        <w:t>The</w:t>
      </w:r>
      <w:r w:rsidR="004902C9">
        <w:t xml:space="preserve"> Congressional Budget Office (CBO) expect</w:t>
      </w:r>
      <w:r w:rsidR="00560238">
        <w:t>s the federal debt—the amount the federal government owes to its lenders—to rise over the coming decade,</w:t>
      </w:r>
      <w:r w:rsidR="0015368B">
        <w:t xml:space="preserve"> 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091C2A">
        <w:t>Government spending on health care</w:t>
      </w:r>
      <w:r w:rsidR="00CB49A0">
        <w:t>, which includes Medicare</w:t>
      </w:r>
      <w:r w:rsidR="00091C2A">
        <w:t xml:space="preserve"> and</w:t>
      </w:r>
      <w:r w:rsidR="00CB49A0">
        <w:t xml:space="preserve"> Medicaid, </w:t>
      </w:r>
      <w:r w:rsidR="00091C2A">
        <w:t>is the fastest-growing component of the budget.</w:t>
      </w:r>
    </w:p>
    <w:p w:rsidR="008A0D28" w:rsidRPr="00112530" w:rsidRDefault="008A0D28"/>
    <w:p w:rsidR="00112530" w:rsidRPr="002053D9" w:rsidRDefault="00112530"/>
    <w:sectPr w:rsidR="00112530" w:rsidRPr="0020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10BF7"/>
    <w:rsid w:val="00021F4C"/>
    <w:rsid w:val="00023F21"/>
    <w:rsid w:val="000820C4"/>
    <w:rsid w:val="00091C2A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24F8A"/>
    <w:rsid w:val="00261054"/>
    <w:rsid w:val="00296457"/>
    <w:rsid w:val="003214F0"/>
    <w:rsid w:val="0035301D"/>
    <w:rsid w:val="00361AEF"/>
    <w:rsid w:val="003E7F16"/>
    <w:rsid w:val="00472DB0"/>
    <w:rsid w:val="004902C9"/>
    <w:rsid w:val="005060AB"/>
    <w:rsid w:val="005245C3"/>
    <w:rsid w:val="00560238"/>
    <w:rsid w:val="006119DE"/>
    <w:rsid w:val="00705506"/>
    <w:rsid w:val="0073648A"/>
    <w:rsid w:val="00792D3E"/>
    <w:rsid w:val="007E74D5"/>
    <w:rsid w:val="0086356C"/>
    <w:rsid w:val="008947B0"/>
    <w:rsid w:val="008A0D28"/>
    <w:rsid w:val="008F107E"/>
    <w:rsid w:val="008F33A9"/>
    <w:rsid w:val="00A267EF"/>
    <w:rsid w:val="00AA339F"/>
    <w:rsid w:val="00AB7A3F"/>
    <w:rsid w:val="00B07A0F"/>
    <w:rsid w:val="00B3435A"/>
    <w:rsid w:val="00B53C5C"/>
    <w:rsid w:val="00B814C4"/>
    <w:rsid w:val="00C11140"/>
    <w:rsid w:val="00C77F59"/>
    <w:rsid w:val="00C93561"/>
    <w:rsid w:val="00CB49A0"/>
    <w:rsid w:val="00CD618C"/>
    <w:rsid w:val="00D0392A"/>
    <w:rsid w:val="00D223A5"/>
    <w:rsid w:val="00D52721"/>
    <w:rsid w:val="00F0300E"/>
    <w:rsid w:val="00F15193"/>
    <w:rsid w:val="00F5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B90A7-F031-403C-955C-16E0F63928DA}"/>
</file>

<file path=customXml/itemProps2.xml><?xml version="1.0" encoding="utf-8"?>
<ds:datastoreItem xmlns:ds="http://schemas.openxmlformats.org/officeDocument/2006/customXml" ds:itemID="{2B5EC53B-1586-41DB-82D0-34B4FB13CCD4}"/>
</file>

<file path=customXml/itemProps3.xml><?xml version="1.0" encoding="utf-8"?>
<ds:datastoreItem xmlns:ds="http://schemas.openxmlformats.org/officeDocument/2006/customXml" ds:itemID="{C726B1BA-11A2-4563-9FAB-225CD4FBE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Louise Sheiner</cp:lastModifiedBy>
  <cp:revision>3</cp:revision>
  <dcterms:created xsi:type="dcterms:W3CDTF">2014-09-22T18:37:00Z</dcterms:created>
  <dcterms:modified xsi:type="dcterms:W3CDTF">2014-09-22T19:24:00Z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